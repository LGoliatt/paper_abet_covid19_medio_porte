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rFonts w:ascii="Times New Roman" w:hAnsi="Times New Roman" w:eastAsia="Times New Roman" w:cs="Times New Roman"/>
          <w:b/>
          <w:b/>
          <w:sz w:val="24"/>
          <w:szCs w:val="24"/>
        </w:rPr>
      </w:pPr>
      <w:commentRangeStart w:id="0"/>
      <w:r>
        <w:rPr>
          <w:rFonts w:eastAsia="Times New Roman" w:cs="Times New Roman" w:ascii="Times New Roman" w:hAnsi="Times New Roman"/>
          <w:b/>
          <w:sz w:val="24"/>
          <w:szCs w:val="24"/>
        </w:rPr>
        <w:t>A</w:t>
      </w:r>
      <w:r>
        <w:rPr>
          <w:rFonts w:eastAsia="Times New Roman" w:cs="Times New Roman" w:ascii="Times New Roman" w:hAnsi="Times New Roman"/>
          <w:b/>
          <w:sz w:val="24"/>
          <w:szCs w:val="24"/>
        </w:rPr>
      </w:r>
      <w:commentRangeEnd w:id="0"/>
      <w:r>
        <w:commentReference w:id="0"/>
      </w:r>
      <w:r>
        <w:rPr>
          <w:rFonts w:eastAsia="Times New Roman" w:cs="Times New Roman" w:ascii="Times New Roman" w:hAnsi="Times New Roman"/>
          <w:b/>
          <w:sz w:val="24"/>
          <w:szCs w:val="24"/>
        </w:rPr>
        <w:t xml:space="preserve"> PANDEMIA DA COVID-19 E O AGRAVAMENTO DA PRECARIEDADE DO TRABALHO DOS MOTORISTAS EM EMPRESAS-PLATAFORMA DE TRANSPORTE INDIVIDUAL EM UMA CIDADE BRASILEIRA DE MÉDIO PORTE</w:t>
      </w:r>
      <w:r>
        <w:rPr>
          <w:rFonts w:eastAsia="Times New Roman" w:cs="Times New Roman" w:ascii="Times New Roman" w:hAnsi="Times New Roman"/>
          <w:b/>
          <w:color w:val="FF0000"/>
          <w:sz w:val="24"/>
          <w:szCs w:val="24"/>
        </w:rPr>
        <w:t>&lt;tit1&gt;</w:t>
      </w:r>
    </w:p>
    <w:p>
      <w:pPr>
        <w:pStyle w:val="Normal"/>
        <w:spacing w:before="0" w:after="120"/>
        <w:jc w:val="center"/>
        <w:rPr>
          <w:rFonts w:ascii="Times New Roman" w:hAnsi="Times New Roman" w:eastAsia="Times New Roman" w:cs="Times New Roman"/>
          <w:i/>
          <w:i/>
          <w:sz w:val="24"/>
          <w:szCs w:val="24"/>
          <w:lang w:val="en-US"/>
        </w:rPr>
      </w:pPr>
      <w:r>
        <w:rPr>
          <w:rFonts w:eastAsia="Times New Roman" w:cs="Times New Roman" w:ascii="Times New Roman" w:hAnsi="Times New Roman"/>
          <w:i/>
          <w:sz w:val="24"/>
          <w:szCs w:val="24"/>
          <w:lang w:val="en-US"/>
        </w:rPr>
        <w:t>THE COVID-19 PANDEMIC AND THE WORSENING PRECARITY OF WORK FOR DRIVERS WORKING ON DIGITAL INDIVIDUAL TRANSPORT PLATFORMS IN A MEDIUM-SIZED BRAZILIAN CITY</w:t>
      </w:r>
      <w:r>
        <w:rPr>
          <w:rFonts w:eastAsia="Times New Roman" w:cs="Times New Roman" w:ascii="Times New Roman" w:hAnsi="Times New Roman"/>
          <w:b/>
          <w:color w:val="FF0000"/>
          <w:sz w:val="24"/>
          <w:szCs w:val="24"/>
          <w:lang w:val="en-US"/>
        </w:rPr>
        <w:t>&lt;tit2&gt;</w:t>
      </w:r>
    </w:p>
    <w:p>
      <w:pPr>
        <w:pStyle w:val="Normal"/>
        <w:spacing w:before="0" w:after="120"/>
        <w:jc w:val="center"/>
        <w:rPr>
          <w:rFonts w:ascii="Times New Roman" w:hAnsi="Times New Roman" w:eastAsia="Times New Roman" w:cs="Times New Roman"/>
          <w:i/>
          <w:i/>
          <w:sz w:val="24"/>
          <w:szCs w:val="24"/>
          <w:lang w:val="en-US"/>
        </w:rPr>
      </w:pPr>
      <w:r>
        <w:rPr>
          <w:rFonts w:eastAsia="Times New Roman" w:cs="Times New Roman" w:ascii="Times New Roman" w:hAnsi="Times New Roman"/>
          <w:i/>
          <w:sz w:val="24"/>
          <w:szCs w:val="24"/>
          <w:lang w:val="en-US"/>
        </w:rPr>
      </w:r>
    </w:p>
    <w:p>
      <w:pPr>
        <w:pStyle w:val="Normal"/>
        <w:spacing w:before="0" w:after="120"/>
        <w:jc w:val="right"/>
        <w:rPr>
          <w:rFonts w:ascii="Times New Roman" w:hAnsi="Times New Roman" w:eastAsia="Times New Roman" w:cs="Times New Roman"/>
          <w:ins w:id="0" w:author="Larissa Silva | Tikinet" w:date="2022-07-08T12:19:00Z"/>
          <w:sz w:val="24"/>
          <w:szCs w:val="24"/>
        </w:rPr>
      </w:pPr>
      <w:commentRangeStart w:id="1"/>
      <w:r>
        <w:rPr>
          <w:rFonts w:eastAsia="Times New Roman" w:cs="Times New Roman" w:ascii="Times New Roman" w:hAnsi="Times New Roman"/>
          <w:i/>
          <w:iCs/>
          <w:sz w:val="24"/>
          <w:szCs w:val="24"/>
        </w:rPr>
        <w:t>Ana Claudia Moreira Cardoso</w:t>
      </w:r>
      <w:r>
        <w:rPr>
          <w:rStyle w:val="FootnoteAnchor"/>
          <w:rFonts w:eastAsia="Times New Roman" w:cs="Times New Roman" w:ascii="Times New Roman" w:hAnsi="Times New Roman"/>
          <w:sz w:val="24"/>
          <w:szCs w:val="24"/>
          <w:vertAlign w:val="superscript"/>
        </w:rPr>
        <w:footnoteReference w:id="2"/>
      </w:r>
    </w:p>
    <w:p>
      <w:pPr>
        <w:pStyle w:val="Normal"/>
        <w:spacing w:before="0" w:after="120"/>
        <w:jc w:val="right"/>
        <w:rPr>
          <w:rFonts w:ascii="Times New Roman" w:hAnsi="Times New Roman" w:eastAsia="Times New Roman" w:cs="Times New Roman"/>
          <w:ins w:id="1" w:author="Larissa Silva | Tikinet" w:date="2022-07-08T12:19:00Z"/>
          <w:sz w:val="24"/>
          <w:szCs w:val="24"/>
        </w:rPr>
      </w:pPr>
      <w:r>
        <w:rPr>
          <w:rFonts w:eastAsia="Times New Roman" w:cs="Times New Roman" w:ascii="Times New Roman" w:hAnsi="Times New Roman"/>
          <w:i/>
          <w:iCs/>
          <w:sz w:val="24"/>
          <w:szCs w:val="24"/>
        </w:rPr>
        <w:t>Victor Cláudio Paradela</w:t>
      </w:r>
      <w:r>
        <w:rPr>
          <w:rStyle w:val="FootnoteAnchor"/>
          <w:rFonts w:eastAsia="Times New Roman" w:cs="Times New Roman" w:ascii="Times New Roman" w:hAnsi="Times New Roman"/>
          <w:sz w:val="24"/>
          <w:szCs w:val="24"/>
          <w:vertAlign w:val="superscript"/>
        </w:rPr>
        <w:footnoteReference w:id="3"/>
      </w:r>
    </w:p>
    <w:p>
      <w:pPr>
        <w:pStyle w:val="Normal"/>
        <w:spacing w:before="0" w:after="120"/>
        <w:jc w:val="right"/>
        <w:rPr>
          <w:rFonts w:ascii="Times New Roman" w:hAnsi="Times New Roman" w:eastAsia="Times New Roman" w:cs="Times New Roman"/>
          <w:ins w:id="2" w:author="Larissa Silva | Tikinet" w:date="2022-07-08T12:19:00Z"/>
          <w:sz w:val="24"/>
          <w:szCs w:val="24"/>
        </w:rPr>
      </w:pPr>
      <w:r>
        <w:rPr>
          <w:rFonts w:eastAsia="Times New Roman" w:cs="Times New Roman" w:ascii="Times New Roman" w:hAnsi="Times New Roman"/>
          <w:i/>
          <w:iCs/>
          <w:sz w:val="24"/>
          <w:szCs w:val="24"/>
        </w:rPr>
        <w:t>Leonardo Goliatt</w:t>
      </w:r>
      <w:r>
        <w:rPr>
          <w:rStyle w:val="FootnoteAnchor"/>
          <w:rFonts w:eastAsia="Times New Roman" w:cs="Times New Roman" w:ascii="Times New Roman" w:hAnsi="Times New Roman"/>
          <w:sz w:val="24"/>
          <w:szCs w:val="24"/>
          <w:vertAlign w:val="superscript"/>
        </w:rPr>
        <w:footnoteReference w:id="4"/>
      </w:r>
    </w:p>
    <w:p>
      <w:pPr>
        <w:pStyle w:val="Normal"/>
        <w:spacing w:before="0" w:after="120"/>
        <w:jc w:val="right"/>
        <w:rPr>
          <w:rFonts w:ascii="Times New Roman" w:hAnsi="Times New Roman" w:eastAsia="Times New Roman" w:cs="Times New Roman"/>
          <w:ins w:id="3" w:author="Larissa Silva | Tikinet" w:date="2022-07-08T12:19:00Z"/>
          <w:sz w:val="24"/>
          <w:szCs w:val="24"/>
        </w:rPr>
      </w:pPr>
      <w:r>
        <w:rPr>
          <w:rFonts w:eastAsia="Times New Roman" w:cs="Times New Roman" w:ascii="Times New Roman" w:hAnsi="Times New Roman"/>
          <w:i/>
          <w:iCs/>
          <w:sz w:val="24"/>
          <w:szCs w:val="24"/>
        </w:rPr>
        <w:t>Ana Carolina Estorani Polessa da Silva</w:t>
      </w:r>
      <w:r>
        <w:rPr>
          <w:rStyle w:val="FootnoteAnchor"/>
          <w:rFonts w:eastAsia="Times New Roman" w:cs="Times New Roman" w:ascii="Times New Roman" w:hAnsi="Times New Roman"/>
          <w:sz w:val="24"/>
          <w:szCs w:val="24"/>
          <w:vertAlign w:val="superscript"/>
        </w:rPr>
        <w:footnoteReference w:id="5"/>
      </w:r>
    </w:p>
    <w:p>
      <w:pPr>
        <w:pStyle w:val="Normal"/>
        <w:spacing w:before="0" w:after="120"/>
        <w:jc w:val="right"/>
        <w:rPr>
          <w:rFonts w:ascii="Times New Roman" w:hAnsi="Times New Roman" w:eastAsia="Times New Roman" w:cs="Times New Roman"/>
          <w:sz w:val="24"/>
          <w:szCs w:val="24"/>
        </w:rPr>
      </w:pPr>
      <w:r>
        <w:rPr>
          <w:rFonts w:eastAsia="Times New Roman" w:cs="Times New Roman" w:ascii="Times New Roman" w:hAnsi="Times New Roman"/>
          <w:i/>
          <w:iCs/>
          <w:sz w:val="24"/>
          <w:szCs w:val="24"/>
        </w:rPr>
        <w:t>Ronan de Almeida Siqueira</w:t>
      </w:r>
      <w:r>
        <w:rPr>
          <w:rStyle w:val="FootnoteAnchor"/>
          <w:rFonts w:eastAsia="Times New Roman" w:cs="Times New Roman" w:ascii="Times New Roman" w:hAnsi="Times New Roman"/>
          <w:sz w:val="24"/>
          <w:szCs w:val="24"/>
          <w:vertAlign w:val="superscript"/>
        </w:rPr>
        <w:footnoteReference w:id="6"/>
      </w:r>
      <w:commentRangeEnd w:id="1"/>
      <w:r>
        <w:commentReference w:id="1"/>
      </w:r>
      <w:r>
        <w:rPr>
          <w:rFonts w:eastAsia="Times New Roman" w:cs="Times New Roman" w:ascii="Times New Roman" w:hAnsi="Times New Roman"/>
          <w:sz w:val="24"/>
          <w:szCs w:val="24"/>
          <w:vertAlign w:val="superscript"/>
        </w:rPr>
      </w:r>
    </w:p>
    <w:p>
      <w:pPr>
        <w:pStyle w:val="Normal"/>
        <w:spacing w:before="0" w:after="12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120"/>
        <w:rPr>
          <w:rFonts w:ascii="Times New Roman" w:hAnsi="Times New Roman" w:eastAsia="Times New Roman" w:cs="Times New Roman"/>
          <w:b/>
          <w:b/>
          <w:color w:val="000000" w:themeColor="text1"/>
          <w:sz w:val="24"/>
          <w:szCs w:val="24"/>
        </w:rPr>
      </w:pPr>
      <w:commentRangeStart w:id="2"/>
      <w:r>
        <w:rPr>
          <w:rFonts w:eastAsia="Times New Roman" w:cs="Times New Roman" w:ascii="Times New Roman" w:hAnsi="Times New Roman"/>
          <w:b/>
          <w:color w:val="000000" w:themeColor="text1"/>
          <w:sz w:val="24"/>
          <w:szCs w:val="24"/>
        </w:rPr>
        <w:t>RESUMO</w:t>
      </w:r>
      <w:commentRangeEnd w:id="2"/>
      <w:r>
        <w:commentReference w:id="2"/>
      </w:r>
      <w:r>
        <w:rPr>
          <w:rFonts w:eastAsia="Times New Roman" w:cs="Times New Roman" w:ascii="Times New Roman" w:hAnsi="Times New Roman"/>
          <w:b/>
          <w:color w:val="000000" w:themeColor="text1"/>
          <w:sz w:val="24"/>
          <w:szCs w:val="24"/>
        </w:rPr>
      </w:r>
    </w:p>
    <w:p>
      <w:pPr>
        <w:pStyle w:val="Normal"/>
        <w:spacing w:before="0" w:after="120"/>
        <w:jc w:val="both"/>
        <w:rPr>
          <w:rFonts w:ascii="Times New Roman" w:hAnsi="Times New Roman" w:eastAsia="Times New Roman" w:cs="Times New Roman"/>
          <w:color w:val="000000" w:themeColor="text1"/>
          <w:sz w:val="24"/>
          <w:szCs w:val="24"/>
        </w:rPr>
      </w:pPr>
      <w:del w:id="4" w:author="Larissa Silva | Tikinet" w:date="2022-07-07T17:53:00Z">
        <w:r>
          <w:rPr>
            <w:rFonts w:eastAsia="Times New Roman" w:cs="Times New Roman" w:ascii="Times New Roman" w:hAnsi="Times New Roman"/>
            <w:color w:val="000000" w:themeColor="text1"/>
            <w:sz w:val="24"/>
            <w:szCs w:val="24"/>
          </w:rPr>
          <w:delText>O presente</w:delText>
        </w:r>
      </w:del>
      <w:ins w:id="5" w:author="Larissa Silva | Tikinet" w:date="2022-07-07T17:53:00Z">
        <w:r>
          <w:rPr>
            <w:rFonts w:eastAsia="Times New Roman" w:cs="Times New Roman" w:ascii="Times New Roman" w:hAnsi="Times New Roman"/>
            <w:color w:val="000000" w:themeColor="text1"/>
            <w:sz w:val="24"/>
            <w:szCs w:val="24"/>
          </w:rPr>
          <w:t>Este</w:t>
        </w:r>
      </w:ins>
      <w:r>
        <w:rPr>
          <w:rFonts w:eastAsia="Times New Roman" w:cs="Times New Roman" w:ascii="Times New Roman" w:hAnsi="Times New Roman"/>
          <w:color w:val="000000" w:themeColor="text1"/>
          <w:sz w:val="24"/>
          <w:szCs w:val="24"/>
        </w:rPr>
        <w:t xml:space="preserve"> artigo </w:t>
      </w:r>
      <w:del w:id="6" w:author="Larissa Silva | Tikinet" w:date="2022-07-07T17:57:00Z">
        <w:r>
          <w:rPr>
            <w:rFonts w:eastAsia="Times New Roman" w:cs="Times New Roman" w:ascii="Times New Roman" w:hAnsi="Times New Roman"/>
            <w:color w:val="000000" w:themeColor="text1"/>
            <w:sz w:val="24"/>
            <w:szCs w:val="24"/>
          </w:rPr>
          <w:delText xml:space="preserve">tem como objetivo </w:delText>
        </w:r>
      </w:del>
      <w:r>
        <w:rPr>
          <w:rFonts w:eastAsia="Times New Roman" w:cs="Times New Roman" w:ascii="Times New Roman" w:hAnsi="Times New Roman"/>
          <w:color w:val="000000" w:themeColor="text1"/>
          <w:sz w:val="24"/>
          <w:szCs w:val="24"/>
        </w:rPr>
        <w:t>analisa</w:t>
      </w:r>
      <w:del w:id="7" w:author="Larissa Silva | Tikinet" w:date="2022-07-07T17:57:00Z">
        <w:r>
          <w:rPr>
            <w:rFonts w:eastAsia="Times New Roman" w:cs="Times New Roman" w:ascii="Times New Roman" w:hAnsi="Times New Roman"/>
            <w:color w:val="000000" w:themeColor="text1"/>
            <w:sz w:val="24"/>
            <w:szCs w:val="24"/>
          </w:rPr>
          <w:delText>r</w:delText>
        </w:r>
      </w:del>
      <w:r>
        <w:rPr>
          <w:rFonts w:eastAsia="Times New Roman" w:cs="Times New Roman" w:ascii="Times New Roman" w:hAnsi="Times New Roman"/>
          <w:color w:val="000000" w:themeColor="text1"/>
          <w:sz w:val="24"/>
          <w:szCs w:val="24"/>
        </w:rPr>
        <w:t xml:space="preserve"> os impactos trazidos pela </w:t>
      </w:r>
      <w:commentRangeStart w:id="3"/>
      <w:r>
        <w:rPr>
          <w:rFonts w:eastAsia="Times New Roman" w:cs="Times New Roman" w:ascii="Times New Roman" w:hAnsi="Times New Roman"/>
          <w:color w:val="000000" w:themeColor="text1"/>
          <w:sz w:val="24"/>
          <w:szCs w:val="24"/>
        </w:rPr>
        <w:t xml:space="preserve">covid-19 </w:t>
      </w:r>
      <w:r>
        <w:rPr>
          <w:rFonts w:eastAsia="Times New Roman" w:cs="Times New Roman" w:ascii="Times New Roman" w:hAnsi="Times New Roman"/>
          <w:color w:val="000000" w:themeColor="text1"/>
          <w:sz w:val="24"/>
          <w:szCs w:val="24"/>
        </w:rPr>
      </w:r>
      <w:del w:id="8" w:author="Larissa Silva | Tikinet" w:date="2022-07-07T17:58:00Z">
        <w:commentRangeEnd w:id="3"/>
        <w:r>
          <w:commentReference w:id="3"/>
        </w:r>
        <w:r>
          <w:rPr>
            <w:rFonts w:eastAsia="Times New Roman" w:cs="Times New Roman" w:ascii="Times New Roman" w:hAnsi="Times New Roman"/>
            <w:color w:val="000000" w:themeColor="text1"/>
            <w:sz w:val="24"/>
            <w:szCs w:val="24"/>
          </w:rPr>
          <w:delText xml:space="preserve">para </w:delText>
        </w:r>
      </w:del>
      <w:ins w:id="9" w:author="Larissa Silva | Tikinet" w:date="2022-07-07T17:58:00Z">
        <w:r>
          <w:rPr>
            <w:rFonts w:eastAsia="Times New Roman" w:cs="Times New Roman" w:ascii="Times New Roman" w:hAnsi="Times New Roman"/>
            <w:color w:val="000000" w:themeColor="text1"/>
            <w:sz w:val="24"/>
            <w:szCs w:val="24"/>
          </w:rPr>
          <w:t>a</w:t>
        </w:r>
      </w:ins>
      <w:r>
        <w:rPr>
          <w:rFonts w:eastAsia="Times New Roman" w:cs="Times New Roman" w:ascii="Times New Roman" w:hAnsi="Times New Roman"/>
          <w:color w:val="000000" w:themeColor="text1"/>
          <w:sz w:val="24"/>
          <w:szCs w:val="24"/>
        </w:rPr>
        <w:t>os motoristas</w:t>
      </w:r>
      <w:del w:id="10" w:author="Larissa Silva | Tikinet" w:date="2022-07-07T17:53:00Z">
        <w:r>
          <w:rPr>
            <w:rFonts w:eastAsia="Times New Roman" w:cs="Times New Roman" w:ascii="Times New Roman" w:hAnsi="Times New Roman"/>
            <w:color w:val="000000" w:themeColor="text1"/>
            <w:sz w:val="24"/>
            <w:szCs w:val="24"/>
          </w:rPr>
          <w:delText>, via</w:delText>
        </w:r>
      </w:del>
      <w:ins w:id="11" w:author="Larissa Silva | Tikinet" w:date="2022-07-07T17:53:00Z">
        <w:r>
          <w:rPr>
            <w:rFonts w:eastAsia="Times New Roman" w:cs="Times New Roman" w:ascii="Times New Roman" w:hAnsi="Times New Roman"/>
            <w:color w:val="000000" w:themeColor="text1"/>
            <w:sz w:val="24"/>
            <w:szCs w:val="24"/>
          </w:rPr>
          <w:t xml:space="preserve"> de</w:t>
        </w:r>
      </w:ins>
      <w:r>
        <w:rPr>
          <w:rFonts w:eastAsia="Times New Roman" w:cs="Times New Roman" w:ascii="Times New Roman" w:hAnsi="Times New Roman"/>
          <w:color w:val="000000" w:themeColor="text1"/>
          <w:sz w:val="24"/>
          <w:szCs w:val="24"/>
        </w:rPr>
        <w:t xml:space="preserve"> empresas-plataforma</w:t>
      </w:r>
      <w:del w:id="12" w:author="Larissa Silva | Tikinet" w:date="2022-07-07T17:54:00Z">
        <w:r>
          <w:rPr>
            <w:rFonts w:eastAsia="Times New Roman" w:cs="Times New Roman" w:ascii="Times New Roman" w:hAnsi="Times New Roman"/>
            <w:color w:val="000000" w:themeColor="text1"/>
            <w:sz w:val="24"/>
            <w:szCs w:val="24"/>
          </w:rPr>
          <w:delText>s</w:delText>
        </w:r>
      </w:del>
      <w:r>
        <w:rPr>
          <w:rFonts w:eastAsia="Times New Roman" w:cs="Times New Roman" w:ascii="Times New Roman" w:hAnsi="Times New Roman"/>
          <w:color w:val="000000" w:themeColor="text1"/>
          <w:sz w:val="24"/>
          <w:szCs w:val="24"/>
        </w:rPr>
        <w:t xml:space="preserve"> de transporte individual, em Juiz de Fora</w:t>
      </w:r>
      <w:ins w:id="13" w:author="Larissa Silva | Tikinet" w:date="2022-07-07T17:57:00Z">
        <w:r>
          <w:rPr>
            <w:rFonts w:eastAsia="Times New Roman" w:cs="Times New Roman" w:ascii="Times New Roman" w:hAnsi="Times New Roman"/>
            <w:color w:val="000000" w:themeColor="text1"/>
            <w:sz w:val="24"/>
            <w:szCs w:val="24"/>
          </w:rPr>
          <w:t xml:space="preserve"> (MG)</w:t>
        </w:r>
      </w:ins>
      <w:r>
        <w:rPr>
          <w:rFonts w:eastAsia="Times New Roman" w:cs="Times New Roman" w:ascii="Times New Roman" w:hAnsi="Times New Roman"/>
          <w:color w:val="000000" w:themeColor="text1"/>
          <w:sz w:val="24"/>
          <w:szCs w:val="24"/>
        </w:rPr>
        <w:t xml:space="preserve">, </w:t>
      </w:r>
      <w:del w:id="14" w:author="Larissa Silva | Tikinet" w:date="2022-07-07T17:54:00Z">
        <w:r>
          <w:rPr>
            <w:rFonts w:eastAsia="Times New Roman" w:cs="Times New Roman" w:ascii="Times New Roman" w:hAnsi="Times New Roman"/>
            <w:color w:val="000000" w:themeColor="text1"/>
            <w:sz w:val="24"/>
            <w:szCs w:val="24"/>
          </w:rPr>
          <w:delText xml:space="preserve">uma </w:delText>
        </w:r>
      </w:del>
      <w:r>
        <w:rPr>
          <w:rFonts w:eastAsia="Times New Roman" w:cs="Times New Roman" w:ascii="Times New Roman" w:hAnsi="Times New Roman"/>
          <w:color w:val="000000" w:themeColor="text1"/>
          <w:sz w:val="24"/>
          <w:szCs w:val="24"/>
        </w:rPr>
        <w:t>cidade brasileira de médio porte</w:t>
      </w:r>
      <w:del w:id="15" w:author="Larissa Silva | Tikinet" w:date="2022-07-07T17:57:00Z">
        <w:r>
          <w:rPr>
            <w:rFonts w:eastAsia="Times New Roman" w:cs="Times New Roman" w:ascii="Times New Roman" w:hAnsi="Times New Roman"/>
            <w:color w:val="000000" w:themeColor="text1"/>
            <w:sz w:val="24"/>
            <w:szCs w:val="24"/>
          </w:rPr>
          <w:delText xml:space="preserve"> no </w:delText>
        </w:r>
      </w:del>
      <w:del w:id="16" w:author="Larissa Silva | Tikinet" w:date="2022-07-07T17:54:00Z">
        <w:r>
          <w:rPr>
            <w:rFonts w:eastAsia="Times New Roman" w:cs="Times New Roman" w:ascii="Times New Roman" w:hAnsi="Times New Roman"/>
            <w:color w:val="000000" w:themeColor="text1"/>
            <w:sz w:val="24"/>
            <w:szCs w:val="24"/>
          </w:rPr>
          <w:delText>E</w:delText>
        </w:r>
      </w:del>
      <w:del w:id="17" w:author="Larissa Silva | Tikinet" w:date="2022-07-07T17:57:00Z">
        <w:r>
          <w:rPr>
            <w:rFonts w:eastAsia="Times New Roman" w:cs="Times New Roman" w:ascii="Times New Roman" w:hAnsi="Times New Roman"/>
            <w:color w:val="000000" w:themeColor="text1"/>
            <w:sz w:val="24"/>
            <w:szCs w:val="24"/>
          </w:rPr>
          <w:delText>stado de Minas Gerais</w:delText>
        </w:r>
      </w:del>
      <w:r>
        <w:rPr>
          <w:rFonts w:eastAsia="Times New Roman" w:cs="Times New Roman" w:ascii="Times New Roman" w:hAnsi="Times New Roman"/>
          <w:color w:val="000000" w:themeColor="text1"/>
          <w:sz w:val="24"/>
          <w:szCs w:val="24"/>
        </w:rPr>
        <w:t>. Num contexto de fortes problemas soci</w:t>
      </w:r>
      <w:del w:id="18" w:author="Larissa Silva | Tikinet" w:date="2022-07-07T17:58:00Z">
        <w:r>
          <w:rPr>
            <w:rFonts w:eastAsia="Times New Roman" w:cs="Times New Roman" w:ascii="Times New Roman" w:hAnsi="Times New Roman"/>
            <w:color w:val="000000" w:themeColor="text1"/>
            <w:sz w:val="24"/>
            <w:szCs w:val="24"/>
          </w:rPr>
          <w:delText>ai</w:delText>
        </w:r>
      </w:del>
      <w:del w:id="19" w:author="Larissa Silva | Tikinet" w:date="2022-07-07T17:59:00Z">
        <w:r>
          <w:rPr>
            <w:rFonts w:eastAsia="Times New Roman" w:cs="Times New Roman" w:ascii="Times New Roman" w:hAnsi="Times New Roman"/>
            <w:color w:val="000000" w:themeColor="text1"/>
            <w:sz w:val="24"/>
            <w:szCs w:val="24"/>
          </w:rPr>
          <w:delText>s e</w:delText>
        </w:r>
      </w:del>
      <w:ins w:id="20" w:author="Larissa Silva | Tikinet" w:date="2022-07-07T17:59:00Z">
        <w:r>
          <w:rPr>
            <w:rFonts w:eastAsia="Times New Roman" w:cs="Times New Roman" w:ascii="Times New Roman" w:hAnsi="Times New Roman"/>
            <w:color w:val="000000" w:themeColor="text1"/>
            <w:sz w:val="24"/>
            <w:szCs w:val="24"/>
          </w:rPr>
          <w:t>o</w:t>
        </w:r>
      </w:ins>
      <w:del w:id="21" w:author="Larissa Silva | Tikinet" w:date="2022-07-07T17:59:00Z">
        <w:r>
          <w:rPr>
            <w:rFonts w:eastAsia="Times New Roman" w:cs="Times New Roman" w:ascii="Times New Roman" w:hAnsi="Times New Roman"/>
            <w:color w:val="000000" w:themeColor="text1"/>
            <w:sz w:val="24"/>
            <w:szCs w:val="24"/>
          </w:rPr>
          <w:delText xml:space="preserve"> </w:delText>
        </w:r>
      </w:del>
      <w:r>
        <w:rPr>
          <w:rFonts w:eastAsia="Times New Roman" w:cs="Times New Roman" w:ascii="Times New Roman" w:hAnsi="Times New Roman"/>
          <w:color w:val="000000" w:themeColor="text1"/>
          <w:sz w:val="24"/>
          <w:szCs w:val="24"/>
        </w:rPr>
        <w:t>econômicos decorrentes da pandemia,</w:t>
      </w:r>
      <w:del w:id="22" w:author="Larissa Silva | Tikinet" w:date="2022-07-07T17:57:00Z">
        <w:r>
          <w:rPr>
            <w:rFonts w:eastAsia="Times New Roman" w:cs="Times New Roman" w:ascii="Times New Roman" w:hAnsi="Times New Roman"/>
            <w:color w:val="000000" w:themeColor="text1"/>
            <w:sz w:val="24"/>
            <w:szCs w:val="24"/>
          </w:rPr>
          <w:delText xml:space="preserve"> as</w:delText>
        </w:r>
      </w:del>
      <w:r>
        <w:rPr>
          <w:rFonts w:eastAsia="Times New Roman" w:cs="Times New Roman" w:ascii="Times New Roman" w:hAnsi="Times New Roman"/>
          <w:color w:val="000000" w:themeColor="text1"/>
          <w:sz w:val="24"/>
          <w:szCs w:val="24"/>
        </w:rPr>
        <w:t xml:space="preserve"> ocupações já marcadas pela precariedade, como </w:t>
      </w:r>
      <w:ins w:id="23" w:author="Larissa Silva | Tikinet" w:date="2022-07-07T17:54:00Z">
        <w:r>
          <w:rPr>
            <w:rFonts w:eastAsia="Times New Roman" w:cs="Times New Roman" w:ascii="Times New Roman" w:hAnsi="Times New Roman"/>
            <w:color w:val="000000" w:themeColor="text1"/>
            <w:sz w:val="24"/>
            <w:szCs w:val="24"/>
          </w:rPr>
          <w:t xml:space="preserve">é </w:t>
        </w:r>
      </w:ins>
      <w:r>
        <w:rPr>
          <w:rFonts w:eastAsia="Times New Roman" w:cs="Times New Roman" w:ascii="Times New Roman" w:hAnsi="Times New Roman"/>
          <w:color w:val="000000" w:themeColor="text1"/>
          <w:sz w:val="24"/>
          <w:szCs w:val="24"/>
        </w:rPr>
        <w:t xml:space="preserve">o caso desses trabalhadores, são afetadas de forma mais intensa e duradoura. A pesquisa </w:t>
      </w:r>
      <w:del w:id="24" w:author="Larissa Silva | Tikinet" w:date="2022-07-07T17:58:00Z">
        <w:r>
          <w:rPr>
            <w:rFonts w:eastAsia="Times New Roman" w:cs="Times New Roman" w:ascii="Times New Roman" w:hAnsi="Times New Roman"/>
            <w:color w:val="000000" w:themeColor="text1"/>
            <w:sz w:val="24"/>
            <w:szCs w:val="24"/>
          </w:rPr>
          <w:delText>tem como base</w:delText>
        </w:r>
      </w:del>
      <w:ins w:id="25" w:author="Larissa Silva | Tikinet" w:date="2022-07-07T17:58:00Z">
        <w:r>
          <w:rPr>
            <w:rFonts w:eastAsia="Times New Roman" w:cs="Times New Roman" w:ascii="Times New Roman" w:hAnsi="Times New Roman"/>
            <w:color w:val="000000" w:themeColor="text1"/>
            <w:sz w:val="24"/>
            <w:szCs w:val="24"/>
          </w:rPr>
          <w:t>se fundamenta</w:t>
        </w:r>
      </w:ins>
      <w:r>
        <w:rPr>
          <w:rFonts w:eastAsia="Times New Roman" w:cs="Times New Roman" w:ascii="Times New Roman" w:hAnsi="Times New Roman"/>
          <w:color w:val="000000" w:themeColor="text1"/>
          <w:sz w:val="24"/>
          <w:szCs w:val="24"/>
        </w:rPr>
        <w:t xml:space="preserve"> </w:t>
      </w:r>
      <w:del w:id="26" w:author="Larissa Silva | Tikinet" w:date="2022-07-07T17:59:00Z">
        <w:r>
          <w:rPr>
            <w:rFonts w:eastAsia="Times New Roman" w:cs="Times New Roman" w:ascii="Times New Roman" w:hAnsi="Times New Roman"/>
            <w:color w:val="000000" w:themeColor="text1"/>
            <w:sz w:val="24"/>
            <w:szCs w:val="24"/>
          </w:rPr>
          <w:delText>a</w:delText>
        </w:r>
      </w:del>
      <w:ins w:id="27" w:author="Larissa Silva | Tikinet" w:date="2022-07-07T17:59:00Z">
        <w:r>
          <w:rPr>
            <w:rFonts w:eastAsia="Times New Roman" w:cs="Times New Roman" w:ascii="Times New Roman" w:hAnsi="Times New Roman"/>
            <w:color w:val="000000" w:themeColor="text1"/>
            <w:sz w:val="24"/>
            <w:szCs w:val="24"/>
          </w:rPr>
          <w:t>em</w:t>
        </w:r>
      </w:ins>
      <w:r>
        <w:rPr>
          <w:rFonts w:eastAsia="Times New Roman" w:cs="Times New Roman" w:ascii="Times New Roman" w:hAnsi="Times New Roman"/>
          <w:color w:val="000000" w:themeColor="text1"/>
          <w:sz w:val="24"/>
          <w:szCs w:val="24"/>
        </w:rPr>
        <w:t xml:space="preserve"> aplicação de questionários, realização de entrevistas e acompanhamento de grupos de WhatsApp. </w:t>
      </w:r>
      <w:del w:id="28" w:author="Larissa Silva | Tikinet" w:date="2022-07-07T17:55:00Z">
        <w:r>
          <w:rPr>
            <w:rFonts w:eastAsia="Times New Roman" w:cs="Times New Roman" w:ascii="Times New Roman" w:hAnsi="Times New Roman"/>
            <w:color w:val="000000" w:themeColor="text1"/>
            <w:sz w:val="24"/>
            <w:szCs w:val="24"/>
          </w:rPr>
          <w:delText xml:space="preserve">Seus </w:delText>
        </w:r>
      </w:del>
      <w:ins w:id="29" w:author="Larissa Silva | Tikinet" w:date="2022-07-07T17:55:00Z">
        <w:r>
          <w:rPr>
            <w:rFonts w:eastAsia="Times New Roman" w:cs="Times New Roman" w:ascii="Times New Roman" w:hAnsi="Times New Roman"/>
            <w:color w:val="000000" w:themeColor="text1"/>
            <w:sz w:val="24"/>
            <w:szCs w:val="24"/>
          </w:rPr>
          <w:t xml:space="preserve">Os </w:t>
        </w:r>
      </w:ins>
      <w:r>
        <w:rPr>
          <w:rFonts w:eastAsia="Times New Roman" w:cs="Times New Roman" w:ascii="Times New Roman" w:hAnsi="Times New Roman"/>
          <w:color w:val="000000" w:themeColor="text1"/>
          <w:sz w:val="24"/>
          <w:szCs w:val="24"/>
        </w:rPr>
        <w:t>resultados</w:t>
      </w:r>
      <w:del w:id="30" w:author="Larissa Silva | Tikinet" w:date="2022-07-07T17:55: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explicitam problemas estruturais</w:t>
      </w:r>
      <w:del w:id="31" w:author="Larissa Silva | Tikinet" w:date="2022-07-07T17:55: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como longas jornadas, desproteção, falta de transparência e diálogo com as plataformas e baixos rendimentos, agravados pelas dificuldades conjunturais. </w:t>
      </w:r>
      <w:del w:id="32" w:author="Larissa Silva | Tikinet" w:date="2022-07-07T17:55:00Z">
        <w:r>
          <w:rPr>
            <w:rFonts w:eastAsia="Times New Roman" w:cs="Times New Roman" w:ascii="Times New Roman" w:hAnsi="Times New Roman"/>
            <w:color w:val="000000" w:themeColor="text1"/>
            <w:sz w:val="24"/>
            <w:szCs w:val="24"/>
          </w:rPr>
          <w:delText>Finalmente, s</w:delText>
        </w:r>
      </w:del>
      <w:ins w:id="33" w:author="Larissa Silva | Tikinet" w:date="2022-07-07T17:55: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 xml:space="preserve">ão destacados os desdobramentos futuros, considerando que essa situação tende a reforçar a precariedade laboral </w:t>
      </w:r>
      <w:del w:id="34" w:author="Larissa Silva | Tikinet" w:date="2022-07-07T17:56:00Z">
        <w:r>
          <w:rPr>
            <w:rFonts w:eastAsia="Times New Roman" w:cs="Times New Roman" w:ascii="Times New Roman" w:hAnsi="Times New Roman"/>
            <w:color w:val="000000" w:themeColor="text1"/>
            <w:sz w:val="24"/>
            <w:szCs w:val="24"/>
          </w:rPr>
          <w:delText>e que ela é</w:delText>
        </w:r>
      </w:del>
      <w:ins w:id="35" w:author="Larissa Silva | Tikinet" w:date="2022-07-07T18:00:00Z">
        <w:r>
          <w:rPr>
            <w:rFonts w:eastAsia="Times New Roman" w:cs="Times New Roman" w:ascii="Times New Roman" w:hAnsi="Times New Roman"/>
            <w:color w:val="000000" w:themeColor="text1"/>
            <w:sz w:val="24"/>
            <w:szCs w:val="24"/>
          </w:rPr>
          <w:t>similarmente</w:t>
        </w:r>
      </w:ins>
      <w:del w:id="36" w:author="Larissa Silva | Tikinet" w:date="2022-07-07T18:00:00Z">
        <w:r>
          <w:rPr>
            <w:rFonts w:eastAsia="Times New Roman" w:cs="Times New Roman" w:ascii="Times New Roman" w:hAnsi="Times New Roman"/>
            <w:color w:val="000000" w:themeColor="text1"/>
            <w:sz w:val="24"/>
            <w:szCs w:val="24"/>
          </w:rPr>
          <w:delText xml:space="preserve"> similar</w:delText>
        </w:r>
      </w:del>
      <w:r>
        <w:rPr>
          <w:rFonts w:eastAsia="Times New Roman" w:cs="Times New Roman" w:ascii="Times New Roman" w:hAnsi="Times New Roman"/>
          <w:color w:val="000000" w:themeColor="text1"/>
          <w:sz w:val="24"/>
          <w:szCs w:val="24"/>
        </w:rPr>
        <w:t xml:space="preserve"> a diferentes plataformas digitais de trabalho em outros setores e cidades. Evidencia-se, por um lado, a impossibilidade desses trabalhadores permanecerem sem nenhuma garantia e proteção e, por outro, a urgência da atuação do Estado </w:t>
      </w:r>
      <w:del w:id="37" w:author="Larissa Silva | Tikinet" w:date="2022-07-07T17:56:00Z">
        <w:r>
          <w:rPr>
            <w:rFonts w:eastAsia="Times New Roman" w:cs="Times New Roman" w:ascii="Times New Roman" w:hAnsi="Times New Roman"/>
            <w:color w:val="000000" w:themeColor="text1"/>
            <w:sz w:val="24"/>
            <w:szCs w:val="24"/>
          </w:rPr>
          <w:delText>no sentido da</w:delText>
        </w:r>
      </w:del>
      <w:ins w:id="38" w:author="Larissa Silva | Tikinet" w:date="2022-07-07T17:56:00Z">
        <w:r>
          <w:rPr>
            <w:rFonts w:eastAsia="Times New Roman" w:cs="Times New Roman" w:ascii="Times New Roman" w:hAnsi="Times New Roman"/>
            <w:color w:val="000000" w:themeColor="text1"/>
            <w:sz w:val="24"/>
            <w:szCs w:val="24"/>
          </w:rPr>
          <w:t>em relação à</w:t>
        </w:r>
      </w:ins>
      <w:r>
        <w:rPr>
          <w:rFonts w:eastAsia="Times New Roman" w:cs="Times New Roman" w:ascii="Times New Roman" w:hAnsi="Times New Roman"/>
          <w:color w:val="000000" w:themeColor="text1"/>
          <w:sz w:val="24"/>
          <w:szCs w:val="24"/>
        </w:rPr>
        <w:t xml:space="preserve"> garantia desses direitos.</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color w:val="000000" w:themeColor="text1"/>
          <w:sz w:val="24"/>
          <w:szCs w:val="24"/>
        </w:rPr>
        <w:t xml:space="preserve">Palavras-chave: </w:t>
      </w:r>
      <w:del w:id="39" w:author="Beatriz dos Santos | Tikinet" w:date="2022-07-11T16:49:00Z">
        <w:r>
          <w:rPr>
            <w:rFonts w:eastAsia="Times New Roman" w:cs="Times New Roman" w:ascii="Times New Roman" w:hAnsi="Times New Roman"/>
            <w:b/>
            <w:color w:val="000000" w:themeColor="text1"/>
            <w:sz w:val="24"/>
            <w:szCs w:val="24"/>
          </w:rPr>
          <w:delText>C</w:delText>
        </w:r>
      </w:del>
      <w:ins w:id="40" w:author="Beatriz dos Santos | Tikinet" w:date="2022-07-11T16:49:00Z">
        <w:r>
          <w:rPr>
            <w:rFonts w:eastAsia="Times New Roman" w:cs="Times New Roman" w:ascii="Times New Roman" w:hAnsi="Times New Roman"/>
            <w:color w:val="000000" w:themeColor="text1"/>
            <w:sz w:val="24"/>
            <w:szCs w:val="24"/>
          </w:rPr>
          <w:t>c</w:t>
        </w:r>
      </w:ins>
      <w:r>
        <w:rPr>
          <w:rFonts w:eastAsia="Times New Roman" w:cs="Times New Roman" w:ascii="Times New Roman" w:hAnsi="Times New Roman"/>
          <w:color w:val="000000" w:themeColor="text1"/>
          <w:sz w:val="24"/>
          <w:szCs w:val="24"/>
        </w:rPr>
        <w:t xml:space="preserve">ovid-19, </w:t>
      </w:r>
      <w:del w:id="41" w:author="Beatriz dos Santos | Tikinet" w:date="2022-07-11T16:49:00Z">
        <w:r>
          <w:rPr>
            <w:rFonts w:eastAsia="Times New Roman" w:cs="Times New Roman" w:ascii="Times New Roman" w:hAnsi="Times New Roman"/>
            <w:color w:val="000000" w:themeColor="text1"/>
            <w:sz w:val="24"/>
            <w:szCs w:val="24"/>
          </w:rPr>
          <w:delText>P</w:delText>
        </w:r>
      </w:del>
      <w:ins w:id="42" w:author="Beatriz dos Santos | Tikinet" w:date="2022-07-11T16:49:00Z">
        <w:r>
          <w:rPr>
            <w:rFonts w:eastAsia="Times New Roman" w:cs="Times New Roman" w:ascii="Times New Roman" w:hAnsi="Times New Roman"/>
            <w:color w:val="000000" w:themeColor="text1"/>
            <w:sz w:val="24"/>
            <w:szCs w:val="24"/>
          </w:rPr>
          <w:t>p</w:t>
        </w:r>
      </w:ins>
      <w:r>
        <w:rPr>
          <w:rFonts w:eastAsia="Times New Roman" w:cs="Times New Roman" w:ascii="Times New Roman" w:hAnsi="Times New Roman"/>
          <w:color w:val="000000" w:themeColor="text1"/>
          <w:sz w:val="24"/>
          <w:szCs w:val="24"/>
        </w:rPr>
        <w:t xml:space="preserve">lataformas de transporte, </w:t>
      </w:r>
      <w:del w:id="43" w:author="Beatriz dos Santos | Tikinet" w:date="2022-07-11T16:49:00Z">
        <w:r>
          <w:rPr>
            <w:rFonts w:eastAsia="Times New Roman" w:cs="Times New Roman" w:ascii="Times New Roman" w:hAnsi="Times New Roman"/>
            <w:color w:val="000000" w:themeColor="text1"/>
            <w:sz w:val="24"/>
            <w:szCs w:val="24"/>
          </w:rPr>
          <w:delText>T</w:delText>
        </w:r>
      </w:del>
      <w:ins w:id="44" w:author="Beatriz dos Santos | Tikinet" w:date="2022-07-11T16:49:00Z">
        <w:r>
          <w:rPr>
            <w:rFonts w:eastAsia="Times New Roman" w:cs="Times New Roman" w:ascii="Times New Roman" w:hAnsi="Times New Roman"/>
            <w:color w:val="000000" w:themeColor="text1"/>
            <w:sz w:val="24"/>
            <w:szCs w:val="24"/>
          </w:rPr>
          <w:t>t</w:t>
        </w:r>
      </w:ins>
      <w:r>
        <w:rPr>
          <w:rFonts w:eastAsia="Times New Roman" w:cs="Times New Roman" w:ascii="Times New Roman" w:hAnsi="Times New Roman"/>
          <w:color w:val="000000" w:themeColor="text1"/>
          <w:sz w:val="24"/>
          <w:szCs w:val="24"/>
        </w:rPr>
        <w:t>rabalho precário</w:t>
      </w:r>
      <w:del w:id="45" w:author="Larissa Silva | Tikinet" w:date="2022-07-07T18:03:00Z">
        <w:r>
          <w:rPr>
            <w:rFonts w:eastAsia="Times New Roman" w:cs="Times New Roman" w:ascii="Times New Roman" w:hAnsi="Times New Roman"/>
            <w:color w:val="000000" w:themeColor="text1"/>
            <w:sz w:val="24"/>
            <w:szCs w:val="24"/>
          </w:rPr>
          <w:delText>.</w:delText>
        </w:r>
      </w:del>
      <w:ins w:id="46" w:author="Larissa Silva | Tikinet" w:date="2022-07-07T18:03: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highlight w:val="white"/>
        </w:rPr>
        <w:t xml:space="preserve"> </w:t>
      </w:r>
      <w:del w:id="47" w:author="Beatriz dos Santos | Tikinet" w:date="2022-07-11T16:49:00Z">
        <w:r>
          <w:rPr>
            <w:rFonts w:eastAsia="Times New Roman" w:cs="Times New Roman" w:ascii="Times New Roman" w:hAnsi="Times New Roman"/>
            <w:i/>
            <w:color w:val="000000" w:themeColor="text1"/>
            <w:sz w:val="24"/>
            <w:szCs w:val="24"/>
            <w:highlight w:val="white"/>
          </w:rPr>
          <w:delText>G</w:delText>
        </w:r>
      </w:del>
      <w:ins w:id="48" w:author="Beatriz dos Santos | Tikinet" w:date="2022-07-11T16:49:00Z">
        <w:r>
          <w:rPr>
            <w:rFonts w:eastAsia="Times New Roman" w:cs="Times New Roman" w:ascii="Times New Roman" w:hAnsi="Times New Roman"/>
            <w:i/>
            <w:color w:val="000000" w:themeColor="text1"/>
            <w:sz w:val="24"/>
            <w:szCs w:val="24"/>
            <w:highlight w:val="white"/>
          </w:rPr>
          <w:t>g</w:t>
        </w:r>
      </w:ins>
      <w:r>
        <w:rPr>
          <w:rFonts w:eastAsia="Times New Roman" w:cs="Times New Roman" w:ascii="Times New Roman" w:hAnsi="Times New Roman"/>
          <w:i/>
          <w:color w:val="000000" w:themeColor="text1"/>
          <w:sz w:val="24"/>
          <w:szCs w:val="24"/>
          <w:highlight w:val="white"/>
        </w:rPr>
        <w:t>ig economy</w:t>
      </w:r>
      <w:del w:id="49" w:author="Larissa Silva | Tikinet" w:date="2022-07-07T18:03:00Z">
        <w:r>
          <w:rPr>
            <w:rFonts w:eastAsia="Times New Roman" w:cs="Times New Roman" w:ascii="Times New Roman" w:hAnsi="Times New Roman"/>
            <w:i/>
            <w:color w:val="000000" w:themeColor="text1"/>
            <w:sz w:val="24"/>
            <w:szCs w:val="24"/>
            <w:highlight w:val="white"/>
          </w:rPr>
          <w:delText>.</w:delText>
        </w:r>
      </w:del>
      <w:ins w:id="50" w:author="Larissa Silva | Tikinet" w:date="2022-07-07T18:03: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w:t>
      </w:r>
      <w:del w:id="51" w:author="Beatriz dos Santos | Tikinet" w:date="2022-07-11T16:49:00Z">
        <w:r>
          <w:rPr>
            <w:rFonts w:eastAsia="Times New Roman" w:cs="Times New Roman" w:ascii="Times New Roman" w:hAnsi="Times New Roman"/>
            <w:color w:val="000000" w:themeColor="text1"/>
            <w:sz w:val="24"/>
            <w:szCs w:val="24"/>
          </w:rPr>
          <w:delText>P</w:delText>
        </w:r>
      </w:del>
      <w:ins w:id="52" w:author="Beatriz dos Santos | Tikinet" w:date="2022-07-11T16:49:00Z">
        <w:r>
          <w:rPr>
            <w:rFonts w:eastAsia="Times New Roman" w:cs="Times New Roman" w:ascii="Times New Roman" w:hAnsi="Times New Roman"/>
            <w:color w:val="000000" w:themeColor="text1"/>
            <w:sz w:val="24"/>
            <w:szCs w:val="24"/>
          </w:rPr>
          <w:t>p</w:t>
        </w:r>
      </w:ins>
      <w:r>
        <w:rPr>
          <w:rFonts w:eastAsia="Times New Roman" w:cs="Times New Roman" w:ascii="Times New Roman" w:hAnsi="Times New Roman"/>
          <w:color w:val="000000" w:themeColor="text1"/>
          <w:sz w:val="24"/>
          <w:szCs w:val="24"/>
        </w:rPr>
        <w:t>lataforma digital de trabalho</w:t>
      </w:r>
      <w:ins w:id="53" w:author="Larissa Silva | Tikinet" w:date="2022-07-07T18:03:00Z">
        <w:r>
          <w:rPr>
            <w:rFonts w:eastAsia="Times New Roman" w:cs="Times New Roman" w:ascii="Times New Roman" w:hAnsi="Times New Roman"/>
            <w:color w:val="000000" w:themeColor="text1"/>
            <w:sz w:val="24"/>
            <w:szCs w:val="24"/>
          </w:rPr>
          <w:t>.</w:t>
        </w:r>
      </w:ins>
    </w:p>
    <w:p>
      <w:pPr>
        <w:pStyle w:val="Normal"/>
        <w:spacing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120"/>
        <w:jc w:val="both"/>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t>ABSTRACT</w:t>
      </w:r>
    </w:p>
    <w:p>
      <w:pPr>
        <w:pStyle w:val="Normal"/>
        <w:spacing w:before="0" w:after="12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covid-19 pandemic has generated many social and economic problems, which, in jobs already marked by precariousness, have been more serious, as in the case of drivers working on transport platforms. The survey, carried out in Juiz de Fora, a medium-sized Brazilian city, identified the impacts for these workers, using applied questionnaires, interviews with leaders and follow-up in WhatsApp groups. Structural problems, such as long hours, no social protection, lack of transparency and dialog with the platforms and low profitability, made worse by punctual difficulties, are explained here. Future developments are also highlighted, since this situation tends to reinforce job insecurity, which also occurs on other digital work platforms for different sectors and cities. This underlines how urgent it is for these workers to be covered by employment law.</w:t>
      </w:r>
    </w:p>
    <w:p>
      <w:pPr>
        <w:pStyle w:val="Normal"/>
        <w:spacing w:before="0" w:after="120"/>
        <w:jc w:val="both"/>
        <w:rPr>
          <w:rFonts w:ascii="Times New Roman" w:hAnsi="Times New Roman" w:eastAsia="Times New Roman" w:cs="Times New Roman"/>
          <w:sz w:val="24"/>
          <w:szCs w:val="24"/>
          <w:lang w:val="en-US"/>
          <w:del w:id="55" w:author="Beatriz dos Santos | Tikinet" w:date="2022-07-11T16:49:00Z"/>
        </w:rPr>
      </w:pPr>
      <w:del w:id="54" w:author="Beatriz dos Santos | Tikinet" w:date="2022-07-11T16:49:00Z">
        <w:r>
          <w:rPr/>
        </w:r>
      </w:del>
    </w:p>
    <w:p>
      <w:pPr>
        <w:pStyle w:val="Normal"/>
        <w:spacing w:before="0" w:after="120"/>
        <w:jc w:val="both"/>
        <w:rPr>
          <w:rFonts w:ascii="Times New Roman" w:hAnsi="Times New Roman" w:eastAsia="Times New Roman" w:cs="Times New Roman"/>
          <w:sz w:val="24"/>
          <w:szCs w:val="24"/>
          <w:lang w:val="en-US"/>
        </w:rPr>
      </w:pPr>
      <w:r>
        <w:rPr>
          <w:rFonts w:eastAsia="Times New Roman" w:cs="Times New Roman" w:ascii="Times New Roman" w:hAnsi="Times New Roman"/>
          <w:b/>
          <w:sz w:val="24"/>
          <w:szCs w:val="24"/>
          <w:lang w:val="en-US"/>
        </w:rPr>
        <w:t>Key</w:t>
      </w:r>
      <w:del w:id="56" w:author="Beatriz dos Santos | Tikinet" w:date="2022-07-11T16:50:00Z">
        <w:r>
          <w:rPr>
            <w:rFonts w:eastAsia="Times New Roman" w:cs="Times New Roman" w:ascii="Times New Roman" w:hAnsi="Times New Roman"/>
            <w:b/>
            <w:sz w:val="24"/>
            <w:szCs w:val="24"/>
            <w:lang w:val="en-US"/>
          </w:rPr>
          <w:delText>-</w:delText>
        </w:r>
      </w:del>
      <w:r>
        <w:rPr>
          <w:rFonts w:eastAsia="Times New Roman" w:cs="Times New Roman" w:ascii="Times New Roman" w:hAnsi="Times New Roman"/>
          <w:b/>
          <w:sz w:val="24"/>
          <w:szCs w:val="24"/>
          <w:lang w:val="en-US"/>
        </w:rPr>
        <w:t>words</w:t>
      </w:r>
      <w:r>
        <w:rPr>
          <w:rFonts w:eastAsia="Times New Roman" w:cs="Times New Roman" w:ascii="Times New Roman" w:hAnsi="Times New Roman"/>
          <w:sz w:val="24"/>
          <w:szCs w:val="24"/>
          <w:lang w:val="en-US"/>
        </w:rPr>
        <w:t xml:space="preserve">: </w:t>
      </w:r>
      <w:del w:id="57" w:author="Beatriz dos Santos | Tikinet" w:date="2022-07-11T16:50:00Z">
        <w:r>
          <w:rPr>
            <w:rFonts w:eastAsia="Times New Roman" w:cs="Times New Roman" w:ascii="Times New Roman" w:hAnsi="Times New Roman"/>
            <w:sz w:val="24"/>
            <w:szCs w:val="24"/>
            <w:lang w:val="en-US"/>
          </w:rPr>
          <w:delText>C</w:delText>
        </w:r>
      </w:del>
      <w:ins w:id="58" w:author="Beatriz dos Santos | Tikinet" w:date="2022-07-11T16:50:00Z">
        <w:r>
          <w:rPr>
            <w:rFonts w:eastAsia="Times New Roman" w:cs="Times New Roman" w:ascii="Times New Roman" w:hAnsi="Times New Roman"/>
            <w:sz w:val="24"/>
            <w:szCs w:val="24"/>
            <w:lang w:val="en-US"/>
          </w:rPr>
          <w:t>c</w:t>
        </w:r>
      </w:ins>
      <w:r>
        <w:rPr>
          <w:rFonts w:eastAsia="Times New Roman" w:cs="Times New Roman" w:ascii="Times New Roman" w:hAnsi="Times New Roman"/>
          <w:sz w:val="24"/>
          <w:szCs w:val="24"/>
          <w:lang w:val="en-US"/>
        </w:rPr>
        <w:t xml:space="preserve">ovid-19, </w:t>
      </w:r>
      <w:del w:id="59" w:author="Beatriz dos Santos | Tikinet" w:date="2022-07-11T16:50:00Z">
        <w:r>
          <w:rPr>
            <w:rFonts w:eastAsia="Times New Roman" w:cs="Times New Roman" w:ascii="Times New Roman" w:hAnsi="Times New Roman"/>
            <w:sz w:val="24"/>
            <w:szCs w:val="24"/>
            <w:lang w:val="en-US"/>
          </w:rPr>
          <w:delText>T</w:delText>
        </w:r>
      </w:del>
      <w:ins w:id="60" w:author="Beatriz dos Santos | Tikinet" w:date="2022-07-11T16:50:00Z">
        <w:r>
          <w:rPr>
            <w:rFonts w:eastAsia="Times New Roman" w:cs="Times New Roman" w:ascii="Times New Roman" w:hAnsi="Times New Roman"/>
            <w:sz w:val="24"/>
            <w:szCs w:val="24"/>
            <w:lang w:val="en-US"/>
          </w:rPr>
          <w:t>t</w:t>
        </w:r>
      </w:ins>
      <w:r>
        <w:rPr>
          <w:rFonts w:eastAsia="Times New Roman" w:cs="Times New Roman" w:ascii="Times New Roman" w:hAnsi="Times New Roman"/>
          <w:sz w:val="24"/>
          <w:szCs w:val="24"/>
          <w:lang w:val="en-US"/>
        </w:rPr>
        <w:t xml:space="preserve">ransport platforms, </w:t>
      </w:r>
      <w:del w:id="61" w:author="Beatriz dos Santos | Tikinet" w:date="2022-07-11T16:50:00Z">
        <w:r>
          <w:rPr>
            <w:rFonts w:eastAsia="Times New Roman" w:cs="Times New Roman" w:ascii="Times New Roman" w:hAnsi="Times New Roman"/>
            <w:sz w:val="24"/>
            <w:szCs w:val="24"/>
            <w:lang w:val="en-US"/>
          </w:rPr>
          <w:delText>P</w:delText>
        </w:r>
      </w:del>
      <w:ins w:id="62" w:author="Beatriz dos Santos | Tikinet" w:date="2022-07-11T16:50:00Z">
        <w:r>
          <w:rPr>
            <w:rFonts w:eastAsia="Times New Roman" w:cs="Times New Roman" w:ascii="Times New Roman" w:hAnsi="Times New Roman"/>
            <w:sz w:val="24"/>
            <w:szCs w:val="24"/>
            <w:lang w:val="en-US"/>
          </w:rPr>
          <w:t>p</w:t>
        </w:r>
      </w:ins>
      <w:r>
        <w:rPr>
          <w:rFonts w:eastAsia="Times New Roman" w:cs="Times New Roman" w:ascii="Times New Roman" w:hAnsi="Times New Roman"/>
          <w:sz w:val="24"/>
          <w:szCs w:val="24"/>
          <w:lang w:val="en-US"/>
        </w:rPr>
        <w:t xml:space="preserve">recarious work, </w:t>
      </w:r>
      <w:del w:id="63" w:author="Beatriz dos Santos | Tikinet" w:date="2022-07-11T16:50:00Z">
        <w:r>
          <w:rPr>
            <w:rFonts w:eastAsia="Times New Roman" w:cs="Times New Roman" w:ascii="Times New Roman" w:hAnsi="Times New Roman"/>
            <w:color w:val="201F1E"/>
            <w:sz w:val="24"/>
            <w:szCs w:val="24"/>
            <w:highlight w:val="white"/>
            <w:lang w:val="en-US"/>
          </w:rPr>
          <w:delText>G</w:delText>
        </w:r>
      </w:del>
      <w:ins w:id="64" w:author="Beatriz dos Santos | Tikinet" w:date="2022-07-11T16:50:00Z">
        <w:r>
          <w:rPr>
            <w:rFonts w:eastAsia="Times New Roman" w:cs="Times New Roman" w:ascii="Times New Roman" w:hAnsi="Times New Roman"/>
            <w:color w:val="201F1E"/>
            <w:sz w:val="24"/>
            <w:szCs w:val="24"/>
            <w:highlight w:val="white"/>
            <w:lang w:val="en-US"/>
          </w:rPr>
          <w:t>g</w:t>
        </w:r>
      </w:ins>
      <w:r>
        <w:rPr>
          <w:rFonts w:eastAsia="Times New Roman" w:cs="Times New Roman" w:ascii="Times New Roman" w:hAnsi="Times New Roman"/>
          <w:color w:val="201F1E"/>
          <w:sz w:val="24"/>
          <w:szCs w:val="24"/>
          <w:highlight w:val="white"/>
          <w:lang w:val="en-US"/>
        </w:rPr>
        <w:t>ig economy</w:t>
      </w:r>
      <w:ins w:id="65" w:author="Larissa Silva | Tikinet" w:date="2022-07-07T18:04:00Z">
        <w:r>
          <w:rPr>
            <w:rFonts w:eastAsia="Times New Roman" w:cs="Times New Roman" w:ascii="Times New Roman" w:hAnsi="Times New Roman"/>
            <w:sz w:val="24"/>
            <w:szCs w:val="24"/>
            <w:lang w:val="en-US"/>
          </w:rPr>
          <w:t>,</w:t>
        </w:r>
      </w:ins>
      <w:del w:id="66" w:author="Larissa Silva | Tikinet" w:date="2022-07-07T18:04:00Z">
        <w:r>
          <w:rPr>
            <w:rFonts w:eastAsia="Times New Roman" w:cs="Times New Roman" w:ascii="Times New Roman" w:hAnsi="Times New Roman"/>
            <w:sz w:val="24"/>
            <w:szCs w:val="24"/>
            <w:lang w:val="en-US"/>
          </w:rPr>
          <w:delText>.</w:delText>
        </w:r>
      </w:del>
      <w:r>
        <w:rPr>
          <w:rFonts w:eastAsia="Times New Roman" w:cs="Times New Roman" w:ascii="Times New Roman" w:hAnsi="Times New Roman"/>
          <w:sz w:val="24"/>
          <w:szCs w:val="24"/>
          <w:lang w:val="en-US"/>
        </w:rPr>
        <w:t xml:space="preserve"> </w:t>
      </w:r>
      <w:del w:id="67" w:author="Beatriz dos Santos | Tikinet" w:date="2022-07-11T16:50:00Z">
        <w:r>
          <w:rPr>
            <w:rFonts w:eastAsia="Times New Roman" w:cs="Times New Roman" w:ascii="Times New Roman" w:hAnsi="Times New Roman"/>
            <w:sz w:val="24"/>
            <w:szCs w:val="24"/>
            <w:lang w:val="en-US"/>
          </w:rPr>
          <w:delText>D</w:delText>
        </w:r>
      </w:del>
      <w:ins w:id="68" w:author="Beatriz dos Santos | Tikinet" w:date="2022-07-11T16:50:00Z">
        <w:r>
          <w:rPr>
            <w:rFonts w:eastAsia="Times New Roman" w:cs="Times New Roman" w:ascii="Times New Roman" w:hAnsi="Times New Roman"/>
            <w:sz w:val="24"/>
            <w:szCs w:val="24"/>
            <w:lang w:val="en-US"/>
          </w:rPr>
          <w:t>d</w:t>
        </w:r>
      </w:ins>
      <w:r>
        <w:rPr>
          <w:rFonts w:eastAsia="Times New Roman" w:cs="Times New Roman" w:ascii="Times New Roman" w:hAnsi="Times New Roman"/>
          <w:sz w:val="24"/>
          <w:szCs w:val="24"/>
          <w:lang w:val="en-US"/>
        </w:rPr>
        <w:t>igital work platform.</w:t>
      </w:r>
    </w:p>
    <w:p>
      <w:pPr>
        <w:pStyle w:val="Normal"/>
        <w:spacing w:before="0" w:after="120"/>
        <w:jc w:val="both"/>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spacing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 INTRODUÇÃO</w:t>
      </w:r>
      <w:r>
        <w:rPr>
          <w:rFonts w:eastAsia="Times New Roman" w:cs="Times New Roman" w:ascii="Times New Roman" w:hAnsi="Times New Roman"/>
          <w:b/>
          <w:color w:val="FF0000"/>
          <w:sz w:val="24"/>
          <w:szCs w:val="24"/>
        </w:rPr>
        <w:t>&lt;sub1&gt;</w:t>
      </w:r>
    </w:p>
    <w:p>
      <w:pPr>
        <w:pStyle w:val="Normal"/>
        <w:pBdr/>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Refletir sobre o trabalho, em como </w:t>
      </w:r>
      <w:del w:id="69" w:author="Larissa Silva | Tikinet" w:date="2022-07-07T18:04:00Z">
        <w:r>
          <w:rPr>
            <w:rFonts w:eastAsia="Times New Roman" w:cs="Times New Roman" w:ascii="Times New Roman" w:hAnsi="Times New Roman"/>
            <w:color w:val="000000" w:themeColor="text1"/>
            <w:sz w:val="24"/>
            <w:szCs w:val="24"/>
          </w:rPr>
          <w:delText>este</w:delText>
        </w:r>
      </w:del>
      <w:ins w:id="70" w:author="Larissa Silva | Tikinet" w:date="2022-07-07T18:04:00Z">
        <w:r>
          <w:rPr>
            <w:rFonts w:eastAsia="Times New Roman" w:cs="Times New Roman" w:ascii="Times New Roman" w:hAnsi="Times New Roman"/>
            <w:color w:val="000000" w:themeColor="text1"/>
            <w:sz w:val="24"/>
            <w:szCs w:val="24"/>
          </w:rPr>
          <w:t>ele</w:t>
        </w:r>
      </w:ins>
      <w:r>
        <w:rPr>
          <w:rFonts w:eastAsia="Times New Roman" w:cs="Times New Roman" w:ascii="Times New Roman" w:hAnsi="Times New Roman"/>
          <w:color w:val="000000" w:themeColor="text1"/>
          <w:sz w:val="24"/>
          <w:szCs w:val="24"/>
        </w:rPr>
        <w:t xml:space="preserve"> é organizado, gerido e legislado, assim como as formas </w:t>
      </w:r>
      <w:del w:id="71" w:author="Larissa Silva | Tikinet" w:date="2022-07-07T18:05:00Z">
        <w:r>
          <w:rPr>
            <w:rFonts w:eastAsia="Times New Roman" w:cs="Times New Roman" w:ascii="Times New Roman" w:hAnsi="Times New Roman"/>
            <w:color w:val="000000" w:themeColor="text1"/>
            <w:sz w:val="24"/>
            <w:szCs w:val="24"/>
          </w:rPr>
          <w:delText xml:space="preserve">como </w:delText>
        </w:r>
      </w:del>
      <w:ins w:id="72" w:author="Larissa Silva | Tikinet" w:date="2022-07-07T18:05:00Z">
        <w:r>
          <w:rPr>
            <w:rFonts w:eastAsia="Times New Roman" w:cs="Times New Roman" w:ascii="Times New Roman" w:hAnsi="Times New Roman"/>
            <w:color w:val="000000" w:themeColor="text1"/>
            <w:sz w:val="24"/>
            <w:szCs w:val="24"/>
          </w:rPr>
          <w:t xml:space="preserve">pelas quais os </w:t>
        </w:r>
      </w:ins>
      <w:r>
        <w:rPr>
          <w:rFonts w:eastAsia="Times New Roman" w:cs="Times New Roman" w:ascii="Times New Roman" w:hAnsi="Times New Roman"/>
          <w:color w:val="000000" w:themeColor="text1"/>
          <w:sz w:val="24"/>
          <w:szCs w:val="24"/>
        </w:rPr>
        <w:t>trabalhadores</w:t>
      </w:r>
      <w:ins w:id="73" w:author="Larissa Silva | Tikinet" w:date="2022-07-07T18:06:00Z">
        <w:r>
          <w:rPr>
            <w:rStyle w:val="FootnoteAnchor"/>
            <w:rFonts w:eastAsia="Times New Roman" w:cs="Times New Roman" w:ascii="Times New Roman" w:hAnsi="Times New Roman"/>
            <w:color w:val="000000" w:themeColor="text1"/>
            <w:sz w:val="24"/>
            <w:szCs w:val="24"/>
          </w:rPr>
          <w:footnoteReference w:id="7"/>
        </w:r>
      </w:ins>
      <w:r>
        <w:rPr>
          <w:rFonts w:eastAsia="Times New Roman" w:cs="Times New Roman" w:ascii="Times New Roman" w:hAnsi="Times New Roman"/>
          <w:color w:val="000000" w:themeColor="text1"/>
          <w:sz w:val="24"/>
          <w:szCs w:val="24"/>
        </w:rPr>
        <w:t xml:space="preserve"> </w:t>
      </w:r>
      <w:del w:id="74" w:author="Larissa Silva | Tikinet" w:date="2022-07-07T18:05:00Z">
        <w:r>
          <w:rPr>
            <w:rFonts w:eastAsia="Times New Roman" w:cs="Times New Roman" w:ascii="Times New Roman" w:hAnsi="Times New Roman"/>
            <w:color w:val="000000" w:themeColor="text1"/>
            <w:sz w:val="24"/>
            <w:szCs w:val="24"/>
          </w:rPr>
          <w:delText xml:space="preserve">(termo aqui utilizado para referir-se à toda a diversidade de pessoas, no que diz respeito à cor, etnia e identidade de gênero) </w:delText>
        </w:r>
      </w:del>
      <w:r>
        <w:rPr>
          <w:rFonts w:eastAsia="Times New Roman" w:cs="Times New Roman" w:ascii="Times New Roman" w:hAnsi="Times New Roman"/>
          <w:color w:val="000000" w:themeColor="text1"/>
          <w:sz w:val="24"/>
          <w:szCs w:val="24"/>
        </w:rPr>
        <w:t>vivenciam e representam es</w:t>
      </w:r>
      <w:del w:id="75" w:author="Larissa Silva | Tikinet" w:date="2022-07-07T18:05:00Z">
        <w:r>
          <w:rPr>
            <w:rFonts w:eastAsia="Times New Roman" w:cs="Times New Roman" w:ascii="Times New Roman" w:hAnsi="Times New Roman"/>
            <w:color w:val="000000" w:themeColor="text1"/>
            <w:sz w:val="24"/>
            <w:szCs w:val="24"/>
          </w:rPr>
          <w:delText>t</w:delText>
        </w:r>
      </w:del>
      <w:ins w:id="76" w:author="Larissa Silva | Tikinet" w:date="2022-07-07T18:05: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 xml:space="preserve">a atividade, sempre foi uma necessidade premente e permanente. Entretanto, quando a sociedade passa por momentos de exceção, como no caso da pandemia da covid-19, essa inevitabilidade se intensifica, demandando novas análises, como a desenvolvida neste artigo. Vista por especialistas como o maior desafio social desde a Segunda Guerra Mundial, a pandemia impactou o crescimento econômico, </w:t>
      </w:r>
      <w:del w:id="77" w:author="Larissa Silva | Tikinet" w:date="2022-07-07T18:08:00Z">
        <w:r>
          <w:rPr>
            <w:rFonts w:eastAsia="Times New Roman" w:cs="Times New Roman" w:ascii="Times New Roman" w:hAnsi="Times New Roman"/>
            <w:color w:val="000000" w:themeColor="text1"/>
            <w:sz w:val="24"/>
            <w:szCs w:val="24"/>
          </w:rPr>
          <w:delText>increment</w:delText>
        </w:r>
      </w:del>
      <w:ins w:id="78" w:author="Larissa Silva | Tikinet" w:date="2022-07-07T18:08:00Z">
        <w:r>
          <w:rPr>
            <w:rFonts w:eastAsia="Times New Roman" w:cs="Times New Roman" w:ascii="Times New Roman" w:hAnsi="Times New Roman"/>
            <w:color w:val="000000" w:themeColor="text1"/>
            <w:sz w:val="24"/>
            <w:szCs w:val="24"/>
          </w:rPr>
          <w:t>acentuou</w:t>
        </w:r>
      </w:ins>
      <w:del w:id="79" w:author="Larissa Silva | Tikinet" w:date="2022-07-07T18:07:00Z">
        <w:r>
          <w:rPr>
            <w:rFonts w:eastAsia="Times New Roman" w:cs="Times New Roman" w:ascii="Times New Roman" w:hAnsi="Times New Roman"/>
            <w:color w:val="000000" w:themeColor="text1"/>
            <w:sz w:val="24"/>
            <w:szCs w:val="24"/>
          </w:rPr>
          <w:delText>ando</w:delText>
        </w:r>
      </w:del>
      <w:r>
        <w:rPr>
          <w:rFonts w:eastAsia="Times New Roman" w:cs="Times New Roman" w:ascii="Times New Roman" w:hAnsi="Times New Roman"/>
          <w:color w:val="000000" w:themeColor="text1"/>
          <w:sz w:val="24"/>
          <w:szCs w:val="24"/>
        </w:rPr>
        <w:t xml:space="preserve"> a desigualdade e a pobreza</w:t>
      </w:r>
      <w:del w:id="80" w:author="Larissa Silva | Tikinet" w:date="2022-07-07T18:08: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e </w:t>
      </w:r>
      <w:del w:id="81" w:author="Larissa Silva | Tikinet" w:date="2022-07-07T18:08:00Z">
        <w:r>
          <w:rPr>
            <w:rFonts w:eastAsia="Times New Roman" w:cs="Times New Roman" w:ascii="Times New Roman" w:hAnsi="Times New Roman"/>
            <w:color w:val="000000" w:themeColor="text1"/>
            <w:sz w:val="24"/>
            <w:szCs w:val="24"/>
          </w:rPr>
          <w:delText xml:space="preserve">enfraquecendo </w:delText>
        </w:r>
      </w:del>
      <w:ins w:id="82" w:author="Larissa Silva | Tikinet" w:date="2022-07-07T18:08:00Z">
        <w:r>
          <w:rPr>
            <w:rFonts w:eastAsia="Times New Roman" w:cs="Times New Roman" w:ascii="Times New Roman" w:hAnsi="Times New Roman"/>
            <w:color w:val="000000" w:themeColor="text1"/>
            <w:sz w:val="24"/>
            <w:szCs w:val="24"/>
          </w:rPr>
          <w:t xml:space="preserve">enfraqueceu </w:t>
        </w:r>
      </w:ins>
      <w:r>
        <w:rPr>
          <w:rFonts w:eastAsia="Times New Roman" w:cs="Times New Roman" w:ascii="Times New Roman" w:hAnsi="Times New Roman"/>
          <w:color w:val="000000" w:themeColor="text1"/>
          <w:sz w:val="24"/>
          <w:szCs w:val="24"/>
        </w:rPr>
        <w:t>o sistema de proteção social (DAVIS et al</w:t>
      </w:r>
      <w:ins w:id="83" w:author="Larissa Silva | Tikinet" w:date="2022-07-07T18:08: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iCs/>
          <w:color w:val="000000" w:themeColor="text1"/>
          <w:sz w:val="24"/>
          <w:szCs w:val="24"/>
        </w:rPr>
        <w:t>,</w:t>
      </w:r>
      <w:r>
        <w:rPr>
          <w:rFonts w:eastAsia="Times New Roman" w:cs="Times New Roman" w:ascii="Times New Roman" w:hAnsi="Times New Roman"/>
          <w:i/>
          <w:color w:val="000000" w:themeColor="text1"/>
          <w:sz w:val="24"/>
          <w:szCs w:val="24"/>
        </w:rPr>
        <w:t xml:space="preserve"> </w:t>
      </w:r>
      <w:r>
        <w:rPr>
          <w:rFonts w:eastAsia="Times New Roman" w:cs="Times New Roman" w:ascii="Times New Roman" w:hAnsi="Times New Roman"/>
          <w:color w:val="000000" w:themeColor="text1"/>
          <w:sz w:val="24"/>
          <w:szCs w:val="24"/>
        </w:rPr>
        <w:t>2020).</w:t>
      </w:r>
    </w:p>
    <w:p>
      <w:pPr>
        <w:pStyle w:val="Normal"/>
        <w:pBdr/>
        <w:spacing w:before="0" w:after="120"/>
        <w:ind w:firstLine="851"/>
        <w:jc w:val="both"/>
        <w:rPr>
          <w:rFonts w:ascii="Times New Roman" w:hAnsi="Times New Roman" w:eastAsia="Times New Roman" w:cs="Times New Roman"/>
          <w:color w:val="000000" w:themeColor="text1"/>
          <w:sz w:val="24"/>
          <w:szCs w:val="24"/>
        </w:rPr>
      </w:pPr>
      <w:del w:id="84" w:author="Larissa Silva | Tikinet" w:date="2022-07-07T18:09:00Z">
        <w:r>
          <w:rPr>
            <w:rFonts w:eastAsia="Times New Roman" w:cs="Times New Roman" w:ascii="Times New Roman" w:hAnsi="Times New Roman"/>
            <w:color w:val="000000" w:themeColor="text1"/>
            <w:sz w:val="24"/>
            <w:szCs w:val="24"/>
          </w:rPr>
          <w:delText>Por sua vez, a</w:delText>
        </w:r>
      </w:del>
      <w:ins w:id="85" w:author="Larissa Silva | Tikinet" w:date="2022-07-07T18:09:00Z">
        <w:r>
          <w:rPr>
            <w:rFonts w:eastAsia="Times New Roman" w:cs="Times New Roman" w:ascii="Times New Roman" w:hAnsi="Times New Roman"/>
            <w:color w:val="000000" w:themeColor="text1"/>
            <w:sz w:val="24"/>
            <w:szCs w:val="24"/>
          </w:rPr>
          <w:t>A</w:t>
        </w:r>
      </w:ins>
      <w:r>
        <w:rPr>
          <w:rFonts w:eastAsia="Times New Roman" w:cs="Times New Roman" w:ascii="Times New Roman" w:hAnsi="Times New Roman"/>
          <w:color w:val="000000" w:themeColor="text1"/>
          <w:sz w:val="24"/>
          <w:szCs w:val="24"/>
        </w:rPr>
        <w:t xml:space="preserve"> forma como cada país tem tratado des</w:t>
      </w:r>
      <w:ins w:id="86" w:author="Larissa Silva | Tikinet" w:date="2022-07-07T18:09:00Z">
        <w:r>
          <w:rPr>
            <w:rFonts w:eastAsia="Times New Roman" w:cs="Times New Roman" w:ascii="Times New Roman" w:hAnsi="Times New Roman"/>
            <w:color w:val="000000" w:themeColor="text1"/>
            <w:sz w:val="24"/>
            <w:szCs w:val="24"/>
          </w:rPr>
          <w:t>s</w:t>
        </w:r>
      </w:ins>
      <w:del w:id="87" w:author="Larissa Silva | Tikinet" w:date="2022-07-07T18:09:00Z">
        <w:r>
          <w:rPr>
            <w:rFonts w:eastAsia="Times New Roman" w:cs="Times New Roman" w:ascii="Times New Roman" w:hAnsi="Times New Roman"/>
            <w:color w:val="000000" w:themeColor="text1"/>
            <w:sz w:val="24"/>
            <w:szCs w:val="24"/>
          </w:rPr>
          <w:delText>t</w:delText>
        </w:r>
      </w:del>
      <w:r>
        <w:rPr>
          <w:rFonts w:eastAsia="Times New Roman" w:cs="Times New Roman" w:ascii="Times New Roman" w:hAnsi="Times New Roman"/>
          <w:color w:val="000000" w:themeColor="text1"/>
          <w:sz w:val="24"/>
          <w:szCs w:val="24"/>
        </w:rPr>
        <w:t xml:space="preserve">a </w:t>
      </w:r>
      <w:del w:id="88" w:author="Larissa Silva | Tikinet" w:date="2022-07-07T18:09:00Z">
        <w:r>
          <w:rPr>
            <w:rFonts w:eastAsia="Times New Roman" w:cs="Times New Roman" w:ascii="Times New Roman" w:hAnsi="Times New Roman"/>
            <w:color w:val="000000" w:themeColor="text1"/>
            <w:sz w:val="24"/>
            <w:szCs w:val="24"/>
          </w:rPr>
          <w:delText>pandemia</w:delText>
        </w:r>
      </w:del>
      <w:ins w:id="89" w:author="Larissa Silva | Tikinet" w:date="2022-07-07T18:09:00Z">
        <w:r>
          <w:rPr>
            <w:rFonts w:eastAsia="Times New Roman" w:cs="Times New Roman" w:ascii="Times New Roman" w:hAnsi="Times New Roman"/>
            <w:color w:val="000000" w:themeColor="text1"/>
            <w:sz w:val="24"/>
            <w:szCs w:val="24"/>
          </w:rPr>
          <w:t>calamidade</w:t>
        </w:r>
      </w:ins>
      <w:r>
        <w:rPr>
          <w:rFonts w:eastAsia="Times New Roman" w:cs="Times New Roman" w:ascii="Times New Roman" w:hAnsi="Times New Roman"/>
          <w:color w:val="000000" w:themeColor="text1"/>
          <w:sz w:val="24"/>
          <w:szCs w:val="24"/>
        </w:rPr>
        <w:t xml:space="preserve">, assim como o contexto anterior à </w:t>
      </w:r>
      <w:del w:id="90" w:author="Larissa Silva | Tikinet" w:date="2022-07-07T18:10:00Z">
        <w:r>
          <w:rPr>
            <w:rFonts w:eastAsia="Times New Roman" w:cs="Times New Roman" w:ascii="Times New Roman" w:hAnsi="Times New Roman"/>
            <w:color w:val="000000" w:themeColor="text1"/>
            <w:sz w:val="24"/>
            <w:szCs w:val="24"/>
          </w:rPr>
          <w:delText>mesma</w:delText>
        </w:r>
      </w:del>
      <w:ins w:id="91" w:author="Larissa Silva | Tikinet" w:date="2022-07-07T18:10:00Z">
        <w:r>
          <w:rPr>
            <w:rFonts w:eastAsia="Times New Roman" w:cs="Times New Roman" w:ascii="Times New Roman" w:hAnsi="Times New Roman"/>
            <w:color w:val="000000" w:themeColor="text1"/>
            <w:sz w:val="24"/>
            <w:szCs w:val="24"/>
          </w:rPr>
          <w:t>ela</w:t>
        </w:r>
      </w:ins>
      <w:r>
        <w:rPr>
          <w:rFonts w:eastAsia="Times New Roman" w:cs="Times New Roman" w:ascii="Times New Roman" w:hAnsi="Times New Roman"/>
          <w:color w:val="000000" w:themeColor="text1"/>
          <w:sz w:val="24"/>
          <w:szCs w:val="24"/>
        </w:rPr>
        <w:t xml:space="preserve">, tem sido </w:t>
      </w:r>
      <w:del w:id="92" w:author="Larissa Silva | Tikinet" w:date="2022-07-07T18:10:00Z">
        <w:r>
          <w:rPr>
            <w:rFonts w:eastAsia="Times New Roman" w:cs="Times New Roman" w:ascii="Times New Roman" w:hAnsi="Times New Roman"/>
            <w:color w:val="000000" w:themeColor="text1"/>
            <w:sz w:val="24"/>
            <w:szCs w:val="24"/>
          </w:rPr>
          <w:delText xml:space="preserve">definidora </w:delText>
        </w:r>
      </w:del>
      <w:ins w:id="93" w:author="Larissa Silva | Tikinet" w:date="2022-07-07T18:10:00Z">
        <w:r>
          <w:rPr>
            <w:rFonts w:eastAsia="Times New Roman" w:cs="Times New Roman" w:ascii="Times New Roman" w:hAnsi="Times New Roman"/>
            <w:color w:val="000000" w:themeColor="text1"/>
            <w:sz w:val="24"/>
            <w:szCs w:val="24"/>
          </w:rPr>
          <w:t xml:space="preserve">decisiva </w:t>
        </w:r>
      </w:ins>
      <w:r>
        <w:rPr>
          <w:rFonts w:eastAsia="Times New Roman" w:cs="Times New Roman" w:ascii="Times New Roman" w:hAnsi="Times New Roman"/>
          <w:color w:val="000000" w:themeColor="text1"/>
          <w:sz w:val="24"/>
          <w:szCs w:val="24"/>
        </w:rPr>
        <w:t xml:space="preserve">no sentido de atenuar seus impactos presentes e futuros ou </w:t>
      </w:r>
      <w:ins w:id="94" w:author="Larissa Silva | Tikinet" w:date="2022-07-07T18:11:00Z">
        <w:r>
          <w:rPr>
            <w:rFonts w:eastAsia="Times New Roman" w:cs="Times New Roman" w:ascii="Times New Roman" w:hAnsi="Times New Roman"/>
            <w:color w:val="000000" w:themeColor="text1"/>
            <w:sz w:val="24"/>
            <w:szCs w:val="24"/>
          </w:rPr>
          <w:t xml:space="preserve">de </w:t>
        </w:r>
      </w:ins>
      <w:r>
        <w:rPr>
          <w:rFonts w:eastAsia="Times New Roman" w:cs="Times New Roman" w:ascii="Times New Roman" w:hAnsi="Times New Roman"/>
          <w:color w:val="000000" w:themeColor="text1"/>
          <w:sz w:val="24"/>
          <w:szCs w:val="24"/>
        </w:rPr>
        <w:t>intensificá-los (KREIN</w:t>
      </w:r>
      <w:ins w:id="95" w:author="Larissa Silva | Tikinet" w:date="2022-07-07T18:11:00Z">
        <w:r>
          <w:rPr>
            <w:rFonts w:eastAsia="Times New Roman" w:cs="Times New Roman" w:ascii="Times New Roman" w:hAnsi="Times New Roman"/>
            <w:color w:val="000000" w:themeColor="text1"/>
            <w:sz w:val="24"/>
            <w:szCs w:val="24"/>
          </w:rPr>
          <w:t>;</w:t>
        </w:r>
      </w:ins>
      <w:del w:id="96" w:author="Larissa Silva | Tikinet" w:date="2022-07-07T18:11: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BIAVASCHI</w:t>
      </w:r>
      <w:ins w:id="97" w:author="Larissa Silva | Tikinet" w:date="2022-07-07T18:11:00Z">
        <w:r>
          <w:rPr>
            <w:rFonts w:eastAsia="Times New Roman" w:cs="Times New Roman" w:ascii="Times New Roman" w:hAnsi="Times New Roman"/>
            <w:color w:val="000000" w:themeColor="text1"/>
            <w:sz w:val="24"/>
            <w:szCs w:val="24"/>
          </w:rPr>
          <w:t>;</w:t>
        </w:r>
      </w:ins>
      <w:del w:id="98" w:author="Larissa Silva | Tikinet" w:date="2022-07-07T18:11:00Z">
        <w:r>
          <w:rPr>
            <w:rFonts w:eastAsia="Times New Roman" w:cs="Times New Roman" w:ascii="Times New Roman" w:hAnsi="Times New Roman"/>
            <w:color w:val="000000" w:themeColor="text1"/>
            <w:sz w:val="24"/>
            <w:szCs w:val="24"/>
          </w:rPr>
          <w:delText xml:space="preserve"> e</w:delText>
        </w:r>
      </w:del>
      <w:r>
        <w:rPr>
          <w:rFonts w:eastAsia="Times New Roman" w:cs="Times New Roman" w:ascii="Times New Roman" w:hAnsi="Times New Roman"/>
          <w:color w:val="000000" w:themeColor="text1"/>
          <w:sz w:val="24"/>
          <w:szCs w:val="24"/>
        </w:rPr>
        <w:t xml:space="preserve"> TEIXEIRA, 2020). P</w:t>
      </w:r>
      <w:r>
        <w:rPr>
          <w:rFonts w:eastAsia="Times New Roman" w:cs="Times New Roman" w:ascii="Times New Roman" w:hAnsi="Times New Roman"/>
          <w:color w:val="000000" w:themeColor="text1"/>
          <w:sz w:val="24"/>
          <w:szCs w:val="24"/>
          <w:highlight w:val="white"/>
        </w:rPr>
        <w:t>ires, Carvalho e Xavier (2020), em estudo abrangendo países marcados pela desigualdade social, apontam que a falta de ações adequadas por parte d</w:t>
      </w:r>
      <w:ins w:id="99" w:author="Larissa Silva | Tikinet" w:date="2022-07-07T18:11:00Z">
        <w:r>
          <w:rPr>
            <w:rFonts w:eastAsia="Times New Roman" w:cs="Times New Roman" w:ascii="Times New Roman" w:hAnsi="Times New Roman"/>
            <w:color w:val="000000" w:themeColor="text1"/>
            <w:sz w:val="24"/>
            <w:szCs w:val="24"/>
            <w:highlight w:val="white"/>
          </w:rPr>
          <w:t>esses</w:t>
        </w:r>
      </w:ins>
      <w:del w:id="100" w:author="Larissa Silva | Tikinet" w:date="2022-07-07T18:11:00Z">
        <w:r>
          <w:rPr>
            <w:rFonts w:eastAsia="Times New Roman" w:cs="Times New Roman" w:ascii="Times New Roman" w:hAnsi="Times New Roman"/>
            <w:color w:val="000000" w:themeColor="text1"/>
            <w:sz w:val="24"/>
            <w:szCs w:val="24"/>
            <w:highlight w:val="white"/>
          </w:rPr>
          <w:delText>os</w:delText>
        </w:r>
      </w:del>
      <w:r>
        <w:rPr>
          <w:rFonts w:eastAsia="Times New Roman" w:cs="Times New Roman" w:ascii="Times New Roman" w:hAnsi="Times New Roman"/>
          <w:color w:val="000000" w:themeColor="text1"/>
          <w:sz w:val="24"/>
          <w:szCs w:val="24"/>
          <w:highlight w:val="white"/>
        </w:rPr>
        <w:t xml:space="preserve"> governos </w:t>
      </w:r>
      <w:del w:id="101" w:author="Larissa Silva | Tikinet" w:date="2022-07-07T18:11:00Z">
        <w:r>
          <w:rPr>
            <w:rFonts w:eastAsia="Times New Roman" w:cs="Times New Roman" w:ascii="Times New Roman" w:hAnsi="Times New Roman"/>
            <w:color w:val="000000" w:themeColor="text1"/>
            <w:sz w:val="24"/>
            <w:szCs w:val="24"/>
            <w:highlight w:val="white"/>
          </w:rPr>
          <w:delText>tem determinado</w:delText>
        </w:r>
      </w:del>
      <w:ins w:id="102" w:author="Larissa Silva | Tikinet" w:date="2022-07-07T18:11:00Z">
        <w:r>
          <w:rPr>
            <w:rFonts w:eastAsia="Times New Roman" w:cs="Times New Roman" w:ascii="Times New Roman" w:hAnsi="Times New Roman"/>
            <w:color w:val="000000" w:themeColor="text1"/>
            <w:sz w:val="24"/>
            <w:szCs w:val="24"/>
            <w:highlight w:val="white"/>
          </w:rPr>
          <w:t>determinou</w:t>
        </w:r>
      </w:ins>
      <w:r>
        <w:rPr>
          <w:rFonts w:eastAsia="Times New Roman" w:cs="Times New Roman" w:ascii="Times New Roman" w:hAnsi="Times New Roman"/>
          <w:color w:val="000000" w:themeColor="text1"/>
          <w:sz w:val="24"/>
          <w:szCs w:val="24"/>
          <w:highlight w:val="white"/>
        </w:rPr>
        <w:t xml:space="preserve"> a forma como as populações estão vivenciando a covid-19. Assim, fatores como </w:t>
      </w:r>
      <w:del w:id="103" w:author="Larissa Silva | Tikinet" w:date="2022-07-07T18:11:00Z">
        <w:r>
          <w:rPr>
            <w:rFonts w:eastAsia="Times New Roman" w:cs="Times New Roman" w:ascii="Times New Roman" w:hAnsi="Times New Roman"/>
            <w:color w:val="000000" w:themeColor="text1"/>
            <w:sz w:val="24"/>
            <w:szCs w:val="24"/>
            <w:highlight w:val="white"/>
          </w:rPr>
          <w:delText>o grande</w:delText>
        </w:r>
      </w:del>
      <w:ins w:id="104" w:author="Larissa Silva | Tikinet" w:date="2022-07-07T18:11:00Z">
        <w:r>
          <w:rPr>
            <w:rFonts w:eastAsia="Times New Roman" w:cs="Times New Roman" w:ascii="Times New Roman" w:hAnsi="Times New Roman"/>
            <w:color w:val="000000" w:themeColor="text1"/>
            <w:sz w:val="24"/>
            <w:szCs w:val="24"/>
            <w:highlight w:val="white"/>
          </w:rPr>
          <w:t>elevado</w:t>
        </w:r>
      </w:ins>
      <w:r>
        <w:rPr>
          <w:rFonts w:eastAsia="Times New Roman" w:cs="Times New Roman" w:ascii="Times New Roman" w:hAnsi="Times New Roman"/>
          <w:color w:val="000000" w:themeColor="text1"/>
          <w:sz w:val="24"/>
          <w:szCs w:val="24"/>
          <w:highlight w:val="white"/>
        </w:rPr>
        <w:t xml:space="preserve"> número de pessoas no mesmo domicílio, </w:t>
      </w:r>
      <w:del w:id="105" w:author="Larissa Silva | Tikinet" w:date="2022-07-07T18:12:00Z">
        <w:r>
          <w:rPr>
            <w:rFonts w:eastAsia="Times New Roman" w:cs="Times New Roman" w:ascii="Times New Roman" w:hAnsi="Times New Roman"/>
            <w:color w:val="000000" w:themeColor="text1"/>
            <w:sz w:val="24"/>
            <w:szCs w:val="24"/>
            <w:highlight w:val="white"/>
          </w:rPr>
          <w:delText xml:space="preserve">o </w:delText>
        </w:r>
      </w:del>
      <w:r>
        <w:rPr>
          <w:rFonts w:eastAsia="Times New Roman" w:cs="Times New Roman" w:ascii="Times New Roman" w:hAnsi="Times New Roman"/>
          <w:color w:val="000000" w:themeColor="text1"/>
          <w:sz w:val="24"/>
          <w:szCs w:val="24"/>
          <w:highlight w:val="white"/>
        </w:rPr>
        <w:t xml:space="preserve">uso do transporte público e </w:t>
      </w:r>
      <w:del w:id="106" w:author="Larissa Silva | Tikinet" w:date="2022-07-07T18:12:00Z">
        <w:r>
          <w:rPr>
            <w:rFonts w:eastAsia="Times New Roman" w:cs="Times New Roman" w:ascii="Times New Roman" w:hAnsi="Times New Roman"/>
            <w:color w:val="000000" w:themeColor="text1"/>
            <w:sz w:val="24"/>
            <w:szCs w:val="24"/>
            <w:highlight w:val="white"/>
          </w:rPr>
          <w:delText xml:space="preserve">a </w:delText>
        </w:r>
      </w:del>
      <w:r>
        <w:rPr>
          <w:rFonts w:eastAsia="Times New Roman" w:cs="Times New Roman" w:ascii="Times New Roman" w:hAnsi="Times New Roman"/>
          <w:color w:val="000000" w:themeColor="text1"/>
          <w:sz w:val="24"/>
          <w:szCs w:val="24"/>
          <w:highlight w:val="white"/>
        </w:rPr>
        <w:t xml:space="preserve">precariedade do sistema de saúde são muito relevantes. Para os autores, a configuração do </w:t>
      </w:r>
      <w:r>
        <w:rPr>
          <w:rFonts w:eastAsia="Times New Roman" w:cs="Times New Roman" w:ascii="Times New Roman" w:hAnsi="Times New Roman"/>
          <w:color w:val="000000" w:themeColor="text1"/>
          <w:sz w:val="24"/>
          <w:szCs w:val="24"/>
        </w:rPr>
        <w:t xml:space="preserve">mercado de trabalho também pode agravar a situação, como a dificuldade </w:t>
      </w:r>
      <w:del w:id="107" w:author="Larissa Silva | Tikinet" w:date="2022-07-07T18:12:00Z">
        <w:r>
          <w:rPr>
            <w:rFonts w:eastAsia="Times New Roman" w:cs="Times New Roman" w:ascii="Times New Roman" w:hAnsi="Times New Roman"/>
            <w:color w:val="000000" w:themeColor="text1"/>
            <w:sz w:val="24"/>
            <w:szCs w:val="24"/>
          </w:rPr>
          <w:delText>de os trabalhadores</w:delText>
        </w:r>
      </w:del>
      <w:ins w:id="108" w:author="Larissa Silva | Tikinet" w:date="2022-07-07T18:12:00Z">
        <w:r>
          <w:rPr>
            <w:rFonts w:eastAsia="Times New Roman" w:cs="Times New Roman" w:ascii="Times New Roman" w:hAnsi="Times New Roman"/>
            <w:color w:val="000000" w:themeColor="text1"/>
            <w:sz w:val="24"/>
            <w:szCs w:val="24"/>
          </w:rPr>
          <w:t>de se</w:t>
        </w:r>
      </w:ins>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color w:val="000000" w:themeColor="text1"/>
          <w:sz w:val="24"/>
          <w:szCs w:val="24"/>
          <w:highlight w:val="white"/>
        </w:rPr>
        <w:t>realizar</w:t>
      </w:r>
      <w:del w:id="109" w:author="Larissa Silva | Tikinet" w:date="2022-07-07T18:12:00Z">
        <w:r>
          <w:rPr>
            <w:rFonts w:eastAsia="Times New Roman" w:cs="Times New Roman" w:ascii="Times New Roman" w:hAnsi="Times New Roman"/>
            <w:color w:val="000000" w:themeColor="text1"/>
            <w:sz w:val="24"/>
            <w:szCs w:val="24"/>
            <w:highlight w:val="white"/>
          </w:rPr>
          <w:delText xml:space="preserve">em </w:delText>
        </w:r>
      </w:del>
      <w:ins w:id="110" w:author="Beatriz dos Santos | Tikinet" w:date="2022-07-11T16:54:00Z">
        <w:r>
          <w:rPr>
            <w:rFonts w:eastAsia="Times New Roman" w:cs="Times New Roman" w:ascii="Times New Roman" w:hAnsi="Times New Roman"/>
            <w:color w:val="000000" w:themeColor="text1"/>
            <w:sz w:val="24"/>
            <w:szCs w:val="24"/>
            <w:highlight w:val="white"/>
          </w:rPr>
          <w:t xml:space="preserve"> </w:t>
        </w:r>
      </w:ins>
      <w:r>
        <w:rPr>
          <w:rFonts w:eastAsia="Times New Roman" w:cs="Times New Roman" w:ascii="Times New Roman" w:hAnsi="Times New Roman"/>
          <w:color w:val="000000" w:themeColor="text1"/>
          <w:sz w:val="24"/>
          <w:szCs w:val="24"/>
          <w:highlight w:val="white"/>
        </w:rPr>
        <w:t>o isolamento social sem perda de renda ou de emprego.</w:t>
      </w:r>
      <w:r>
        <w:rPr>
          <w:rFonts w:eastAsia="Times New Roman" w:cs="Times New Roman" w:ascii="Times New Roman" w:hAnsi="Times New Roman"/>
          <w:color w:val="000000" w:themeColor="text1"/>
          <w:sz w:val="24"/>
          <w:szCs w:val="24"/>
        </w:rPr>
        <w:t xml:space="preserve"> No Brasil,</w:t>
      </w:r>
      <w:ins w:id="111" w:author="Larissa Silva | Tikinet" w:date="2022-07-07T18:12:00Z">
        <w:r>
          <w:rPr>
            <w:rFonts w:eastAsia="Times New Roman" w:cs="Times New Roman" w:ascii="Times New Roman" w:hAnsi="Times New Roman"/>
            <w:color w:val="000000" w:themeColor="text1"/>
            <w:sz w:val="24"/>
            <w:szCs w:val="24"/>
          </w:rPr>
          <w:t xml:space="preserve"> em específico,</w:t>
        </w:r>
      </w:ins>
      <w:r>
        <w:rPr>
          <w:rFonts w:eastAsia="Times New Roman" w:cs="Times New Roman" w:ascii="Times New Roman" w:hAnsi="Times New Roman"/>
          <w:color w:val="000000" w:themeColor="text1"/>
          <w:sz w:val="24"/>
          <w:szCs w:val="24"/>
        </w:rPr>
        <w:t xml:space="preserve"> os últimos </w:t>
      </w:r>
      <w:del w:id="112" w:author="Larissa Silva | Tikinet" w:date="2022-07-07T18:12:00Z">
        <w:r>
          <w:rPr>
            <w:rFonts w:eastAsia="Times New Roman" w:cs="Times New Roman" w:ascii="Times New Roman" w:hAnsi="Times New Roman"/>
            <w:color w:val="000000" w:themeColor="text1"/>
            <w:sz w:val="24"/>
            <w:szCs w:val="24"/>
          </w:rPr>
          <w:delText>5</w:delText>
        </w:r>
      </w:del>
      <w:ins w:id="113" w:author="Larissa Silva | Tikinet" w:date="2022-07-07T18:12:00Z">
        <w:r>
          <w:rPr>
            <w:rFonts w:eastAsia="Times New Roman" w:cs="Times New Roman" w:ascii="Times New Roman" w:hAnsi="Times New Roman"/>
            <w:color w:val="000000" w:themeColor="text1"/>
            <w:sz w:val="24"/>
            <w:szCs w:val="24"/>
          </w:rPr>
          <w:t>cinco</w:t>
        </w:r>
      </w:ins>
      <w:r>
        <w:rPr>
          <w:rFonts w:eastAsia="Times New Roman" w:cs="Times New Roman" w:ascii="Times New Roman" w:hAnsi="Times New Roman"/>
          <w:color w:val="000000" w:themeColor="text1"/>
          <w:sz w:val="24"/>
          <w:szCs w:val="24"/>
        </w:rPr>
        <w:t xml:space="preserve"> anos foram marcados por forte processo de precarização, com o aumento do desemprego e da informalidade, </w:t>
      </w:r>
      <w:del w:id="114" w:author="Larissa Silva | Tikinet" w:date="2022-07-07T18:13:00Z">
        <w:r>
          <w:rPr>
            <w:rFonts w:eastAsia="Times New Roman" w:cs="Times New Roman" w:ascii="Times New Roman" w:hAnsi="Times New Roman"/>
            <w:color w:val="000000" w:themeColor="text1"/>
            <w:sz w:val="24"/>
            <w:szCs w:val="24"/>
          </w:rPr>
          <w:delText>conforme destacam Krein e Borsari (2020), tornando</w:delText>
        </w:r>
      </w:del>
      <w:ins w:id="115" w:author="Larissa Silva | Tikinet" w:date="2022-07-07T18:13:00Z">
        <w:r>
          <w:rPr>
            <w:rFonts w:eastAsia="Times New Roman" w:cs="Times New Roman" w:ascii="Times New Roman" w:hAnsi="Times New Roman"/>
            <w:color w:val="000000" w:themeColor="text1"/>
            <w:sz w:val="24"/>
            <w:szCs w:val="24"/>
          </w:rPr>
          <w:t>o que tornou</w:t>
        </w:r>
      </w:ins>
      <w:r>
        <w:rPr>
          <w:rFonts w:eastAsia="Times New Roman" w:cs="Times New Roman" w:ascii="Times New Roman" w:hAnsi="Times New Roman"/>
          <w:color w:val="000000" w:themeColor="text1"/>
          <w:sz w:val="24"/>
          <w:szCs w:val="24"/>
        </w:rPr>
        <w:t xml:space="preserve"> ainda piores as condições enfrentadas pela população</w:t>
      </w:r>
      <w:ins w:id="116" w:author="Larissa Silva | Tikinet" w:date="2022-07-07T18:13:00Z">
        <w:r>
          <w:rPr>
            <w:rFonts w:eastAsia="Times New Roman" w:cs="Times New Roman" w:ascii="Times New Roman" w:hAnsi="Times New Roman"/>
            <w:color w:val="000000" w:themeColor="text1"/>
            <w:sz w:val="24"/>
            <w:szCs w:val="24"/>
          </w:rPr>
          <w:t xml:space="preserve"> (KREIN; BORSARI, 2020)</w:t>
        </w:r>
      </w:ins>
      <w:r>
        <w:rPr>
          <w:rFonts w:eastAsia="Times New Roman" w:cs="Times New Roman" w:ascii="Times New Roman" w:hAnsi="Times New Roman"/>
          <w:color w:val="000000" w:themeColor="text1"/>
          <w:sz w:val="24"/>
          <w:szCs w:val="24"/>
        </w:rPr>
        <w:t>.</w:t>
      </w:r>
    </w:p>
    <w:p>
      <w:pPr>
        <w:pStyle w:val="Normal"/>
        <w:pBdr/>
        <w:spacing w:before="0" w:after="120"/>
        <w:ind w:firstLine="851"/>
        <w:jc w:val="both"/>
        <w:rPr>
          <w:rFonts w:ascii="Times New Roman" w:hAnsi="Times New Roman" w:eastAsia="Times New Roman" w:cs="Times New Roman"/>
          <w:color w:val="000000" w:themeColor="text1"/>
          <w:sz w:val="24"/>
          <w:szCs w:val="24"/>
        </w:rPr>
      </w:pPr>
      <w:ins w:id="117" w:author="Larissa Silva | Tikinet" w:date="2022-07-07T18:14:00Z">
        <w:r>
          <w:rPr>
            <w:rFonts w:eastAsia="Times New Roman" w:cs="Times New Roman" w:ascii="Times New Roman" w:hAnsi="Times New Roman"/>
            <w:color w:val="000000" w:themeColor="text1"/>
            <w:sz w:val="24"/>
            <w:szCs w:val="24"/>
          </w:rPr>
          <w:t xml:space="preserve">Diante do cenário pandêmico, </w:t>
        </w:r>
      </w:ins>
      <w:del w:id="118" w:author="Larissa Silva | Tikinet" w:date="2022-07-07T18:14:00Z">
        <w:r>
          <w:rPr>
            <w:rFonts w:eastAsia="Times New Roman" w:cs="Times New Roman" w:ascii="Times New Roman" w:hAnsi="Times New Roman"/>
            <w:color w:val="000000" w:themeColor="text1"/>
            <w:sz w:val="24"/>
            <w:szCs w:val="24"/>
          </w:rPr>
          <w:delText>N</w:delText>
        </w:r>
      </w:del>
      <w:ins w:id="119" w:author="Larissa Silva | Tikinet" w:date="2022-07-07T18:14:00Z">
        <w:r>
          <w:rPr>
            <w:rFonts w:eastAsia="Times New Roman" w:cs="Times New Roman" w:ascii="Times New Roman" w:hAnsi="Times New Roman"/>
            <w:color w:val="000000" w:themeColor="text1"/>
            <w:sz w:val="24"/>
            <w:szCs w:val="24"/>
          </w:rPr>
          <w:t>n</w:t>
        </w:r>
      </w:ins>
      <w:r>
        <w:rPr>
          <w:rFonts w:eastAsia="Times New Roman" w:cs="Times New Roman" w:ascii="Times New Roman" w:hAnsi="Times New Roman"/>
          <w:color w:val="000000" w:themeColor="text1"/>
          <w:sz w:val="24"/>
          <w:szCs w:val="24"/>
        </w:rPr>
        <w:t>o caso dos trabalhadores formais, a Medida Provisória n</w:t>
      </w:r>
      <w:ins w:id="120" w:author="Larissa Silva | Tikinet" w:date="2022-07-07T18:18:00Z">
        <w:r>
          <w:rPr>
            <w:rFonts w:eastAsia="Times New Roman" w:cs="Times New Roman" w:ascii="Times New Roman" w:hAnsi="Times New Roman"/>
            <w:color w:val="000000" w:themeColor="text1"/>
            <w:sz w:val="24"/>
            <w:szCs w:val="24"/>
          </w:rPr>
          <w:t>º</w:t>
        </w:r>
      </w:ins>
      <w:del w:id="121" w:author="Larissa Silva | Tikinet" w:date="2022-07-07T18:13:00Z">
        <w:r>
          <w:rPr>
            <w:rFonts w:eastAsia="Times New Roman" w:cs="Times New Roman" w:ascii="Times New Roman" w:hAnsi="Times New Roman"/>
            <w:color w:val="000000" w:themeColor="text1"/>
            <w:sz w:val="24"/>
            <w:szCs w:val="24"/>
          </w:rPr>
          <w:delText xml:space="preserve">ᶱ </w:delText>
        </w:r>
      </w:del>
      <w:ins w:id="122" w:author="Larissa Silva | Tikinet" w:date="2022-07-07T18:13: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936</w:t>
      </w:r>
      <w:ins w:id="123" w:author="Larissa Silva | Tikinet" w:date="2022-07-07T18:13:00Z">
        <w:r>
          <w:rPr>
            <w:rFonts w:eastAsia="Times New Roman" w:cs="Times New Roman" w:ascii="Times New Roman" w:hAnsi="Times New Roman"/>
            <w:color w:val="000000" w:themeColor="text1"/>
            <w:sz w:val="24"/>
            <w:szCs w:val="24"/>
          </w:rPr>
          <w:t>/2020</w:t>
        </w:r>
      </w:ins>
      <w:del w:id="124" w:author="Larissa Silva | Tikinet" w:date="2022-07-07T18:13:00Z">
        <w:r>
          <w:rPr>
            <w:rFonts w:eastAsia="Times New Roman" w:cs="Times New Roman" w:ascii="Times New Roman" w:hAnsi="Times New Roman"/>
            <w:color w:val="000000" w:themeColor="text1"/>
            <w:sz w:val="24"/>
            <w:szCs w:val="24"/>
          </w:rPr>
          <w:delText xml:space="preserve"> (01.04.2020)</w:delText>
        </w:r>
      </w:del>
      <w:del w:id="125" w:author="Larissa Silva | Tikinet" w:date="2022-07-07T18:14: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permitiu às empresas suspender o contrato e os pagamentos e reduzir o salário e a jornada</w:t>
      </w:r>
      <w:ins w:id="126" w:author="Larissa Silva | Tikinet" w:date="2022-07-08T14:20:00Z">
        <w:r>
          <w:rPr>
            <w:rFonts w:eastAsia="Times New Roman" w:cs="Times New Roman" w:ascii="Times New Roman" w:hAnsi="Times New Roman"/>
            <w:color w:val="000000" w:themeColor="text1"/>
            <w:sz w:val="24"/>
            <w:szCs w:val="24"/>
          </w:rPr>
          <w:t xml:space="preserve"> (BRASIL, 2020</w:t>
        </w:r>
      </w:ins>
      <w:ins w:id="127" w:author="Larissa Silva | Tikinet" w:date="2022-07-08T14:22:00Z">
        <w:r>
          <w:rPr>
            <w:rFonts w:eastAsia="Times New Roman" w:cs="Times New Roman" w:ascii="Times New Roman" w:hAnsi="Times New Roman"/>
            <w:color w:val="000000" w:themeColor="text1"/>
            <w:sz w:val="24"/>
            <w:szCs w:val="24"/>
          </w:rPr>
          <w:t>b</w:t>
        </w:r>
      </w:ins>
      <w:ins w:id="128" w:author="Larissa Silva | Tikinet" w:date="2022-07-08T14:20: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De forma complementar, </w:t>
      </w:r>
      <w:del w:id="129" w:author="Larissa Silva | Tikinet" w:date="2022-07-07T18:14:00Z">
        <w:r>
          <w:rPr>
            <w:rFonts w:eastAsia="Times New Roman" w:cs="Times New Roman" w:ascii="Times New Roman" w:hAnsi="Times New Roman"/>
            <w:color w:val="000000" w:themeColor="text1"/>
            <w:sz w:val="24"/>
            <w:szCs w:val="24"/>
          </w:rPr>
          <w:delText>estes</w:delText>
        </w:r>
      </w:del>
      <w:ins w:id="130" w:author="Larissa Silva | Tikinet" w:date="2022-07-07T18:14:00Z">
        <w:r>
          <w:rPr>
            <w:rFonts w:eastAsia="Times New Roman" w:cs="Times New Roman" w:ascii="Times New Roman" w:hAnsi="Times New Roman"/>
            <w:color w:val="000000" w:themeColor="text1"/>
            <w:sz w:val="24"/>
            <w:szCs w:val="24"/>
          </w:rPr>
          <w:t>os</w:t>
        </w:r>
      </w:ins>
      <w:r>
        <w:rPr>
          <w:rFonts w:eastAsia="Times New Roman" w:cs="Times New Roman" w:ascii="Times New Roman" w:hAnsi="Times New Roman"/>
          <w:color w:val="000000" w:themeColor="text1"/>
          <w:sz w:val="24"/>
          <w:szCs w:val="24"/>
        </w:rPr>
        <w:t xml:space="preserve"> profissionais teriam </w:t>
      </w:r>
      <w:del w:id="131" w:author="Larissa Silva | Tikinet" w:date="2022-07-07T18:14:00Z">
        <w:r>
          <w:rPr>
            <w:rFonts w:eastAsia="Times New Roman" w:cs="Times New Roman" w:ascii="Times New Roman" w:hAnsi="Times New Roman"/>
            <w:color w:val="000000" w:themeColor="text1"/>
            <w:sz w:val="24"/>
            <w:szCs w:val="24"/>
          </w:rPr>
          <w:delText xml:space="preserve">o </w:delText>
        </w:r>
      </w:del>
      <w:r>
        <w:rPr>
          <w:rFonts w:eastAsia="Times New Roman" w:cs="Times New Roman" w:ascii="Times New Roman" w:hAnsi="Times New Roman"/>
          <w:color w:val="000000" w:themeColor="text1"/>
          <w:sz w:val="24"/>
          <w:szCs w:val="24"/>
        </w:rPr>
        <w:t>direito a receber do Governo</w:t>
      </w:r>
      <w:ins w:id="132" w:author="Larissa Silva | Tikinet" w:date="2022-07-07T18:14:00Z">
        <w:r>
          <w:rPr>
            <w:rFonts w:eastAsia="Times New Roman" w:cs="Times New Roman" w:ascii="Times New Roman" w:hAnsi="Times New Roman"/>
            <w:color w:val="000000" w:themeColor="text1"/>
            <w:sz w:val="24"/>
            <w:szCs w:val="24"/>
          </w:rPr>
          <w:t xml:space="preserve"> Federal</w:t>
        </w:r>
      </w:ins>
      <w:r>
        <w:rPr>
          <w:rFonts w:eastAsia="Times New Roman" w:cs="Times New Roman" w:ascii="Times New Roman" w:hAnsi="Times New Roman"/>
          <w:color w:val="000000" w:themeColor="text1"/>
          <w:sz w:val="24"/>
          <w:szCs w:val="24"/>
        </w:rPr>
        <w:t xml:space="preserve"> o Benefício Emergencial de Preservação do Emprego e da Renda</w:t>
      </w:r>
      <w:ins w:id="133" w:author="Larissa Silva | Tikinet" w:date="2022-07-07T18:15:00Z">
        <w:r>
          <w:rPr>
            <w:rFonts w:eastAsia="Times New Roman" w:cs="Times New Roman" w:ascii="Times New Roman" w:hAnsi="Times New Roman"/>
            <w:color w:val="000000" w:themeColor="text1"/>
            <w:sz w:val="24"/>
            <w:szCs w:val="24"/>
          </w:rPr>
          <w:t xml:space="preserve"> (BEM)</w:t>
        </w:r>
      </w:ins>
      <w:r>
        <w:rPr>
          <w:rFonts w:eastAsia="Times New Roman" w:cs="Times New Roman" w:ascii="Times New Roman" w:hAnsi="Times New Roman"/>
          <w:color w:val="000000" w:themeColor="text1"/>
          <w:sz w:val="24"/>
          <w:szCs w:val="24"/>
        </w:rPr>
        <w:t xml:space="preserve"> (DIEESE, 2020). </w:t>
      </w:r>
      <w:del w:id="134" w:author="Larissa Silva | Tikinet" w:date="2022-07-07T18:15:00Z">
        <w:r>
          <w:rPr>
            <w:rFonts w:eastAsia="Times New Roman" w:cs="Times New Roman" w:ascii="Times New Roman" w:hAnsi="Times New Roman"/>
            <w:color w:val="000000" w:themeColor="text1"/>
            <w:sz w:val="24"/>
            <w:szCs w:val="24"/>
          </w:rPr>
          <w:delText>Entretanto</w:delText>
        </w:r>
      </w:del>
      <w:ins w:id="135" w:author="Larissa Silva | Tikinet" w:date="2022-07-07T18:15:00Z">
        <w:r>
          <w:rPr>
            <w:rFonts w:eastAsia="Times New Roman" w:cs="Times New Roman" w:ascii="Times New Roman" w:hAnsi="Times New Roman"/>
            <w:color w:val="000000" w:themeColor="text1"/>
            <w:sz w:val="24"/>
            <w:szCs w:val="24"/>
          </w:rPr>
          <w:t>No entanto</w:t>
        </w:r>
      </w:ins>
      <w:r>
        <w:rPr>
          <w:rFonts w:eastAsia="Times New Roman" w:cs="Times New Roman" w:ascii="Times New Roman" w:hAnsi="Times New Roman"/>
          <w:color w:val="000000" w:themeColor="text1"/>
          <w:sz w:val="24"/>
          <w:szCs w:val="24"/>
        </w:rPr>
        <w:t xml:space="preserve">, </w:t>
      </w:r>
      <w:del w:id="136" w:author="Larissa Silva | Tikinet" w:date="2022-07-07T18:15:00Z">
        <w:r>
          <w:rPr>
            <w:rFonts w:eastAsia="Times New Roman" w:cs="Times New Roman" w:ascii="Times New Roman" w:hAnsi="Times New Roman"/>
            <w:color w:val="000000" w:themeColor="text1"/>
            <w:sz w:val="24"/>
            <w:szCs w:val="24"/>
          </w:rPr>
          <w:delText>para</w:delText>
        </w:r>
      </w:del>
      <w:ins w:id="137" w:author="Larissa Silva | Tikinet" w:date="2022-07-07T18:15:00Z">
        <w:r>
          <w:rPr>
            <w:rFonts w:eastAsia="Times New Roman" w:cs="Times New Roman" w:ascii="Times New Roman" w:hAnsi="Times New Roman"/>
            <w:color w:val="000000" w:themeColor="text1"/>
            <w:sz w:val="24"/>
            <w:szCs w:val="24"/>
          </w:rPr>
          <w:t>entre os motoristas de empresas-plataforma</w:t>
        </w:r>
      </w:ins>
      <w:del w:id="138" w:author="Larissa Silva | Tikinet" w:date="2022-07-07T18:15:00Z">
        <w:r>
          <w:rPr>
            <w:rFonts w:eastAsia="Times New Roman" w:cs="Times New Roman" w:ascii="Times New Roman" w:hAnsi="Times New Roman"/>
            <w:color w:val="000000" w:themeColor="text1"/>
            <w:sz w:val="24"/>
            <w:szCs w:val="24"/>
          </w:rPr>
          <w:delText xml:space="preserve"> o público que estudamos,</w:delText>
        </w:r>
      </w:del>
      <w:r>
        <w:rPr>
          <w:rFonts w:eastAsia="Times New Roman" w:cs="Times New Roman" w:ascii="Times New Roman" w:hAnsi="Times New Roman"/>
          <w:color w:val="000000" w:themeColor="text1"/>
          <w:sz w:val="24"/>
          <w:szCs w:val="24"/>
        </w:rPr>
        <w:t xml:space="preserve"> o emprego formal é uma realidade </w:t>
      </w:r>
      <w:ins w:id="139" w:author="Larissa Silva | Tikinet" w:date="2022-07-07T18:16:00Z">
        <w:r>
          <w:rPr>
            <w:rFonts w:eastAsia="Times New Roman" w:cs="Times New Roman" w:ascii="Times New Roman" w:hAnsi="Times New Roman"/>
            <w:color w:val="000000" w:themeColor="text1"/>
            <w:sz w:val="24"/>
            <w:szCs w:val="24"/>
          </w:rPr>
          <w:t xml:space="preserve">escassa </w:t>
        </w:r>
      </w:ins>
      <w:del w:id="140" w:author="Larissa Silva | Tikinet" w:date="2022-07-07T18:16:00Z">
        <w:r>
          <w:rPr>
            <w:rFonts w:eastAsia="Times New Roman" w:cs="Times New Roman" w:ascii="Times New Roman" w:hAnsi="Times New Roman"/>
            <w:color w:val="000000" w:themeColor="text1"/>
            <w:sz w:val="24"/>
            <w:szCs w:val="24"/>
          </w:rPr>
          <w:delText xml:space="preserve">para poucos </w:delText>
        </w:r>
      </w:del>
      <w:r>
        <w:rPr>
          <w:rFonts w:eastAsia="Times New Roman" w:cs="Times New Roman" w:ascii="Times New Roman" w:hAnsi="Times New Roman"/>
          <w:color w:val="000000" w:themeColor="text1"/>
          <w:sz w:val="24"/>
          <w:szCs w:val="24"/>
        </w:rPr>
        <w:t>(KREIN</w:t>
      </w:r>
      <w:ins w:id="141" w:author="Larissa Silva | Tikinet" w:date="2022-07-07T18:16:00Z">
        <w:r>
          <w:rPr>
            <w:rFonts w:eastAsia="Times New Roman" w:cs="Times New Roman" w:ascii="Times New Roman" w:hAnsi="Times New Roman"/>
            <w:color w:val="000000" w:themeColor="text1"/>
            <w:sz w:val="24"/>
            <w:szCs w:val="24"/>
          </w:rPr>
          <w:t>;</w:t>
        </w:r>
      </w:ins>
      <w:del w:id="142" w:author="Larissa Silva | Tikinet" w:date="2022-07-07T18:16:00Z">
        <w:r>
          <w:rPr>
            <w:rFonts w:eastAsia="Times New Roman" w:cs="Times New Roman" w:ascii="Times New Roman" w:hAnsi="Times New Roman"/>
            <w:color w:val="000000" w:themeColor="text1"/>
            <w:sz w:val="24"/>
            <w:szCs w:val="24"/>
          </w:rPr>
          <w:delText xml:space="preserve"> E</w:delText>
        </w:r>
      </w:del>
      <w:r>
        <w:rPr>
          <w:rFonts w:eastAsia="Times New Roman" w:cs="Times New Roman" w:ascii="Times New Roman" w:hAnsi="Times New Roman"/>
          <w:color w:val="000000" w:themeColor="text1"/>
          <w:sz w:val="24"/>
          <w:szCs w:val="24"/>
        </w:rPr>
        <w:t xml:space="preserve"> BORSARI, 2020)</w:t>
      </w:r>
      <w:ins w:id="143" w:author="Larissa Silva | Tikinet" w:date="2022-07-07T18:16:00Z">
        <w:r>
          <w:rPr>
            <w:rFonts w:eastAsia="Times New Roman" w:cs="Times New Roman" w:ascii="Times New Roman" w:hAnsi="Times New Roman"/>
            <w:color w:val="000000" w:themeColor="text1"/>
            <w:sz w:val="24"/>
            <w:szCs w:val="24"/>
          </w:rPr>
          <w:t>, de modo que</w:t>
        </w:r>
      </w:ins>
      <w:del w:id="144" w:author="Larissa Silva | Tikinet" w:date="2022-07-07T18:16:00Z">
        <w:r>
          <w:rPr>
            <w:rFonts w:eastAsia="Times New Roman" w:cs="Times New Roman" w:ascii="Times New Roman" w:hAnsi="Times New Roman"/>
            <w:color w:val="000000" w:themeColor="text1"/>
            <w:sz w:val="24"/>
            <w:szCs w:val="24"/>
          </w:rPr>
          <w:delText xml:space="preserve"> e</w:delText>
        </w:r>
      </w:del>
      <w:r>
        <w:rPr>
          <w:rFonts w:eastAsia="Times New Roman" w:cs="Times New Roman" w:ascii="Times New Roman" w:hAnsi="Times New Roman"/>
          <w:color w:val="000000" w:themeColor="text1"/>
          <w:sz w:val="24"/>
          <w:szCs w:val="24"/>
        </w:rPr>
        <w:t xml:space="preserve"> a única ajuda </w:t>
      </w:r>
      <w:ins w:id="145" w:author="Larissa Silva | Tikinet" w:date="2022-07-07T18:16:00Z">
        <w:r>
          <w:rPr>
            <w:rFonts w:eastAsia="Times New Roman" w:cs="Times New Roman" w:ascii="Times New Roman" w:hAnsi="Times New Roman"/>
            <w:color w:val="000000" w:themeColor="text1"/>
            <w:sz w:val="24"/>
            <w:szCs w:val="24"/>
          </w:rPr>
          <w:t xml:space="preserve">com a qual esses trabalhadores puderam contar </w:t>
        </w:r>
      </w:ins>
      <w:r>
        <w:rPr>
          <w:rFonts w:eastAsia="Times New Roman" w:cs="Times New Roman" w:ascii="Times New Roman" w:hAnsi="Times New Roman"/>
          <w:color w:val="000000" w:themeColor="text1"/>
          <w:sz w:val="24"/>
          <w:szCs w:val="24"/>
        </w:rPr>
        <w:t xml:space="preserve">durante o período da pandemia </w:t>
      </w:r>
      <w:del w:id="146" w:author="Larissa Silva | Tikinet" w:date="2022-07-07T18:17:00Z">
        <w:r>
          <w:rPr>
            <w:rFonts w:eastAsia="Times New Roman" w:cs="Times New Roman" w:ascii="Times New Roman" w:hAnsi="Times New Roman"/>
            <w:color w:val="000000" w:themeColor="text1"/>
            <w:sz w:val="24"/>
            <w:szCs w:val="24"/>
          </w:rPr>
          <w:delText>veio com o</w:delText>
        </w:r>
      </w:del>
      <w:ins w:id="147" w:author="Larissa Silva | Tikinet" w:date="2022-07-07T18:17:00Z">
        <w:r>
          <w:rPr>
            <w:rFonts w:eastAsia="Times New Roman" w:cs="Times New Roman" w:ascii="Times New Roman" w:hAnsi="Times New Roman"/>
            <w:color w:val="000000" w:themeColor="text1"/>
            <w:sz w:val="24"/>
            <w:szCs w:val="24"/>
          </w:rPr>
          <w:t>se resumiu ao</w:t>
        </w:r>
      </w:ins>
      <w:r>
        <w:rPr>
          <w:rFonts w:eastAsia="Times New Roman" w:cs="Times New Roman" w:ascii="Times New Roman" w:hAnsi="Times New Roman"/>
          <w:color w:val="000000" w:themeColor="text1"/>
          <w:sz w:val="24"/>
          <w:szCs w:val="24"/>
        </w:rPr>
        <w:t xml:space="preserve"> Auxílio Emergencial, conforme a Lei </w:t>
      </w:r>
      <w:ins w:id="148" w:author="Larissa Silva | Tikinet" w:date="2022-07-07T18:17:00Z">
        <w:r>
          <w:rPr>
            <w:rFonts w:eastAsia="Times New Roman" w:cs="Times New Roman" w:ascii="Times New Roman" w:hAnsi="Times New Roman"/>
            <w:color w:val="000000" w:themeColor="text1"/>
            <w:sz w:val="24"/>
            <w:szCs w:val="24"/>
          </w:rPr>
          <w:t>n</w:t>
        </w:r>
      </w:ins>
      <w:ins w:id="149" w:author="Larissa Silva | Tikinet" w:date="2022-07-07T18:18:00Z">
        <w:r>
          <w:rPr>
            <w:rFonts w:eastAsia="Times New Roman" w:cs="Times New Roman" w:ascii="Times New Roman" w:hAnsi="Times New Roman"/>
            <w:color w:val="000000" w:themeColor="text1"/>
            <w:sz w:val="24"/>
            <w:szCs w:val="24"/>
          </w:rPr>
          <w:t>º</w:t>
        </w:r>
      </w:ins>
      <w:ins w:id="150" w:author="Larissa Silva | Tikinet" w:date="2022-07-07T18:17: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13.892/20</w:t>
      </w:r>
      <w:ins w:id="151" w:author="Larissa Silva | Tikinet" w:date="2022-07-07T18:17:00Z">
        <w:r>
          <w:rPr>
            <w:rFonts w:eastAsia="Times New Roman" w:cs="Times New Roman" w:ascii="Times New Roman" w:hAnsi="Times New Roman"/>
            <w:color w:val="000000" w:themeColor="text1"/>
            <w:sz w:val="24"/>
            <w:szCs w:val="24"/>
          </w:rPr>
          <w:t>20</w:t>
        </w:r>
      </w:ins>
      <w:r>
        <w:rPr>
          <w:rFonts w:eastAsia="Times New Roman" w:cs="Times New Roman" w:ascii="Times New Roman" w:hAnsi="Times New Roman"/>
          <w:color w:val="000000" w:themeColor="text1"/>
          <w:sz w:val="24"/>
          <w:szCs w:val="24"/>
        </w:rPr>
        <w:t xml:space="preserve"> (DIEESE, 2020</w:t>
      </w:r>
      <w:ins w:id="152" w:author="Larissa Silva | Tikinet" w:date="2022-07-08T14:21:00Z">
        <w:r>
          <w:rPr>
            <w:rFonts w:eastAsia="Times New Roman" w:cs="Times New Roman" w:ascii="Times New Roman" w:hAnsi="Times New Roman"/>
            <w:color w:val="000000" w:themeColor="text1"/>
            <w:sz w:val="24"/>
            <w:szCs w:val="24"/>
          </w:rPr>
          <w:t>; BRASIL, 2020</w:t>
        </w:r>
      </w:ins>
      <w:ins w:id="153" w:author="Beatriz dos Santos | Tikinet" w:date="2022-07-11T18:10:00Z">
        <w:r>
          <w:rPr>
            <w:rFonts w:eastAsia="Times New Roman" w:cs="Times New Roman" w:ascii="Times New Roman" w:hAnsi="Times New Roman"/>
            <w:color w:val="000000" w:themeColor="text1"/>
            <w:sz w:val="24"/>
            <w:szCs w:val="24"/>
          </w:rPr>
          <w:t>a</w:t>
        </w:r>
      </w:ins>
      <w:r>
        <w:rPr>
          <w:rFonts w:eastAsia="Times New Roman" w:cs="Times New Roman" w:ascii="Times New Roman" w:hAnsi="Times New Roman"/>
          <w:color w:val="000000" w:themeColor="text1"/>
          <w:sz w:val="24"/>
          <w:szCs w:val="24"/>
        </w:rPr>
        <w:t>).</w:t>
      </w:r>
    </w:p>
    <w:p>
      <w:pPr>
        <w:pStyle w:val="Normal"/>
        <w:spacing w:before="0" w:after="120"/>
        <w:ind w:firstLine="851"/>
        <w:jc w:val="both"/>
        <w:rPr>
          <w:rFonts w:ascii="Times New Roman" w:hAnsi="Times New Roman" w:cs="Times New Roman"/>
          <w:color w:val="000000" w:themeColor="text1"/>
        </w:rPr>
      </w:pPr>
      <w:del w:id="154" w:author="Larissa Silva | Tikinet" w:date="2022-07-08T14:23:00Z">
        <w:r>
          <w:rPr>
            <w:rFonts w:eastAsia="Times New Roman" w:cs="Times New Roman" w:ascii="Times New Roman" w:hAnsi="Times New Roman"/>
            <w:color w:val="000000" w:themeColor="text1"/>
            <w:sz w:val="24"/>
            <w:szCs w:val="24"/>
          </w:rPr>
          <w:delText>Nes</w:delText>
        </w:r>
      </w:del>
      <w:del w:id="155" w:author="Larissa Silva | Tikinet" w:date="2022-07-07T18:19:00Z">
        <w:r>
          <w:rPr>
            <w:rFonts w:eastAsia="Times New Roman" w:cs="Times New Roman" w:ascii="Times New Roman" w:hAnsi="Times New Roman"/>
            <w:color w:val="000000" w:themeColor="text1"/>
            <w:sz w:val="24"/>
            <w:szCs w:val="24"/>
          </w:rPr>
          <w:delText>t</w:delText>
        </w:r>
      </w:del>
      <w:del w:id="156" w:author="Larissa Silva | Tikinet" w:date="2022-07-08T14:23:00Z">
        <w:r>
          <w:rPr>
            <w:rFonts w:eastAsia="Times New Roman" w:cs="Times New Roman" w:ascii="Times New Roman" w:hAnsi="Times New Roman"/>
            <w:color w:val="000000" w:themeColor="text1"/>
            <w:sz w:val="24"/>
            <w:szCs w:val="24"/>
          </w:rPr>
          <w:delText>e contexto</w:delText>
        </w:r>
      </w:del>
      <w:ins w:id="157" w:author="Larissa Silva | Tikinet" w:date="2022-07-08T14:23:00Z">
        <w:r>
          <w:rPr>
            <w:rFonts w:eastAsia="Times New Roman" w:cs="Times New Roman" w:ascii="Times New Roman" w:hAnsi="Times New Roman"/>
            <w:color w:val="000000" w:themeColor="text1"/>
            <w:sz w:val="24"/>
            <w:szCs w:val="24"/>
          </w:rPr>
          <w:t>Tendo em vista esse contexto</w:t>
        </w:r>
      </w:ins>
      <w:r>
        <w:rPr>
          <w:rFonts w:eastAsia="Times New Roman" w:cs="Times New Roman" w:ascii="Times New Roman" w:hAnsi="Times New Roman"/>
          <w:color w:val="000000" w:themeColor="text1"/>
          <w:sz w:val="24"/>
          <w:szCs w:val="24"/>
        </w:rPr>
        <w:t xml:space="preserve">, </w:t>
      </w:r>
      <w:del w:id="158" w:author="Larissa Silva | Tikinet" w:date="2022-07-07T18:19:00Z">
        <w:r>
          <w:rPr>
            <w:rFonts w:eastAsia="Times New Roman" w:cs="Times New Roman" w:ascii="Times New Roman" w:hAnsi="Times New Roman"/>
            <w:color w:val="000000" w:themeColor="text1"/>
            <w:sz w:val="24"/>
            <w:szCs w:val="24"/>
          </w:rPr>
          <w:delText>desenvolvemos, no presente artigo,</w:delText>
        </w:r>
      </w:del>
      <w:ins w:id="159" w:author="Larissa Silva | Tikinet" w:date="2022-07-07T18:19:00Z">
        <w:r>
          <w:rPr>
            <w:rFonts w:eastAsia="Times New Roman" w:cs="Times New Roman" w:ascii="Times New Roman" w:hAnsi="Times New Roman"/>
            <w:color w:val="000000" w:themeColor="text1"/>
            <w:sz w:val="24"/>
            <w:szCs w:val="24"/>
          </w:rPr>
          <w:t>foi desenvolvida neste artigo</w:t>
        </w:r>
      </w:ins>
      <w:r>
        <w:rPr>
          <w:rFonts w:eastAsia="Times New Roman" w:cs="Times New Roman" w:ascii="Times New Roman" w:hAnsi="Times New Roman"/>
          <w:color w:val="000000" w:themeColor="text1"/>
          <w:sz w:val="24"/>
          <w:szCs w:val="24"/>
        </w:rPr>
        <w:t xml:space="preserve"> uma análise </w:t>
      </w:r>
      <w:del w:id="160" w:author="Larissa Silva | Tikinet" w:date="2022-07-07T18:19:00Z">
        <w:r>
          <w:rPr>
            <w:rFonts w:eastAsia="Times New Roman" w:cs="Times New Roman" w:ascii="Times New Roman" w:hAnsi="Times New Roman"/>
            <w:color w:val="000000" w:themeColor="text1"/>
            <w:sz w:val="24"/>
            <w:szCs w:val="24"/>
          </w:rPr>
          <w:delText>que tem como</w:delText>
        </w:r>
      </w:del>
      <w:ins w:id="161" w:author="Larissa Silva | Tikinet" w:date="2022-07-07T18:19:00Z">
        <w:r>
          <w:rPr>
            <w:rFonts w:eastAsia="Times New Roman" w:cs="Times New Roman" w:ascii="Times New Roman" w:hAnsi="Times New Roman"/>
            <w:color w:val="000000" w:themeColor="text1"/>
            <w:sz w:val="24"/>
            <w:szCs w:val="24"/>
          </w:rPr>
          <w:t>cujo</w:t>
        </w:r>
      </w:ins>
      <w:r>
        <w:rPr>
          <w:rFonts w:eastAsia="Times New Roman" w:cs="Times New Roman" w:ascii="Times New Roman" w:hAnsi="Times New Roman"/>
          <w:color w:val="000000" w:themeColor="text1"/>
          <w:sz w:val="24"/>
          <w:szCs w:val="24"/>
        </w:rPr>
        <w:t xml:space="preserve"> objetivo </w:t>
      </w:r>
      <w:del w:id="162" w:author="Larissa Silva | Tikinet" w:date="2022-07-07T18:19:00Z">
        <w:r>
          <w:rPr>
            <w:rFonts w:eastAsia="Times New Roman" w:cs="Times New Roman" w:ascii="Times New Roman" w:hAnsi="Times New Roman"/>
            <w:color w:val="000000" w:themeColor="text1"/>
            <w:sz w:val="24"/>
            <w:szCs w:val="24"/>
          </w:rPr>
          <w:delText xml:space="preserve">geral </w:delText>
        </w:r>
      </w:del>
      <w:ins w:id="163" w:author="Larissa Silva | Tikinet" w:date="2022-07-07T18:19:00Z">
        <w:r>
          <w:rPr>
            <w:rFonts w:eastAsia="Times New Roman" w:cs="Times New Roman" w:ascii="Times New Roman" w:hAnsi="Times New Roman"/>
            <w:color w:val="000000" w:themeColor="text1"/>
            <w:sz w:val="24"/>
            <w:szCs w:val="24"/>
          </w:rPr>
          <w:t xml:space="preserve">é </w:t>
        </w:r>
      </w:ins>
      <w:r>
        <w:rPr>
          <w:rFonts w:eastAsia="Times New Roman" w:cs="Times New Roman" w:ascii="Times New Roman" w:hAnsi="Times New Roman"/>
          <w:color w:val="000000" w:themeColor="text1"/>
          <w:sz w:val="24"/>
          <w:szCs w:val="24"/>
        </w:rPr>
        <w:t xml:space="preserve">compreender como os motoristas </w:t>
      </w:r>
      <w:del w:id="164" w:author="Larissa Silva | Tikinet" w:date="2022-07-07T18:19:00Z">
        <w:r>
          <w:rPr>
            <w:rFonts w:eastAsia="Times New Roman" w:cs="Times New Roman" w:ascii="Times New Roman" w:hAnsi="Times New Roman"/>
            <w:color w:val="000000" w:themeColor="text1"/>
            <w:sz w:val="24"/>
            <w:szCs w:val="24"/>
          </w:rPr>
          <w:delText>que atuam</w:delText>
        </w:r>
      </w:del>
      <w:ins w:id="165" w:author="Larissa Silva | Tikinet" w:date="2022-07-07T18:19:00Z">
        <w:r>
          <w:rPr>
            <w:rFonts w:eastAsia="Times New Roman" w:cs="Times New Roman" w:ascii="Times New Roman" w:hAnsi="Times New Roman"/>
            <w:color w:val="000000" w:themeColor="text1"/>
            <w:sz w:val="24"/>
            <w:szCs w:val="24"/>
          </w:rPr>
          <w:t>atuantes</w:t>
        </w:r>
      </w:ins>
      <w:r>
        <w:rPr>
          <w:rFonts w:eastAsia="Times New Roman" w:cs="Times New Roman" w:ascii="Times New Roman" w:hAnsi="Times New Roman"/>
          <w:color w:val="000000" w:themeColor="text1"/>
          <w:sz w:val="24"/>
          <w:szCs w:val="24"/>
        </w:rPr>
        <w:t xml:space="preserve"> em empresas-plataforma de transporte de passageiros em Juiz de Fora, </w:t>
      </w:r>
      <w:del w:id="166" w:author="Larissa Silva | Tikinet" w:date="2022-07-07T18:19:00Z">
        <w:r>
          <w:rPr>
            <w:rFonts w:eastAsia="Times New Roman" w:cs="Times New Roman" w:ascii="Times New Roman" w:hAnsi="Times New Roman"/>
            <w:color w:val="000000" w:themeColor="text1"/>
            <w:sz w:val="24"/>
            <w:szCs w:val="24"/>
          </w:rPr>
          <w:delText xml:space="preserve">um dos </w:delText>
        </w:r>
      </w:del>
      <w:ins w:id="167" w:author="Larissa Silva | Tikinet" w:date="2022-07-07T18:19:00Z">
        <w:r>
          <w:rPr>
            <w:rFonts w:eastAsia="Times New Roman" w:cs="Times New Roman" w:ascii="Times New Roman" w:hAnsi="Times New Roman"/>
            <w:color w:val="000000" w:themeColor="text1"/>
            <w:sz w:val="24"/>
            <w:szCs w:val="24"/>
          </w:rPr>
          <w:t>importan</w:t>
        </w:r>
      </w:ins>
      <w:ins w:id="168" w:author="Larissa Silva | Tikinet" w:date="2022-07-07T18:20:00Z">
        <w:r>
          <w:rPr>
            <w:rFonts w:eastAsia="Times New Roman" w:cs="Times New Roman" w:ascii="Times New Roman" w:hAnsi="Times New Roman"/>
            <w:color w:val="000000" w:themeColor="text1"/>
            <w:sz w:val="24"/>
            <w:szCs w:val="24"/>
          </w:rPr>
          <w:t xml:space="preserve">te </w:t>
        </w:r>
      </w:ins>
      <w:r>
        <w:rPr>
          <w:rFonts w:eastAsia="Times New Roman" w:cs="Times New Roman" w:ascii="Times New Roman" w:hAnsi="Times New Roman"/>
          <w:color w:val="000000" w:themeColor="text1"/>
          <w:sz w:val="24"/>
          <w:szCs w:val="24"/>
        </w:rPr>
        <w:t>município</w:t>
      </w:r>
      <w:del w:id="169" w:author="Larissa Silva | Tikinet" w:date="2022-07-07T18:20:00Z">
        <w:r>
          <w:rPr>
            <w:rFonts w:eastAsia="Times New Roman" w:cs="Times New Roman" w:ascii="Times New Roman" w:hAnsi="Times New Roman"/>
            <w:color w:val="000000" w:themeColor="text1"/>
            <w:sz w:val="24"/>
            <w:szCs w:val="24"/>
          </w:rPr>
          <w:delText>s</w:delText>
        </w:r>
      </w:del>
      <w:r>
        <w:rPr>
          <w:rFonts w:eastAsia="Times New Roman" w:cs="Times New Roman" w:ascii="Times New Roman" w:hAnsi="Times New Roman"/>
          <w:color w:val="000000" w:themeColor="text1"/>
          <w:sz w:val="24"/>
          <w:szCs w:val="24"/>
        </w:rPr>
        <w:t xml:space="preserve"> de porte médio </w:t>
      </w:r>
      <w:ins w:id="170" w:author="Larissa Silva | Tikinet" w:date="2022-07-07T18:21:00Z">
        <w:r>
          <w:rPr>
            <w:rFonts w:eastAsia="Times New Roman" w:cs="Times New Roman" w:ascii="Times New Roman" w:hAnsi="Times New Roman"/>
            <w:color w:val="000000" w:themeColor="text1"/>
            <w:sz w:val="24"/>
            <w:szCs w:val="24"/>
          </w:rPr>
          <w:t xml:space="preserve">no </w:t>
        </w:r>
      </w:ins>
      <w:del w:id="171" w:author="Larissa Silva | Tikinet" w:date="2022-07-07T18:20:00Z">
        <w:r>
          <w:rPr>
            <w:rFonts w:eastAsia="Times New Roman" w:cs="Times New Roman" w:ascii="Times New Roman" w:hAnsi="Times New Roman"/>
            <w:color w:val="000000" w:themeColor="text1"/>
            <w:sz w:val="24"/>
            <w:szCs w:val="24"/>
          </w:rPr>
          <w:delText>mais importantes do E</w:delText>
        </w:r>
      </w:del>
      <w:ins w:id="172" w:author="Larissa Silva | Tikinet" w:date="2022-07-07T18:20:00Z">
        <w:r>
          <w:rPr>
            <w:rFonts w:eastAsia="Times New Roman" w:cs="Times New Roman" w:ascii="Times New Roman" w:hAnsi="Times New Roman"/>
            <w:color w:val="000000" w:themeColor="text1"/>
            <w:sz w:val="24"/>
            <w:szCs w:val="24"/>
          </w:rPr>
          <w:t>e</w:t>
        </w:r>
      </w:ins>
      <w:r>
        <w:rPr>
          <w:rFonts w:eastAsia="Times New Roman" w:cs="Times New Roman" w:ascii="Times New Roman" w:hAnsi="Times New Roman"/>
          <w:color w:val="000000" w:themeColor="text1"/>
          <w:sz w:val="24"/>
          <w:szCs w:val="24"/>
        </w:rPr>
        <w:t xml:space="preserve">stado de Minas Gerais, foram afetados pela pandemia da covid-19, analisando, ainda, as questões estruturais desse trabalho. É certo que, como veremos ao longo </w:t>
      </w:r>
      <w:del w:id="173" w:author="Larissa Silva | Tikinet" w:date="2022-07-07T18:22:00Z">
        <w:r>
          <w:rPr>
            <w:rFonts w:eastAsia="Times New Roman" w:cs="Times New Roman" w:ascii="Times New Roman" w:hAnsi="Times New Roman"/>
            <w:color w:val="000000" w:themeColor="text1"/>
            <w:sz w:val="24"/>
            <w:szCs w:val="24"/>
          </w:rPr>
          <w:delText>do artigo</w:delText>
        </w:r>
      </w:del>
      <w:ins w:id="174" w:author="Larissa Silva | Tikinet" w:date="2022-07-07T18:22:00Z">
        <w:r>
          <w:rPr>
            <w:rFonts w:eastAsia="Times New Roman" w:cs="Times New Roman" w:ascii="Times New Roman" w:hAnsi="Times New Roman"/>
            <w:color w:val="000000" w:themeColor="text1"/>
            <w:sz w:val="24"/>
            <w:szCs w:val="24"/>
          </w:rPr>
          <w:t>dest</w:t>
        </w:r>
      </w:ins>
      <w:ins w:id="175" w:author="Beatriz dos Santos | Tikinet" w:date="2022-07-11T16:56:00Z">
        <w:r>
          <w:rPr>
            <w:rFonts w:eastAsia="Times New Roman" w:cs="Times New Roman" w:ascii="Times New Roman" w:hAnsi="Times New Roman"/>
            <w:color w:val="000000" w:themeColor="text1"/>
            <w:sz w:val="24"/>
            <w:szCs w:val="24"/>
          </w:rPr>
          <w:t>e estudo</w:t>
        </w:r>
      </w:ins>
      <w:r>
        <w:rPr>
          <w:rFonts w:eastAsia="Times New Roman" w:cs="Times New Roman" w:ascii="Times New Roman" w:hAnsi="Times New Roman"/>
          <w:color w:val="000000" w:themeColor="text1"/>
          <w:sz w:val="24"/>
          <w:szCs w:val="24"/>
        </w:rPr>
        <w:t>, es</w:t>
      </w:r>
      <w:ins w:id="176" w:author="Larissa Silva | Tikinet" w:date="2022-07-07T18:22:00Z">
        <w:r>
          <w:rPr>
            <w:rFonts w:eastAsia="Times New Roman" w:cs="Times New Roman" w:ascii="Times New Roman" w:hAnsi="Times New Roman"/>
            <w:color w:val="000000" w:themeColor="text1"/>
            <w:sz w:val="24"/>
            <w:szCs w:val="24"/>
          </w:rPr>
          <w:t>s</w:t>
        </w:r>
      </w:ins>
      <w:del w:id="177" w:author="Larissa Silva | Tikinet" w:date="2022-07-07T18:22:00Z">
        <w:r>
          <w:rPr>
            <w:rFonts w:eastAsia="Times New Roman" w:cs="Times New Roman" w:ascii="Times New Roman" w:hAnsi="Times New Roman"/>
            <w:color w:val="000000" w:themeColor="text1"/>
            <w:sz w:val="24"/>
            <w:szCs w:val="24"/>
          </w:rPr>
          <w:delText>t</w:delText>
        </w:r>
      </w:del>
      <w:r>
        <w:rPr>
          <w:rFonts w:eastAsia="Times New Roman" w:cs="Times New Roman" w:ascii="Times New Roman" w:hAnsi="Times New Roman"/>
          <w:color w:val="000000" w:themeColor="text1"/>
          <w:sz w:val="24"/>
          <w:szCs w:val="24"/>
        </w:rPr>
        <w:t xml:space="preserve">a realidade não </w:t>
      </w:r>
      <w:del w:id="178" w:author="Larissa Silva | Tikinet" w:date="2022-07-07T18:22:00Z">
        <w:r>
          <w:rPr>
            <w:rFonts w:eastAsia="Times New Roman" w:cs="Times New Roman" w:ascii="Times New Roman" w:hAnsi="Times New Roman"/>
            <w:color w:val="000000" w:themeColor="text1"/>
            <w:sz w:val="24"/>
            <w:szCs w:val="24"/>
          </w:rPr>
          <w:delText xml:space="preserve">é específica </w:delText>
        </w:r>
      </w:del>
      <w:del w:id="179" w:author="Beatriz dos Santos | Tikinet" w:date="2022-07-11T17:03:00Z">
        <w:r>
          <w:rPr>
            <w:rFonts w:eastAsia="Times New Roman" w:cs="Times New Roman" w:ascii="Times New Roman" w:hAnsi="Times New Roman"/>
            <w:color w:val="000000" w:themeColor="text1"/>
            <w:sz w:val="24"/>
            <w:szCs w:val="24"/>
          </w:rPr>
          <w:delText>de</w:delText>
        </w:r>
      </w:del>
      <w:del w:id="180" w:author="Beatriz dos Santos | Tikinet" w:date="2022-07-11T17:03:00Z">
        <w:r>
          <w:rPr>
            <w:rFonts w:eastAsia="Times New Roman" w:cs="Times New Roman" w:ascii="Times New Roman" w:hAnsi="Times New Roman"/>
            <w:color w:val="000000" w:themeColor="text1"/>
            <w:sz w:val="24"/>
            <w:szCs w:val="24"/>
          </w:rPr>
          <w:delText>se</w:delText>
        </w:r>
      </w:del>
      <w:del w:id="181" w:author="Beatriz dos Santos | Tikinet" w:date="2022-07-11T18:09:00Z">
        <w:r>
          <w:rPr>
            <w:rFonts w:eastAsia="Times New Roman" w:cs="Times New Roman" w:ascii="Times New Roman" w:hAnsi="Times New Roman"/>
            <w:color w:val="000000" w:themeColor="text1"/>
            <w:sz w:val="24"/>
            <w:szCs w:val="24"/>
          </w:rPr>
          <w:delText xml:space="preserve"> </w:delText>
        </w:r>
      </w:del>
      <w:ins w:id="182" w:author="Beatriz dos Santos | Tikinet" w:date="2022-07-11T18:09:00Z">
        <w:r>
          <w:rPr>
            <w:rFonts w:eastAsia="Times New Roman" w:cs="Times New Roman" w:ascii="Times New Roman" w:hAnsi="Times New Roman"/>
            <w:color w:val="000000" w:themeColor="text1"/>
            <w:sz w:val="24"/>
            <w:szCs w:val="24"/>
          </w:rPr>
          <w:t xml:space="preserve">se </w:t>
        </w:r>
      </w:ins>
      <w:ins w:id="183" w:author="Larissa Silva | Tikinet" w:date="2022-07-07T18:22:00Z">
        <w:r>
          <w:rPr>
            <w:rFonts w:eastAsia="Times New Roman" w:cs="Times New Roman" w:ascii="Times New Roman" w:hAnsi="Times New Roman"/>
            <w:color w:val="000000" w:themeColor="text1"/>
            <w:sz w:val="24"/>
            <w:szCs w:val="24"/>
          </w:rPr>
          <w:t>restringe a</w:t>
        </w:r>
      </w:ins>
      <w:r>
        <w:rPr>
          <w:rFonts w:eastAsia="Times New Roman" w:cs="Times New Roman" w:ascii="Times New Roman" w:hAnsi="Times New Roman"/>
          <w:color w:val="000000" w:themeColor="text1"/>
          <w:sz w:val="24"/>
          <w:szCs w:val="24"/>
        </w:rPr>
        <w:t xml:space="preserve"> uma região do Brasil, dado que as plataformas de trabalho estão presentes mundialmente, atuando em diversas localidades e setores da economia (CARDOSO</w:t>
      </w:r>
      <w:ins w:id="184" w:author="Larissa Silva | Tikinet" w:date="2022-07-07T18:22:00Z">
        <w:r>
          <w:rPr>
            <w:rFonts w:eastAsia="Times New Roman" w:cs="Times New Roman" w:ascii="Times New Roman" w:hAnsi="Times New Roman"/>
            <w:color w:val="000000" w:themeColor="text1"/>
            <w:sz w:val="24"/>
            <w:szCs w:val="24"/>
          </w:rPr>
          <w:t>;</w:t>
        </w:r>
      </w:ins>
      <w:del w:id="185" w:author="Larissa Silva | Tikinet" w:date="2022-07-07T18:22:00Z">
        <w:r>
          <w:rPr>
            <w:rFonts w:eastAsia="Times New Roman" w:cs="Times New Roman" w:ascii="Times New Roman" w:hAnsi="Times New Roman"/>
            <w:color w:val="000000" w:themeColor="text1"/>
            <w:sz w:val="24"/>
            <w:szCs w:val="24"/>
          </w:rPr>
          <w:delText xml:space="preserve"> e</w:delText>
        </w:r>
      </w:del>
      <w:r>
        <w:rPr>
          <w:rFonts w:eastAsia="Times New Roman" w:cs="Times New Roman" w:ascii="Times New Roman" w:hAnsi="Times New Roman"/>
          <w:color w:val="000000" w:themeColor="text1"/>
          <w:sz w:val="24"/>
          <w:szCs w:val="24"/>
        </w:rPr>
        <w:t xml:space="preserve"> BIFANO, 2020). </w:t>
      </w:r>
      <w:del w:id="186" w:author="Larissa Silva | Tikinet" w:date="2022-07-07T18:23:00Z">
        <w:r>
          <w:rPr>
            <w:rFonts w:eastAsia="Times New Roman" w:cs="Times New Roman" w:ascii="Times New Roman" w:hAnsi="Times New Roman"/>
            <w:color w:val="000000" w:themeColor="text1"/>
            <w:sz w:val="24"/>
            <w:szCs w:val="24"/>
          </w:rPr>
          <w:delText>Se o</w:delText>
        </w:r>
      </w:del>
      <w:ins w:id="187" w:author="Larissa Silva | Tikinet" w:date="2022-07-07T18:23:00Z">
        <w:r>
          <w:rPr>
            <w:rFonts w:eastAsia="Times New Roman" w:cs="Times New Roman" w:ascii="Times New Roman" w:hAnsi="Times New Roman"/>
            <w:color w:val="000000" w:themeColor="text1"/>
            <w:sz w:val="24"/>
            <w:szCs w:val="24"/>
          </w:rPr>
          <w:t>O</w:t>
        </w:r>
      </w:ins>
      <w:r>
        <w:rPr>
          <w:rFonts w:eastAsia="Times New Roman" w:cs="Times New Roman" w:ascii="Times New Roman" w:hAnsi="Times New Roman"/>
          <w:color w:val="000000" w:themeColor="text1"/>
          <w:sz w:val="24"/>
          <w:szCs w:val="24"/>
        </w:rPr>
        <w:t xml:space="preserve"> crescimento </w:t>
      </w:r>
      <w:del w:id="188" w:author="Larissa Silva | Tikinet" w:date="2022-07-08T14:23:00Z">
        <w:r>
          <w:rPr>
            <w:rFonts w:eastAsia="Times New Roman" w:cs="Times New Roman" w:ascii="Times New Roman" w:hAnsi="Times New Roman"/>
            <w:color w:val="000000" w:themeColor="text1"/>
            <w:sz w:val="24"/>
            <w:szCs w:val="24"/>
          </w:rPr>
          <w:delText>d</w:delText>
        </w:r>
      </w:del>
      <w:del w:id="189" w:author="Larissa Silva | Tikinet" w:date="2022-07-07T18:23:00Z">
        <w:r>
          <w:rPr>
            <w:rFonts w:eastAsia="Times New Roman" w:cs="Times New Roman" w:ascii="Times New Roman" w:hAnsi="Times New Roman"/>
            <w:color w:val="000000" w:themeColor="text1"/>
            <w:sz w:val="24"/>
            <w:szCs w:val="24"/>
          </w:rPr>
          <w:delText>ess</w:delText>
        </w:r>
      </w:del>
      <w:del w:id="190" w:author="Larissa Silva | Tikinet" w:date="2022-07-08T14:23:00Z">
        <w:r>
          <w:rPr>
            <w:rFonts w:eastAsia="Times New Roman" w:cs="Times New Roman" w:ascii="Times New Roman" w:hAnsi="Times New Roman"/>
            <w:color w:val="000000" w:themeColor="text1"/>
            <w:sz w:val="24"/>
            <w:szCs w:val="24"/>
          </w:rPr>
          <w:delText>a economia</w:delText>
        </w:r>
      </w:del>
      <w:ins w:id="191" w:author="Larissa Silva | Tikinet" w:date="2022-07-08T14:23:00Z">
        <w:r>
          <w:rPr>
            <w:rFonts w:eastAsia="Times New Roman" w:cs="Times New Roman" w:ascii="Times New Roman" w:hAnsi="Times New Roman"/>
            <w:color w:val="000000" w:themeColor="text1"/>
            <w:sz w:val="24"/>
            <w:szCs w:val="24"/>
          </w:rPr>
          <w:t>do mercado</w:t>
        </w:r>
      </w:ins>
      <w:r>
        <w:rPr>
          <w:rFonts w:eastAsia="Times New Roman" w:cs="Times New Roman" w:ascii="Times New Roman" w:hAnsi="Times New Roman"/>
          <w:color w:val="000000" w:themeColor="text1"/>
          <w:sz w:val="24"/>
          <w:szCs w:val="24"/>
        </w:rPr>
        <w:t xml:space="preserve"> d</w:t>
      </w:r>
      <w:ins w:id="192" w:author="Larissa Silva | Tikinet" w:date="2022-07-07T18:23:00Z">
        <w:r>
          <w:rPr>
            <w:rFonts w:eastAsia="Times New Roman" w:cs="Times New Roman" w:ascii="Times New Roman" w:hAnsi="Times New Roman"/>
            <w:color w:val="000000" w:themeColor="text1"/>
            <w:sz w:val="24"/>
            <w:szCs w:val="24"/>
          </w:rPr>
          <w:t>essas</w:t>
        </w:r>
      </w:ins>
      <w:del w:id="193" w:author="Larissa Silva | Tikinet" w:date="2022-07-07T18:23:00Z">
        <w:r>
          <w:rPr>
            <w:rFonts w:eastAsia="Times New Roman" w:cs="Times New Roman" w:ascii="Times New Roman" w:hAnsi="Times New Roman"/>
            <w:color w:val="000000" w:themeColor="text1"/>
            <w:sz w:val="24"/>
            <w:szCs w:val="24"/>
          </w:rPr>
          <w:delText>e</w:delText>
        </w:r>
      </w:del>
      <w:r>
        <w:rPr>
          <w:rFonts w:eastAsia="Times New Roman" w:cs="Times New Roman" w:ascii="Times New Roman" w:hAnsi="Times New Roman"/>
          <w:color w:val="000000" w:themeColor="text1"/>
          <w:sz w:val="24"/>
          <w:szCs w:val="24"/>
        </w:rPr>
        <w:t xml:space="preserve"> plataforma</w:t>
      </w:r>
      <w:ins w:id="194" w:author="Larissa Silva | Tikinet" w:date="2022-07-07T18:23: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 xml:space="preserve"> digita</w:t>
      </w:r>
      <w:del w:id="195" w:author="Larissa Silva | Tikinet" w:date="2022-07-07T18:23:00Z">
        <w:r>
          <w:rPr>
            <w:rFonts w:eastAsia="Times New Roman" w:cs="Times New Roman" w:ascii="Times New Roman" w:hAnsi="Times New Roman"/>
            <w:color w:val="000000" w:themeColor="text1"/>
            <w:sz w:val="24"/>
            <w:szCs w:val="24"/>
          </w:rPr>
          <w:delText>l</w:delText>
        </w:r>
      </w:del>
      <w:ins w:id="196" w:author="Larissa Silva | Tikinet" w:date="2022-07-07T18:23:00Z">
        <w:r>
          <w:rPr>
            <w:rFonts w:eastAsia="Times New Roman" w:cs="Times New Roman" w:ascii="Times New Roman" w:hAnsi="Times New Roman"/>
            <w:color w:val="000000" w:themeColor="text1"/>
            <w:sz w:val="24"/>
            <w:szCs w:val="24"/>
          </w:rPr>
          <w:t>is</w:t>
        </w:r>
      </w:ins>
      <w:r>
        <w:rPr>
          <w:rFonts w:eastAsia="Times New Roman" w:cs="Times New Roman" w:ascii="Times New Roman" w:hAnsi="Times New Roman"/>
          <w:color w:val="000000" w:themeColor="text1"/>
          <w:sz w:val="24"/>
          <w:szCs w:val="24"/>
        </w:rPr>
        <w:t xml:space="preserve"> já </w:t>
      </w:r>
      <w:del w:id="197" w:author="Larissa Silva | Tikinet" w:date="2022-07-07T18:23:00Z">
        <w:r>
          <w:rPr>
            <w:rFonts w:eastAsia="Times New Roman" w:cs="Times New Roman" w:ascii="Times New Roman" w:hAnsi="Times New Roman"/>
            <w:color w:val="000000" w:themeColor="text1"/>
            <w:sz w:val="24"/>
            <w:szCs w:val="24"/>
          </w:rPr>
          <w:delText>vinha se dando de</w:delText>
        </w:r>
      </w:del>
      <w:ins w:id="198" w:author="Larissa Silva | Tikinet" w:date="2022-07-07T18:23:00Z">
        <w:r>
          <w:rPr>
            <w:rFonts w:eastAsia="Times New Roman" w:cs="Times New Roman" w:ascii="Times New Roman" w:hAnsi="Times New Roman"/>
            <w:color w:val="000000" w:themeColor="text1"/>
            <w:sz w:val="24"/>
            <w:szCs w:val="24"/>
          </w:rPr>
          <w:t>avançava de</w:t>
        </w:r>
      </w:ins>
      <w:r>
        <w:rPr>
          <w:rFonts w:eastAsia="Times New Roman" w:cs="Times New Roman" w:ascii="Times New Roman" w:hAnsi="Times New Roman"/>
          <w:color w:val="000000" w:themeColor="text1"/>
          <w:sz w:val="24"/>
          <w:szCs w:val="24"/>
        </w:rPr>
        <w:t xml:space="preserve"> forma rápida</w:t>
      </w:r>
      <w:ins w:id="199" w:author="Larissa Silva | Tikinet" w:date="2022-07-07T18:23:00Z">
        <w:r>
          <w:rPr>
            <w:rFonts w:eastAsia="Times New Roman" w:cs="Times New Roman" w:ascii="Times New Roman" w:hAnsi="Times New Roman"/>
            <w:color w:val="000000" w:themeColor="text1"/>
            <w:sz w:val="24"/>
            <w:szCs w:val="24"/>
          </w:rPr>
          <w:t xml:space="preserve"> e</w:t>
        </w:r>
      </w:ins>
      <w:r>
        <w:rPr>
          <w:rFonts w:eastAsia="Times New Roman" w:cs="Times New Roman" w:ascii="Times New Roman" w:hAnsi="Times New Roman"/>
          <w:color w:val="000000" w:themeColor="text1"/>
          <w:sz w:val="24"/>
          <w:szCs w:val="24"/>
        </w:rPr>
        <w:t>, no contexto da pandemia</w:t>
      </w:r>
      <w:ins w:id="200" w:author="Larissa Silva | Tikinet" w:date="2022-07-07T18:23: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é possível perceber a intensificação desse processo, </w:t>
      </w:r>
      <w:del w:id="201" w:author="Larissa Silva | Tikinet" w:date="2022-07-07T18:23:00Z">
        <w:r>
          <w:rPr>
            <w:rFonts w:eastAsia="Times New Roman" w:cs="Times New Roman" w:ascii="Times New Roman" w:hAnsi="Times New Roman"/>
            <w:color w:val="000000" w:themeColor="text1"/>
            <w:sz w:val="24"/>
            <w:szCs w:val="24"/>
          </w:rPr>
          <w:delText xml:space="preserve">dado </w:delText>
        </w:r>
      </w:del>
      <w:ins w:id="202" w:author="Larissa Silva | Tikinet" w:date="2022-07-07T18:23:00Z">
        <w:r>
          <w:rPr>
            <w:rFonts w:eastAsia="Times New Roman" w:cs="Times New Roman" w:ascii="Times New Roman" w:hAnsi="Times New Roman"/>
            <w:color w:val="000000" w:themeColor="text1"/>
            <w:sz w:val="24"/>
            <w:szCs w:val="24"/>
          </w:rPr>
          <w:t xml:space="preserve">na medida em </w:t>
        </w:r>
      </w:ins>
      <w:r>
        <w:rPr>
          <w:rFonts w:eastAsia="Times New Roman" w:cs="Times New Roman" w:ascii="Times New Roman" w:hAnsi="Times New Roman"/>
          <w:color w:val="000000" w:themeColor="text1"/>
          <w:sz w:val="24"/>
          <w:szCs w:val="24"/>
        </w:rPr>
        <w:t>que cada vez mais interações sociais passam a ser mediadas pela internet.</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As diversas plataformas de trabalho, presentes nos diferentes setores econômicos, atuam a partir de uma mesma lógica, que descaracteriza a existência da relação laboral entre </w:t>
      </w:r>
      <w:del w:id="203" w:author="Larissa Silva | Tikinet" w:date="2022-07-07T18:25:00Z">
        <w:r>
          <w:rPr>
            <w:rFonts w:eastAsia="Times New Roman" w:cs="Times New Roman" w:ascii="Times New Roman" w:hAnsi="Times New Roman"/>
            <w:color w:val="000000" w:themeColor="text1"/>
            <w:sz w:val="24"/>
            <w:szCs w:val="24"/>
          </w:rPr>
          <w:delText xml:space="preserve">elas </w:delText>
        </w:r>
      </w:del>
      <w:ins w:id="204" w:author="Larissa Silva | Tikinet" w:date="2022-07-07T18:25:00Z">
        <w:r>
          <w:rPr>
            <w:rFonts w:eastAsia="Times New Roman" w:cs="Times New Roman" w:ascii="Times New Roman" w:hAnsi="Times New Roman"/>
            <w:color w:val="000000" w:themeColor="text1"/>
            <w:sz w:val="24"/>
            <w:szCs w:val="24"/>
          </w:rPr>
          <w:t xml:space="preserve">as empresas </w:t>
        </w:r>
      </w:ins>
      <w:r>
        <w:rPr>
          <w:rFonts w:eastAsia="Times New Roman" w:cs="Times New Roman" w:ascii="Times New Roman" w:hAnsi="Times New Roman"/>
          <w:color w:val="000000" w:themeColor="text1"/>
          <w:sz w:val="24"/>
          <w:szCs w:val="24"/>
        </w:rPr>
        <w:t xml:space="preserve">e os trabalhadores. Com isso, </w:t>
      </w:r>
      <w:ins w:id="205" w:author="Larissa Silva | Tikinet" w:date="2022-07-07T18:26:00Z">
        <w:r>
          <w:rPr>
            <w:rFonts w:eastAsia="Times New Roman" w:cs="Times New Roman" w:ascii="Times New Roman" w:hAnsi="Times New Roman"/>
            <w:color w:val="000000" w:themeColor="text1"/>
            <w:sz w:val="24"/>
            <w:szCs w:val="24"/>
          </w:rPr>
          <w:t xml:space="preserve">elas </w:t>
        </w:r>
      </w:ins>
      <w:r>
        <w:rPr>
          <w:rFonts w:eastAsia="Times New Roman" w:cs="Times New Roman" w:ascii="Times New Roman" w:hAnsi="Times New Roman"/>
          <w:color w:val="000000" w:themeColor="text1"/>
          <w:sz w:val="24"/>
          <w:szCs w:val="24"/>
        </w:rPr>
        <w:t>se recusam a garantir quaisquer direitos, mesmo aqueles previstos n</w:t>
      </w:r>
      <w:del w:id="206" w:author="Larissa Silva | Tikinet" w:date="2022-07-08T14:24:00Z">
        <w:r>
          <w:rPr>
            <w:rFonts w:eastAsia="Times New Roman" w:cs="Times New Roman" w:ascii="Times New Roman" w:hAnsi="Times New Roman"/>
            <w:color w:val="000000" w:themeColor="text1"/>
            <w:sz w:val="24"/>
            <w:szCs w:val="24"/>
          </w:rPr>
          <w:delText>o</w:delText>
        </w:r>
      </w:del>
      <w:ins w:id="207" w:author="Larissa Silva | Tikinet" w:date="2022-07-08T14:24:00Z">
        <w:r>
          <w:rPr>
            <w:rFonts w:eastAsia="Times New Roman" w:cs="Times New Roman" w:ascii="Times New Roman" w:hAnsi="Times New Roman"/>
            <w:color w:val="000000" w:themeColor="text1"/>
            <w:sz w:val="24"/>
            <w:szCs w:val="24"/>
          </w:rPr>
          <w:t>a</w:t>
        </w:r>
      </w:ins>
      <w:del w:id="208" w:author="Larissa Silva | Tikinet" w:date="2022-07-08T14:24:00Z">
        <w:r>
          <w:rPr>
            <w:rFonts w:eastAsia="Times New Roman" w:cs="Times New Roman" w:ascii="Times New Roman" w:hAnsi="Times New Roman"/>
            <w:color w:val="000000" w:themeColor="text1"/>
            <w:sz w:val="24"/>
            <w:szCs w:val="24"/>
          </w:rPr>
          <w:delText xml:space="preserve"> artigo</w:delText>
        </w:r>
      </w:del>
      <w:del w:id="209" w:author="Larissa Silva | Tikinet" w:date="2022-07-07T18:26:00Z">
        <w:r>
          <w:rPr>
            <w:rFonts w:eastAsia="Times New Roman" w:cs="Times New Roman" w:ascii="Times New Roman" w:hAnsi="Times New Roman"/>
            <w:color w:val="000000" w:themeColor="text1"/>
            <w:sz w:val="24"/>
            <w:szCs w:val="24"/>
          </w:rPr>
          <w:delText xml:space="preserve"> </w:delText>
        </w:r>
      </w:del>
      <w:del w:id="210" w:author="Larissa Silva | Tikinet" w:date="2022-07-08T14:24:00Z">
        <w:r>
          <w:rPr>
            <w:rFonts w:eastAsia="Times New Roman" w:cs="Times New Roman" w:ascii="Times New Roman" w:hAnsi="Times New Roman"/>
            <w:color w:val="000000" w:themeColor="text1"/>
            <w:sz w:val="24"/>
            <w:szCs w:val="24"/>
          </w:rPr>
          <w:delText>7º da</w:delText>
        </w:r>
      </w:del>
      <w:r>
        <w:rPr>
          <w:rFonts w:eastAsia="Times New Roman" w:cs="Times New Roman" w:ascii="Times New Roman" w:hAnsi="Times New Roman"/>
          <w:color w:val="000000" w:themeColor="text1"/>
          <w:sz w:val="24"/>
          <w:szCs w:val="24"/>
        </w:rPr>
        <w:t xml:space="preserve"> Constituição Federal Brasileira, válidos para todos os trabalhadores (repouso semanal remunerado, férias, limite para a jornada de trabalho, </w:t>
      </w:r>
      <w:del w:id="211" w:author="Larissa Silva | Tikinet" w:date="2022-07-07T18:26:00Z">
        <w:r>
          <w:rPr>
            <w:rFonts w:eastAsia="Times New Roman" w:cs="Times New Roman" w:ascii="Times New Roman" w:hAnsi="Times New Roman"/>
            <w:color w:val="000000" w:themeColor="text1"/>
            <w:sz w:val="24"/>
            <w:szCs w:val="24"/>
          </w:rPr>
          <w:delText>d</w:delText>
        </w:r>
      </w:del>
      <w:r>
        <w:rPr>
          <w:rFonts w:eastAsia="Times New Roman" w:cs="Times New Roman" w:ascii="Times New Roman" w:hAnsi="Times New Roman"/>
          <w:color w:val="000000" w:themeColor="text1"/>
          <w:sz w:val="24"/>
          <w:szCs w:val="24"/>
        </w:rPr>
        <w:t>entre outros). Como resultado, agrava-se o processo de precarização laboral</w:t>
      </w:r>
      <w:del w:id="212" w:author="Larissa Silva | Tikinet" w:date="2022-07-07T18:26: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w:t>
      </w:r>
      <w:del w:id="213" w:author="Larissa Silva | Tikinet" w:date="2022-07-07T18:26:00Z">
        <w:r>
          <w:rPr>
            <w:rFonts w:eastAsia="Times New Roman" w:cs="Times New Roman" w:ascii="Times New Roman" w:hAnsi="Times New Roman"/>
            <w:color w:val="000000" w:themeColor="text1"/>
            <w:sz w:val="24"/>
            <w:szCs w:val="24"/>
          </w:rPr>
          <w:delText xml:space="preserve">num </w:delText>
        </w:r>
      </w:del>
      <w:ins w:id="214" w:author="Larissa Silva | Tikinet" w:date="2022-07-07T18:26:00Z">
        <w:r>
          <w:rPr>
            <w:rFonts w:eastAsia="Times New Roman" w:cs="Times New Roman" w:ascii="Times New Roman" w:hAnsi="Times New Roman"/>
            <w:color w:val="000000" w:themeColor="text1"/>
            <w:sz w:val="24"/>
            <w:szCs w:val="24"/>
          </w:rPr>
          <w:t xml:space="preserve">em um </w:t>
        </w:r>
      </w:ins>
      <w:r>
        <w:rPr>
          <w:rFonts w:eastAsia="Times New Roman" w:cs="Times New Roman" w:ascii="Times New Roman" w:hAnsi="Times New Roman"/>
          <w:color w:val="000000" w:themeColor="text1"/>
          <w:sz w:val="24"/>
          <w:szCs w:val="24"/>
        </w:rPr>
        <w:t>contexto já marcado p</w:t>
      </w:r>
      <w:ins w:id="215" w:author="Larissa Silva | Tikinet" w:date="2022-07-07T18:26:00Z">
        <w:r>
          <w:rPr>
            <w:rFonts w:eastAsia="Times New Roman" w:cs="Times New Roman" w:ascii="Times New Roman" w:hAnsi="Times New Roman"/>
            <w:color w:val="000000" w:themeColor="text1"/>
            <w:sz w:val="24"/>
            <w:szCs w:val="24"/>
          </w:rPr>
          <w:t>or</w:t>
        </w:r>
      </w:ins>
      <w:del w:id="216" w:author="Larissa Silva | Tikinet" w:date="2022-07-07T18:26:00Z">
        <w:r>
          <w:rPr>
            <w:rFonts w:eastAsia="Times New Roman" w:cs="Times New Roman" w:ascii="Times New Roman" w:hAnsi="Times New Roman"/>
            <w:color w:val="000000" w:themeColor="text1"/>
            <w:sz w:val="24"/>
            <w:szCs w:val="24"/>
          </w:rPr>
          <w:delText>elas</w:delText>
        </w:r>
      </w:del>
      <w:r>
        <w:rPr>
          <w:rFonts w:eastAsia="Times New Roman" w:cs="Times New Roman" w:ascii="Times New Roman" w:hAnsi="Times New Roman"/>
          <w:color w:val="000000" w:themeColor="text1"/>
          <w:sz w:val="24"/>
          <w:szCs w:val="24"/>
        </w:rPr>
        <w:t xml:space="preserve"> políticas neoliberais que buscam </w:t>
      </w:r>
      <w:del w:id="217" w:author="Larissa Silva | Tikinet" w:date="2022-07-07T18:27:00Z">
        <w:r>
          <w:rPr>
            <w:rFonts w:eastAsia="Times New Roman" w:cs="Times New Roman" w:ascii="Times New Roman" w:hAnsi="Times New Roman"/>
            <w:color w:val="000000" w:themeColor="text1"/>
            <w:sz w:val="24"/>
            <w:szCs w:val="24"/>
          </w:rPr>
          <w:delText xml:space="preserve">destruir </w:delText>
        </w:r>
      </w:del>
      <w:ins w:id="218" w:author="Larissa Silva | Tikinet" w:date="2022-07-07T18:27:00Z">
        <w:r>
          <w:rPr>
            <w:rFonts w:eastAsia="Times New Roman" w:cs="Times New Roman" w:ascii="Times New Roman" w:hAnsi="Times New Roman"/>
            <w:color w:val="000000" w:themeColor="text1"/>
            <w:sz w:val="24"/>
            <w:szCs w:val="24"/>
          </w:rPr>
          <w:t xml:space="preserve">extinguir </w:t>
        </w:r>
      </w:ins>
      <w:r>
        <w:rPr>
          <w:rFonts w:eastAsia="Times New Roman" w:cs="Times New Roman" w:ascii="Times New Roman" w:hAnsi="Times New Roman"/>
          <w:color w:val="000000" w:themeColor="text1"/>
          <w:sz w:val="24"/>
          <w:szCs w:val="24"/>
        </w:rPr>
        <w:t>direitos históricos da classe trabalhadora (OIT, 2019).</w:t>
      </w:r>
    </w:p>
    <w:p>
      <w:pPr>
        <w:pStyle w:val="Normal"/>
        <w:spacing w:before="0" w:after="120"/>
        <w:ind w:firstLine="851"/>
        <w:jc w:val="both"/>
        <w:rPr>
          <w:rFonts w:ascii="Times New Roman" w:hAnsi="Times New Roman" w:eastAsia="Times New Roman" w:cs="Times New Roman"/>
          <w:color w:val="000000" w:themeColor="text1"/>
          <w:sz w:val="24"/>
          <w:szCs w:val="24"/>
        </w:rPr>
      </w:pPr>
      <w:bookmarkStart w:id="0" w:name="_heading=h.30j0zll"/>
      <w:bookmarkEnd w:id="0"/>
      <w:r>
        <w:rPr>
          <w:rFonts w:eastAsia="Times New Roman" w:cs="Times New Roman" w:ascii="Times New Roman" w:hAnsi="Times New Roman"/>
          <w:color w:val="000000" w:themeColor="text1"/>
          <w:sz w:val="24"/>
          <w:szCs w:val="24"/>
        </w:rPr>
        <w:t xml:space="preserve">Assim, a relevância deste trabalho consiste em proporcionar uma melhor compreensão do perfil e das demandas dos motoristas </w:t>
      </w:r>
      <w:del w:id="219" w:author="Larissa Silva | Tikinet" w:date="2022-07-07T18:28:00Z">
        <w:r>
          <w:rPr>
            <w:rFonts w:eastAsia="Times New Roman" w:cs="Times New Roman" w:ascii="Times New Roman" w:hAnsi="Times New Roman"/>
            <w:color w:val="000000" w:themeColor="text1"/>
            <w:sz w:val="24"/>
            <w:szCs w:val="24"/>
          </w:rPr>
          <w:delText>em</w:delText>
        </w:r>
      </w:del>
      <w:ins w:id="220" w:author="Larissa Silva | Tikinet" w:date="2022-07-07T18:28:00Z">
        <w:r>
          <w:rPr>
            <w:rFonts w:eastAsia="Times New Roman" w:cs="Times New Roman" w:ascii="Times New Roman" w:hAnsi="Times New Roman"/>
            <w:color w:val="000000" w:themeColor="text1"/>
            <w:sz w:val="24"/>
            <w:szCs w:val="24"/>
          </w:rPr>
          <w:t>de</w:t>
        </w:r>
      </w:ins>
      <w:r>
        <w:rPr>
          <w:rFonts w:eastAsia="Times New Roman" w:cs="Times New Roman" w:ascii="Times New Roman" w:hAnsi="Times New Roman"/>
          <w:color w:val="000000" w:themeColor="text1"/>
          <w:sz w:val="24"/>
          <w:szCs w:val="24"/>
        </w:rPr>
        <w:t xml:space="preserve"> plataformas digitais em uma cidade de médio porte, os quais guardam similaridade com </w:t>
      </w:r>
      <w:del w:id="221" w:author="Larissa Silva | Tikinet" w:date="2022-07-07T18:28:00Z">
        <w:r>
          <w:rPr>
            <w:rFonts w:eastAsia="Times New Roman" w:cs="Times New Roman" w:ascii="Times New Roman" w:hAnsi="Times New Roman"/>
            <w:color w:val="000000" w:themeColor="text1"/>
            <w:sz w:val="24"/>
            <w:szCs w:val="24"/>
          </w:rPr>
          <w:delText xml:space="preserve">os </w:delText>
        </w:r>
      </w:del>
      <w:ins w:id="222" w:author="Larissa Silva | Tikinet" w:date="2022-07-07T18:28:00Z">
        <w:r>
          <w:rPr>
            <w:rFonts w:eastAsia="Times New Roman" w:cs="Times New Roman" w:ascii="Times New Roman" w:hAnsi="Times New Roman"/>
            <w:color w:val="000000" w:themeColor="text1"/>
            <w:sz w:val="24"/>
            <w:szCs w:val="24"/>
          </w:rPr>
          <w:t xml:space="preserve">aqueles </w:t>
        </w:r>
      </w:ins>
      <w:r>
        <w:rPr>
          <w:rFonts w:eastAsia="Times New Roman" w:cs="Times New Roman" w:ascii="Times New Roman" w:hAnsi="Times New Roman"/>
          <w:color w:val="000000" w:themeColor="text1"/>
          <w:sz w:val="24"/>
          <w:szCs w:val="24"/>
        </w:rPr>
        <w:t>inseridos nessa profissão nas demais cidades do país. Dessa forma, a pesquisa pode fornecer subsídios para o desenvolvimento de políticas direcionadas a esse amplo grupo de trabalhadores, além de contribuir para a compreensão dos movimentos de precarização laboral como, também, de resistências e de lutas pela conquista de direitos.</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Para realizar es</w:t>
      </w:r>
      <w:ins w:id="223" w:author="Larissa Silva | Tikinet" w:date="2022-07-08T14:25:00Z">
        <w:r>
          <w:rPr>
            <w:rFonts w:eastAsia="Times New Roman" w:cs="Times New Roman" w:ascii="Times New Roman" w:hAnsi="Times New Roman"/>
            <w:color w:val="000000" w:themeColor="text1"/>
            <w:sz w:val="24"/>
            <w:szCs w:val="24"/>
          </w:rPr>
          <w:t>sa</w:t>
        </w:r>
      </w:ins>
      <w:del w:id="224" w:author="Larissa Silva | Tikinet" w:date="2022-07-08T14:25:00Z">
        <w:r>
          <w:rPr>
            <w:rFonts w:eastAsia="Times New Roman" w:cs="Times New Roman" w:ascii="Times New Roman" w:hAnsi="Times New Roman"/>
            <w:color w:val="000000" w:themeColor="text1"/>
            <w:sz w:val="24"/>
            <w:szCs w:val="24"/>
          </w:rPr>
          <w:delText>ta</w:delText>
        </w:r>
      </w:del>
      <w:r>
        <w:rPr>
          <w:rFonts w:eastAsia="Times New Roman" w:cs="Times New Roman" w:ascii="Times New Roman" w:hAnsi="Times New Roman"/>
          <w:color w:val="000000" w:themeColor="text1"/>
          <w:sz w:val="24"/>
          <w:szCs w:val="24"/>
        </w:rPr>
        <w:t xml:space="preserve"> discussão, o </w:t>
      </w:r>
      <w:del w:id="225" w:author="Larissa Silva | Tikinet" w:date="2022-07-07T18:29:00Z">
        <w:r>
          <w:rPr>
            <w:rFonts w:eastAsia="Times New Roman" w:cs="Times New Roman" w:ascii="Times New Roman" w:hAnsi="Times New Roman"/>
            <w:color w:val="000000" w:themeColor="text1"/>
            <w:sz w:val="24"/>
            <w:szCs w:val="24"/>
          </w:rPr>
          <w:delText xml:space="preserve">presente </w:delText>
        </w:r>
      </w:del>
      <w:r>
        <w:rPr>
          <w:rFonts w:eastAsia="Times New Roman" w:cs="Times New Roman" w:ascii="Times New Roman" w:hAnsi="Times New Roman"/>
          <w:color w:val="000000" w:themeColor="text1"/>
          <w:sz w:val="24"/>
          <w:szCs w:val="24"/>
        </w:rPr>
        <w:t xml:space="preserve">artigo </w:t>
      </w:r>
      <w:del w:id="226" w:author="Larissa Silva | Tikinet" w:date="2022-07-07T18:29:00Z">
        <w:r>
          <w:rPr>
            <w:rFonts w:eastAsia="Times New Roman" w:cs="Times New Roman" w:ascii="Times New Roman" w:hAnsi="Times New Roman"/>
            <w:color w:val="000000" w:themeColor="text1"/>
            <w:sz w:val="24"/>
            <w:szCs w:val="24"/>
          </w:rPr>
          <w:delText>está dividido</w:delText>
        </w:r>
      </w:del>
      <w:ins w:id="227" w:author="Larissa Silva | Tikinet" w:date="2022-07-07T18:29:00Z">
        <w:r>
          <w:rPr>
            <w:rFonts w:eastAsia="Times New Roman" w:cs="Times New Roman" w:ascii="Times New Roman" w:hAnsi="Times New Roman"/>
            <w:color w:val="000000" w:themeColor="text1"/>
            <w:sz w:val="24"/>
            <w:szCs w:val="24"/>
          </w:rPr>
          <w:t>divide-se</w:t>
        </w:r>
      </w:ins>
      <w:r>
        <w:rPr>
          <w:rFonts w:eastAsia="Times New Roman" w:cs="Times New Roman" w:ascii="Times New Roman" w:hAnsi="Times New Roman"/>
          <w:color w:val="000000" w:themeColor="text1"/>
          <w:sz w:val="24"/>
          <w:szCs w:val="24"/>
        </w:rPr>
        <w:t xml:space="preserve"> em cinco seções, contando com esta introdução. A próxima destaca as mudanças sociais e econômicas vivenciadas nas últimas décadas, com especial atenção ao surgimento do trabalho em plataformas, suas modalidades e seus impactos para os profissionais nele inseridos. Na sequência, são explicados os procedimentos metodológicos adotados nesta investigação. A penúltima seção está dedicada à exposição e </w:t>
      </w:r>
      <w:ins w:id="228" w:author="Larissa Silva | Tikinet" w:date="2022-07-07T18:30:00Z">
        <w:r>
          <w:rPr>
            <w:rFonts w:eastAsia="Times New Roman" w:cs="Times New Roman" w:ascii="Times New Roman" w:hAnsi="Times New Roman"/>
            <w:color w:val="000000" w:themeColor="text1"/>
            <w:sz w:val="24"/>
            <w:szCs w:val="24"/>
          </w:rPr>
          <w:t xml:space="preserve">à </w:t>
        </w:r>
      </w:ins>
      <w:r>
        <w:rPr>
          <w:rFonts w:eastAsia="Times New Roman" w:cs="Times New Roman" w:ascii="Times New Roman" w:hAnsi="Times New Roman"/>
          <w:color w:val="000000" w:themeColor="text1"/>
          <w:sz w:val="24"/>
          <w:szCs w:val="24"/>
        </w:rPr>
        <w:t xml:space="preserve">análise dos principais achados na pesquisa de campo e, a última, às conclusões </w:t>
      </w:r>
      <w:del w:id="229" w:author="Larissa Silva | Tikinet" w:date="2022-07-07T18:30:00Z">
        <w:r>
          <w:rPr>
            <w:rFonts w:eastAsia="Times New Roman" w:cs="Times New Roman" w:ascii="Times New Roman" w:hAnsi="Times New Roman"/>
            <w:color w:val="000000" w:themeColor="text1"/>
            <w:sz w:val="24"/>
            <w:szCs w:val="24"/>
          </w:rPr>
          <w:delText>a que se foi possível chegar trazendo</w:delText>
        </w:r>
      </w:del>
      <w:ins w:id="230" w:author="Larissa Silva | Tikinet" w:date="2022-07-07T18:30:00Z">
        <w:r>
          <w:rPr>
            <w:rFonts w:eastAsia="Times New Roman" w:cs="Times New Roman" w:ascii="Times New Roman" w:hAnsi="Times New Roman"/>
            <w:color w:val="000000" w:themeColor="text1"/>
            <w:sz w:val="24"/>
            <w:szCs w:val="24"/>
          </w:rPr>
          <w:t>inferidas</w:t>
        </w:r>
      </w:ins>
      <w:del w:id="231" w:author="Larissa Silva | Tikinet" w:date="2022-07-07T18:31:00Z">
        <w:r>
          <w:rPr>
            <w:rFonts w:eastAsia="Times New Roman" w:cs="Times New Roman" w:ascii="Times New Roman" w:hAnsi="Times New Roman"/>
            <w:color w:val="000000" w:themeColor="text1"/>
            <w:sz w:val="24"/>
            <w:szCs w:val="24"/>
          </w:rPr>
          <w:delText xml:space="preserve">, </w:delText>
        </w:r>
      </w:del>
      <w:del w:id="232" w:author="Larissa Silva | Tikinet" w:date="2022-07-07T18:30:00Z">
        <w:r>
          <w:rPr>
            <w:rFonts w:eastAsia="Times New Roman" w:cs="Times New Roman" w:ascii="Times New Roman" w:hAnsi="Times New Roman"/>
            <w:color w:val="000000" w:themeColor="text1"/>
            <w:sz w:val="24"/>
            <w:szCs w:val="24"/>
          </w:rPr>
          <w:delText>ainda,</w:delText>
        </w:r>
      </w:del>
      <w:ins w:id="233" w:author="Larissa Silva | Tikinet" w:date="2022-07-07T18:31:00Z">
        <w:r>
          <w:rPr>
            <w:rFonts w:eastAsia="Times New Roman" w:cs="Times New Roman" w:ascii="Times New Roman" w:hAnsi="Times New Roman"/>
            <w:color w:val="000000" w:themeColor="text1"/>
            <w:sz w:val="24"/>
            <w:szCs w:val="24"/>
          </w:rPr>
          <w:t xml:space="preserve"> e a</w:t>
        </w:r>
      </w:ins>
      <w:r>
        <w:rPr>
          <w:rFonts w:eastAsia="Times New Roman" w:cs="Times New Roman" w:ascii="Times New Roman" w:hAnsi="Times New Roman"/>
          <w:color w:val="000000" w:themeColor="text1"/>
          <w:sz w:val="24"/>
          <w:szCs w:val="24"/>
        </w:rPr>
        <w:t xml:space="preserve"> algumas reflexões sobre o </w:t>
      </w:r>
      <w:del w:id="234" w:author="Larissa Silva | Tikinet" w:date="2022-07-07T18:31:00Z">
        <w:r>
          <w:rPr>
            <w:rFonts w:eastAsia="Times New Roman" w:cs="Times New Roman" w:ascii="Times New Roman" w:hAnsi="Times New Roman"/>
            <w:color w:val="000000" w:themeColor="text1"/>
            <w:sz w:val="24"/>
            <w:szCs w:val="24"/>
          </w:rPr>
          <w:delText>momento futuro</w:delText>
        </w:r>
      </w:del>
      <w:ins w:id="235" w:author="Larissa Silva | Tikinet" w:date="2022-07-07T18:31:00Z">
        <w:r>
          <w:rPr>
            <w:rFonts w:eastAsia="Times New Roman" w:cs="Times New Roman" w:ascii="Times New Roman" w:hAnsi="Times New Roman"/>
            <w:color w:val="000000" w:themeColor="text1"/>
            <w:sz w:val="24"/>
            <w:szCs w:val="24"/>
          </w:rPr>
          <w:t>futuro desse cenário laboral</w:t>
        </w:r>
      </w:ins>
      <w:r>
        <w:rPr>
          <w:rFonts w:eastAsia="Times New Roman" w:cs="Times New Roman" w:ascii="Times New Roman" w:hAnsi="Times New Roman"/>
          <w:color w:val="000000" w:themeColor="text1"/>
          <w:sz w:val="24"/>
          <w:szCs w:val="24"/>
        </w:rPr>
        <w:t>.</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pacing w:before="0" w:after="120"/>
        <w:jc w:val="both"/>
        <w:rPr>
          <w:rFonts w:ascii="Times New Roman" w:hAnsi="Times New Roman" w:eastAsia="Times New Roman" w:cs="Times New Roman"/>
          <w:b/>
          <w:b/>
          <w:color w:val="000000" w:themeColor="text1"/>
          <w:sz w:val="24"/>
          <w:szCs w:val="24"/>
        </w:rPr>
      </w:pPr>
      <w:r>
        <w:rPr>
          <w:rFonts w:eastAsia="Times New Roman" w:cs="Times New Roman" w:ascii="Times New Roman" w:hAnsi="Times New Roman"/>
          <w:b/>
          <w:color w:val="000000" w:themeColor="text1"/>
          <w:sz w:val="24"/>
          <w:szCs w:val="24"/>
        </w:rPr>
        <w:t>2. O TRABALHO EM EMPRESAS-PLATAFORMA</w:t>
      </w:r>
      <w:del w:id="236" w:author="Larissa Silva | Tikinet" w:date="2022-07-07T18:31:00Z">
        <w:r>
          <w:rPr>
            <w:rFonts w:eastAsia="Times New Roman" w:cs="Times New Roman" w:ascii="Times New Roman" w:hAnsi="Times New Roman"/>
            <w:b/>
            <w:color w:val="000000" w:themeColor="text1"/>
            <w:sz w:val="24"/>
            <w:szCs w:val="24"/>
          </w:rPr>
          <w:delText>S</w:delText>
        </w:r>
      </w:del>
      <w:r>
        <w:rPr>
          <w:rFonts w:eastAsia="Times New Roman" w:cs="Times New Roman" w:ascii="Times New Roman" w:hAnsi="Times New Roman"/>
          <w:b/>
          <w:color w:val="FF0000"/>
          <w:sz w:val="24"/>
          <w:szCs w:val="24"/>
        </w:rPr>
        <w:t>&lt;sub1&gt;</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As transformações vivenciadas nas três últimas décadas deram origem à chamada “sociedade do conhecimento”, </w:t>
      </w:r>
      <w:del w:id="237" w:author="Larissa Silva | Tikinet" w:date="2022-07-07T18:32:00Z">
        <w:r>
          <w:rPr>
            <w:rFonts w:eastAsia="Times New Roman" w:cs="Times New Roman" w:ascii="Times New Roman" w:hAnsi="Times New Roman"/>
            <w:color w:val="000000" w:themeColor="text1"/>
            <w:sz w:val="24"/>
            <w:szCs w:val="24"/>
          </w:rPr>
          <w:delText xml:space="preserve">uma </w:delText>
        </w:r>
      </w:del>
      <w:r>
        <w:rPr>
          <w:rFonts w:eastAsia="Times New Roman" w:cs="Times New Roman" w:ascii="Times New Roman" w:hAnsi="Times New Roman"/>
          <w:color w:val="000000" w:themeColor="text1"/>
          <w:sz w:val="24"/>
          <w:szCs w:val="24"/>
        </w:rPr>
        <w:t>era que, conforme destacam Ferreira et al</w:t>
      </w:r>
      <w:ins w:id="238" w:author="Larissa Silva | Tikinet" w:date="2022-07-07T18:32: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(2016), representa uma nova etapa no ordenamento social e no funcionamento do mundo do trabalho. O modelo industrial de produção prevaleceu, como lembram os autores, por quase todo o século XX, sendo profundamente modificado pelas</w:t>
      </w:r>
      <w:del w:id="239" w:author="Larissa Silva | Tikinet" w:date="2022-07-07T18:32:00Z">
        <w:r>
          <w:rPr>
            <w:rFonts w:eastAsia="Times New Roman" w:cs="Times New Roman" w:ascii="Times New Roman" w:hAnsi="Times New Roman"/>
            <w:color w:val="000000" w:themeColor="text1"/>
            <w:sz w:val="24"/>
            <w:szCs w:val="24"/>
          </w:rPr>
          <w:delText xml:space="preserve"> novas</w:delText>
        </w:r>
      </w:del>
      <w:r>
        <w:rPr>
          <w:rFonts w:eastAsia="Times New Roman" w:cs="Times New Roman" w:ascii="Times New Roman" w:hAnsi="Times New Roman"/>
          <w:color w:val="000000" w:themeColor="text1"/>
          <w:sz w:val="24"/>
          <w:szCs w:val="24"/>
        </w:rPr>
        <w:t xml:space="preserve"> tecnologias de informação e comunicação (TIC</w:t>
      </w:r>
      <w:del w:id="240" w:author="Larissa Silva | Tikinet" w:date="2022-07-07T18:32:00Z">
        <w:r>
          <w:rPr>
            <w:rFonts w:eastAsia="Times New Roman" w:cs="Times New Roman" w:ascii="Times New Roman" w:hAnsi="Times New Roman"/>
            <w:color w:val="000000" w:themeColor="text1"/>
            <w:sz w:val="24"/>
            <w:szCs w:val="24"/>
          </w:rPr>
          <w:delText>s</w:delText>
        </w:r>
      </w:del>
      <w:r>
        <w:rPr>
          <w:rFonts w:eastAsia="Times New Roman" w:cs="Times New Roman" w:ascii="Times New Roman" w:hAnsi="Times New Roman"/>
          <w:color w:val="000000" w:themeColor="text1"/>
          <w:sz w:val="24"/>
          <w:szCs w:val="24"/>
        </w:rPr>
        <w:t>)</w:t>
      </w:r>
      <w:del w:id="241" w:author="Larissa Silva | Tikinet" w:date="2022-07-07T18:32: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surgidas a partir da década de 1980. Tais inovações impulsionaram a adoção de novos arranjos produtivos, baseados na descentralização tecnológica, com a emergência de </w:t>
      </w:r>
      <w:del w:id="242" w:author="Larissa Silva | Tikinet" w:date="2022-07-07T18:32:00Z">
        <w:r>
          <w:rPr>
            <w:rFonts w:eastAsia="Times New Roman" w:cs="Times New Roman" w:ascii="Times New Roman" w:hAnsi="Times New Roman"/>
            <w:color w:val="000000" w:themeColor="text1"/>
            <w:sz w:val="24"/>
            <w:szCs w:val="24"/>
          </w:rPr>
          <w:delText xml:space="preserve">inovadoras </w:delText>
        </w:r>
      </w:del>
      <w:r>
        <w:rPr>
          <w:rFonts w:eastAsia="Times New Roman" w:cs="Times New Roman" w:ascii="Times New Roman" w:hAnsi="Times New Roman"/>
          <w:color w:val="000000" w:themeColor="text1"/>
          <w:sz w:val="24"/>
          <w:szCs w:val="24"/>
        </w:rPr>
        <w:t>formas</w:t>
      </w:r>
      <w:ins w:id="243" w:author="Larissa Silva | Tikinet" w:date="2022-07-07T18:32:00Z">
        <w:r>
          <w:rPr>
            <w:rFonts w:eastAsia="Times New Roman" w:cs="Times New Roman" w:ascii="Times New Roman" w:hAnsi="Times New Roman"/>
            <w:color w:val="000000" w:themeColor="text1"/>
            <w:sz w:val="24"/>
            <w:szCs w:val="24"/>
          </w:rPr>
          <w:t xml:space="preserve"> inovadoras</w:t>
        </w:r>
      </w:ins>
      <w:r>
        <w:rPr>
          <w:rFonts w:eastAsia="Times New Roman" w:cs="Times New Roman" w:ascii="Times New Roman" w:hAnsi="Times New Roman"/>
          <w:color w:val="000000" w:themeColor="text1"/>
          <w:sz w:val="24"/>
          <w:szCs w:val="24"/>
        </w:rPr>
        <w:t xml:space="preserve"> de interação promovidas pela tecnologia e </w:t>
      </w:r>
      <w:ins w:id="244" w:author="Larissa Silva | Tikinet" w:date="2022-07-08T14:28:00Z">
        <w:r>
          <w:rPr>
            <w:rFonts w:eastAsia="Times New Roman" w:cs="Times New Roman" w:ascii="Times New Roman" w:hAnsi="Times New Roman"/>
            <w:color w:val="000000" w:themeColor="text1"/>
            <w:sz w:val="24"/>
            <w:szCs w:val="24"/>
          </w:rPr>
          <w:t>d</w:t>
        </w:r>
      </w:ins>
      <w:r>
        <w:rPr>
          <w:rFonts w:eastAsia="Times New Roman" w:cs="Times New Roman" w:ascii="Times New Roman" w:hAnsi="Times New Roman"/>
          <w:color w:val="000000" w:themeColor="text1"/>
          <w:sz w:val="24"/>
          <w:szCs w:val="24"/>
        </w:rPr>
        <w:t>a rica variedade de conhecimento e experiência humana (LUPTON, 2012).</w:t>
      </w:r>
      <w:del w:id="245" w:author="Larissa Silva | Tikinet" w:date="2022-07-07T18:33:00Z">
        <w:r>
          <w:rPr>
            <w:rFonts w:eastAsia="Times New Roman" w:cs="Times New Roman" w:ascii="Times New Roman" w:hAnsi="Times New Roman"/>
            <w:color w:val="000000" w:themeColor="text1"/>
            <w:sz w:val="24"/>
            <w:szCs w:val="24"/>
          </w:rPr>
          <w:delText xml:space="preserve"> </w:delText>
        </w:r>
      </w:del>
      <w:r>
        <w:rPr>
          <w:rFonts w:eastAsia="Times New Roman" w:cs="Times New Roman" w:ascii="Times New Roman" w:hAnsi="Times New Roman"/>
          <w:color w:val="000000" w:themeColor="text1"/>
          <w:sz w:val="24"/>
          <w:szCs w:val="24"/>
        </w:rPr>
        <w:t xml:space="preserve"> De acordo com Toffler (1981), em sua obra </w:t>
      </w:r>
      <w:del w:id="246" w:author="Larissa Silva | Tikinet" w:date="2022-07-07T18:33:00Z">
        <w:r>
          <w:rPr>
            <w:rFonts w:eastAsia="Times New Roman" w:cs="Times New Roman" w:ascii="Times New Roman" w:hAnsi="Times New Roman"/>
            <w:i/>
            <w:iCs/>
            <w:color w:val="000000" w:themeColor="text1"/>
            <w:sz w:val="24"/>
            <w:szCs w:val="24"/>
          </w:rPr>
          <w:delText>“</w:delText>
        </w:r>
      </w:del>
      <w:r>
        <w:rPr>
          <w:rFonts w:eastAsia="Times New Roman" w:cs="Times New Roman" w:ascii="Times New Roman" w:hAnsi="Times New Roman"/>
          <w:i/>
          <w:iCs/>
          <w:color w:val="000000" w:themeColor="text1"/>
          <w:sz w:val="24"/>
          <w:szCs w:val="24"/>
        </w:rPr>
        <w:t>A terceira onda</w:t>
      </w:r>
      <w:ins w:id="247" w:author="Larissa Silva | Tikinet" w:date="2022-07-07T18:33:00Z">
        <w:r>
          <w:rPr>
            <w:rFonts w:eastAsia="Times New Roman" w:cs="Times New Roman" w:ascii="Times New Roman" w:hAnsi="Times New Roman"/>
            <w:i/>
            <w:iCs/>
            <w:color w:val="000000" w:themeColor="text1"/>
            <w:sz w:val="24"/>
            <w:szCs w:val="24"/>
          </w:rPr>
          <w:t>: a morte do industrialismo e o nascimento de uma nova civilização</w:t>
        </w:r>
      </w:ins>
      <w:del w:id="248" w:author="Larissa Silva | Tikinet" w:date="2022-07-07T18:33:00Z">
        <w:r>
          <w:rPr>
            <w:rFonts w:eastAsia="Times New Roman" w:cs="Times New Roman" w:ascii="Times New Roman" w:hAnsi="Times New Roman"/>
            <w:i/>
            <w:iCs/>
            <w:color w:val="000000" w:themeColor="text1"/>
            <w:sz w:val="24"/>
            <w:szCs w:val="24"/>
          </w:rPr>
          <w:delText>”</w:delText>
        </w:r>
      </w:del>
      <w:r>
        <w:rPr>
          <w:rFonts w:eastAsia="Times New Roman" w:cs="Times New Roman" w:ascii="Times New Roman" w:hAnsi="Times New Roman"/>
          <w:color w:val="000000" w:themeColor="text1"/>
          <w:sz w:val="24"/>
          <w:szCs w:val="24"/>
        </w:rPr>
        <w:t xml:space="preserve">, </w:t>
      </w:r>
      <w:ins w:id="249" w:author="Larissa Silva | Tikinet" w:date="2022-07-07T18:34:00Z">
        <w:r>
          <w:rPr>
            <w:rFonts w:eastAsia="Times New Roman" w:cs="Times New Roman" w:ascii="Times New Roman" w:hAnsi="Times New Roman"/>
            <w:color w:val="000000" w:themeColor="text1"/>
            <w:sz w:val="24"/>
            <w:szCs w:val="24"/>
          </w:rPr>
          <w:t>ess</w:t>
        </w:r>
      </w:ins>
      <w:del w:id="250" w:author="Larissa Silva | Tikinet" w:date="2022-07-07T18:33:00Z">
        <w:r>
          <w:rPr>
            <w:rFonts w:eastAsia="Times New Roman" w:cs="Times New Roman" w:ascii="Times New Roman" w:hAnsi="Times New Roman"/>
            <w:color w:val="000000" w:themeColor="text1"/>
            <w:sz w:val="24"/>
            <w:szCs w:val="24"/>
          </w:rPr>
          <w:delText xml:space="preserve">cujo subtítulo é bastante sugestivo: “a morte do industrialismo e o nascimento de uma nova civilização”, </w:delText>
        </w:r>
      </w:del>
      <w:r>
        <w:rPr>
          <w:rFonts w:eastAsia="Times New Roman" w:cs="Times New Roman" w:ascii="Times New Roman" w:hAnsi="Times New Roman"/>
          <w:color w:val="000000" w:themeColor="text1"/>
          <w:sz w:val="24"/>
          <w:szCs w:val="24"/>
        </w:rPr>
        <w:t>as mudanças ocorreriam nas mais diversas dimensões da vida social, política, econômica e cultural. É nesse contexto que devem ser entendidas as alterações nas relações de trabalho ora observadas.</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Toffler (1981) e outros autores</w:t>
      </w:r>
      <w:ins w:id="251" w:author="Larissa Silva | Tikinet" w:date="2022-07-07T18:34: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como De Masi (200</w:t>
      </w:r>
      <w:del w:id="252" w:author="Larissa Silva | Tikinet" w:date="2022-07-08T10:55:00Z">
        <w:r>
          <w:rPr>
            <w:rFonts w:eastAsia="Times New Roman" w:cs="Times New Roman" w:ascii="Times New Roman" w:hAnsi="Times New Roman"/>
            <w:color w:val="000000" w:themeColor="text1"/>
            <w:sz w:val="24"/>
            <w:szCs w:val="24"/>
          </w:rPr>
          <w:delText>1</w:delText>
        </w:r>
      </w:del>
      <w:ins w:id="253" w:author="Larissa Silva | Tikinet" w:date="2022-07-08T10:55:00Z">
        <w:r>
          <w:rPr>
            <w:rFonts w:eastAsia="Times New Roman" w:cs="Times New Roman" w:ascii="Times New Roman" w:hAnsi="Times New Roman"/>
            <w:color w:val="000000" w:themeColor="text1"/>
            <w:sz w:val="24"/>
            <w:szCs w:val="24"/>
          </w:rPr>
          <w:t>4</w:t>
        </w:r>
      </w:ins>
      <w:r>
        <w:rPr>
          <w:rFonts w:eastAsia="Times New Roman" w:cs="Times New Roman" w:ascii="Times New Roman" w:hAnsi="Times New Roman"/>
          <w:color w:val="000000" w:themeColor="text1"/>
          <w:sz w:val="24"/>
          <w:szCs w:val="24"/>
        </w:rPr>
        <w:t>), Drucker (2002) e Weil (1993)</w:t>
      </w:r>
      <w:ins w:id="254" w:author="Larissa Silva | Tikinet" w:date="2022-07-07T18:34: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adotaram uma postura bastante otimista diante das transformações que começavam a ocorrer, sugerindo que a humanidade caminharia para um novo patamar de desenvolvimento, no qual a tecnologia contribuiria para maior prosperidade e qualidade de vida. Entretanto, até o momento, a forma como essas tecnologias </w:t>
      </w:r>
      <w:del w:id="255" w:author="Larissa Silva | Tikinet" w:date="2022-07-07T18:34:00Z">
        <w:r>
          <w:rPr>
            <w:rFonts w:eastAsia="Times New Roman" w:cs="Times New Roman" w:ascii="Times New Roman" w:hAnsi="Times New Roman"/>
            <w:color w:val="000000" w:themeColor="text1"/>
            <w:sz w:val="24"/>
            <w:szCs w:val="24"/>
          </w:rPr>
          <w:delText>est</w:delText>
        </w:r>
      </w:del>
      <w:ins w:id="256" w:author="Larissa Silva | Tikinet" w:date="2022-07-07T18:34: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ão</w:t>
      </w:r>
      <w:del w:id="257" w:author="Larissa Silva | Tikinet" w:date="2022-07-07T18:34:00Z">
        <w:r>
          <w:rPr>
            <w:rFonts w:eastAsia="Times New Roman" w:cs="Times New Roman" w:ascii="Times New Roman" w:hAnsi="Times New Roman"/>
            <w:color w:val="000000" w:themeColor="text1"/>
            <w:sz w:val="24"/>
            <w:szCs w:val="24"/>
          </w:rPr>
          <w:delText xml:space="preserve"> sendo</w:delText>
        </w:r>
      </w:del>
      <w:r>
        <w:rPr>
          <w:rFonts w:eastAsia="Times New Roman" w:cs="Times New Roman" w:ascii="Times New Roman" w:hAnsi="Times New Roman"/>
          <w:color w:val="000000" w:themeColor="text1"/>
          <w:sz w:val="24"/>
          <w:szCs w:val="24"/>
        </w:rPr>
        <w:t xml:space="preserve"> utilizadas tem gerado uma distribuição assimétrica de oportunidades, uma vez que não são apropriadas de maneira igualitária por toda a sociedade (CASTELLS, 1999). Além disso, </w:t>
      </w:r>
      <w:ins w:id="258" w:author="Larissa Silva | Tikinet" w:date="2022-07-08T10:55:00Z">
        <w:r>
          <w:rPr>
            <w:rFonts w:eastAsia="Times New Roman" w:cs="Times New Roman" w:ascii="Times New Roman" w:hAnsi="Times New Roman"/>
            <w:color w:val="000000" w:themeColor="text1"/>
            <w:sz w:val="24"/>
            <w:szCs w:val="24"/>
          </w:rPr>
          <w:t xml:space="preserve">deve se levar em conta que </w:t>
        </w:r>
      </w:ins>
      <w:r>
        <w:rPr>
          <w:rFonts w:eastAsia="Times New Roman" w:cs="Times New Roman" w:ascii="Times New Roman" w:hAnsi="Times New Roman"/>
          <w:color w:val="000000" w:themeColor="text1"/>
          <w:sz w:val="24"/>
          <w:szCs w:val="24"/>
        </w:rPr>
        <w:t>“embora seja verdade que a tecnologia será capaz de automatizar algumas tarefas rotineiras e desagradáveis, também irá aumentar a possibilidade de a gestão empresarial monitorar cada vez mais as atividades laborais de uma forma não desejável para o trabalhador” (STEFANO, 2020</w:t>
      </w:r>
      <w:del w:id="259" w:author="Larissa Silva | Tikinet" w:date="2022-07-07T18:35:00Z">
        <w:r>
          <w:rPr>
            <w:rFonts w:eastAsia="Times New Roman" w:cs="Times New Roman" w:ascii="Times New Roman" w:hAnsi="Times New Roman"/>
            <w:color w:val="000000" w:themeColor="text1"/>
            <w:sz w:val="24"/>
            <w:szCs w:val="24"/>
          </w:rPr>
          <w:delText>.</w:delText>
        </w:r>
      </w:del>
      <w:ins w:id="260" w:author="Larissa Silva | Tikinet" w:date="2022-07-07T18:35: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p.</w:t>
      </w:r>
      <w:del w:id="261" w:author="Larissa Silva | Tikinet" w:date="2022-07-07T18:35:00Z">
        <w:r>
          <w:rPr>
            <w:rFonts w:eastAsia="Times New Roman" w:cs="Times New Roman" w:ascii="Times New Roman" w:hAnsi="Times New Roman"/>
            <w:color w:val="000000" w:themeColor="text1"/>
            <w:sz w:val="24"/>
            <w:szCs w:val="24"/>
          </w:rPr>
          <w:delText xml:space="preserve"> </w:delText>
        </w:r>
      </w:del>
      <w:ins w:id="262" w:author="Larissa Silva | Tikinet" w:date="2022-07-07T18:35: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24).</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Costa, Silveira e Costa (2020) defendem que a chamada “revolução da informação”, base de construção da sociedade do conhecimento, tem fortalecido a objetivação do ser humano, beneficiando exclusivamente o capital, como, aliás, já acontecia em outras épocas, sendo essa </w:t>
      </w:r>
      <w:del w:id="263" w:author="Larissa Silva | Tikinet" w:date="2022-07-08T10:56:00Z">
        <w:r>
          <w:rPr>
            <w:rFonts w:eastAsia="Times New Roman" w:cs="Times New Roman" w:ascii="Times New Roman" w:hAnsi="Times New Roman"/>
            <w:color w:val="000000" w:themeColor="text1"/>
            <w:sz w:val="24"/>
            <w:szCs w:val="24"/>
          </w:rPr>
          <w:delText xml:space="preserve">uma </w:delText>
        </w:r>
      </w:del>
      <w:r>
        <w:rPr>
          <w:rFonts w:eastAsia="Times New Roman" w:cs="Times New Roman" w:ascii="Times New Roman" w:hAnsi="Times New Roman"/>
          <w:color w:val="000000" w:themeColor="text1"/>
          <w:sz w:val="24"/>
          <w:szCs w:val="24"/>
        </w:rPr>
        <w:t xml:space="preserve">caraterística intrínseca ao capitalismo. </w:t>
      </w:r>
      <w:ins w:id="264" w:author="Larissa Silva | Tikinet" w:date="2022-07-08T10:57:00Z">
        <w:r>
          <w:rPr>
            <w:rFonts w:eastAsia="Times New Roman" w:cs="Times New Roman" w:ascii="Times New Roman" w:hAnsi="Times New Roman"/>
            <w:color w:val="000000" w:themeColor="text1"/>
            <w:sz w:val="24"/>
            <w:szCs w:val="24"/>
          </w:rPr>
          <w:t xml:space="preserve">Os autores </w:t>
        </w:r>
      </w:ins>
      <w:del w:id="265" w:author="Larissa Silva | Tikinet" w:date="2022-07-08T10:57:00Z">
        <w:r>
          <w:rPr>
            <w:rFonts w:eastAsia="Times New Roman" w:cs="Times New Roman" w:ascii="Times New Roman" w:hAnsi="Times New Roman"/>
            <w:color w:val="000000" w:themeColor="text1"/>
            <w:sz w:val="24"/>
            <w:szCs w:val="24"/>
          </w:rPr>
          <w:delText>A</w:delText>
        </w:r>
      </w:del>
      <w:ins w:id="266" w:author="Larissa Silva | Tikinet" w:date="2022-07-08T10:57:00Z">
        <w:r>
          <w:rPr>
            <w:rFonts w:eastAsia="Times New Roman" w:cs="Times New Roman" w:ascii="Times New Roman" w:hAnsi="Times New Roman"/>
            <w:color w:val="000000" w:themeColor="text1"/>
            <w:sz w:val="24"/>
            <w:szCs w:val="24"/>
          </w:rPr>
          <w:t>a</w:t>
        </w:r>
      </w:ins>
      <w:r>
        <w:rPr>
          <w:rFonts w:eastAsia="Times New Roman" w:cs="Times New Roman" w:ascii="Times New Roman" w:hAnsi="Times New Roman"/>
          <w:color w:val="000000" w:themeColor="text1"/>
          <w:sz w:val="24"/>
          <w:szCs w:val="24"/>
        </w:rPr>
        <w:t xml:space="preserve">pontam, também, que a pretensa necessidade de inserção das economias locais em um mundo globalizado </w:t>
      </w:r>
      <w:del w:id="267" w:author="Larissa Silva | Tikinet" w:date="2022-07-08T10:57:00Z">
        <w:r>
          <w:rPr>
            <w:rFonts w:eastAsia="Times New Roman" w:cs="Times New Roman" w:ascii="Times New Roman" w:hAnsi="Times New Roman"/>
            <w:color w:val="000000" w:themeColor="text1"/>
            <w:sz w:val="24"/>
            <w:szCs w:val="24"/>
          </w:rPr>
          <w:delText>tem servido</w:delText>
        </w:r>
      </w:del>
      <w:ins w:id="268" w:author="Larissa Silva | Tikinet" w:date="2022-07-08T10:57:00Z">
        <w:r>
          <w:rPr>
            <w:rFonts w:eastAsia="Times New Roman" w:cs="Times New Roman" w:ascii="Times New Roman" w:hAnsi="Times New Roman"/>
            <w:color w:val="000000" w:themeColor="text1"/>
            <w:sz w:val="24"/>
            <w:szCs w:val="24"/>
          </w:rPr>
          <w:t>serve constantemente</w:t>
        </w:r>
      </w:ins>
      <w:r>
        <w:rPr>
          <w:rFonts w:eastAsia="Times New Roman" w:cs="Times New Roman" w:ascii="Times New Roman" w:hAnsi="Times New Roman"/>
          <w:color w:val="000000" w:themeColor="text1"/>
          <w:sz w:val="24"/>
          <w:szCs w:val="24"/>
        </w:rPr>
        <w:t xml:space="preserve"> de biombo para a defesa das radicais mudanças promovidas na sociedade e nas relações de trabalho.</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Os problemas hoje enfrentados pelos trabalhadores também estão relacionados à adoção do chamado regime de acumulação flexível, em um contexto de instabilidade profunda, iniciad</w:t>
      </w:r>
      <w:del w:id="269" w:author="Larissa Silva | Tikinet" w:date="2022-07-08T10:58:00Z">
        <w:r>
          <w:rPr>
            <w:rFonts w:eastAsia="Times New Roman" w:cs="Times New Roman" w:ascii="Times New Roman" w:hAnsi="Times New Roman"/>
            <w:color w:val="000000" w:themeColor="text1"/>
            <w:sz w:val="24"/>
            <w:szCs w:val="24"/>
          </w:rPr>
          <w:delText>a</w:delText>
        </w:r>
      </w:del>
      <w:ins w:id="270" w:author="Larissa Silva | Tikinet" w:date="2022-07-08T10:58:00Z">
        <w:r>
          <w:rPr>
            <w:rFonts w:eastAsia="Times New Roman" w:cs="Times New Roman" w:ascii="Times New Roman" w:hAnsi="Times New Roman"/>
            <w:color w:val="000000" w:themeColor="text1"/>
            <w:sz w:val="24"/>
            <w:szCs w:val="24"/>
          </w:rPr>
          <w:t>o</w:t>
        </w:r>
      </w:ins>
      <w:r>
        <w:rPr>
          <w:rFonts w:eastAsia="Times New Roman" w:cs="Times New Roman" w:ascii="Times New Roman" w:hAnsi="Times New Roman"/>
          <w:color w:val="000000" w:themeColor="text1"/>
          <w:sz w:val="24"/>
          <w:szCs w:val="24"/>
        </w:rPr>
        <w:t xml:space="preserve"> com a crise do petróleo da década de 1970 (ABRAMIDES</w:t>
      </w:r>
      <w:ins w:id="271" w:author="Larissa Silva | Tikinet" w:date="2022-07-08T10:58:00Z">
        <w:r>
          <w:rPr>
            <w:rFonts w:eastAsia="Times New Roman" w:cs="Times New Roman" w:ascii="Times New Roman" w:hAnsi="Times New Roman"/>
            <w:color w:val="000000" w:themeColor="text1"/>
            <w:sz w:val="24"/>
            <w:szCs w:val="24"/>
          </w:rPr>
          <w:t>;</w:t>
        </w:r>
      </w:ins>
      <w:del w:id="272" w:author="Larissa Silva | Tikinet" w:date="2022-07-08T10:58:00Z">
        <w:r>
          <w:rPr>
            <w:rFonts w:eastAsia="Times New Roman" w:cs="Times New Roman" w:ascii="Times New Roman" w:hAnsi="Times New Roman"/>
            <w:color w:val="000000" w:themeColor="text1"/>
            <w:sz w:val="24"/>
            <w:szCs w:val="24"/>
          </w:rPr>
          <w:delText xml:space="preserve"> E</w:delText>
        </w:r>
      </w:del>
      <w:r>
        <w:rPr>
          <w:rFonts w:eastAsia="Times New Roman" w:cs="Times New Roman" w:ascii="Times New Roman" w:hAnsi="Times New Roman"/>
          <w:color w:val="000000" w:themeColor="text1"/>
          <w:sz w:val="24"/>
          <w:szCs w:val="24"/>
        </w:rPr>
        <w:t xml:space="preserve"> CABRAL, 2003). Diante das perdas ocorridas, o capital buscou alternativas capazes de restituir os níveis de acumulação</w:t>
      </w:r>
      <w:ins w:id="273" w:author="Larissa Silva | Tikinet" w:date="2022-07-08T10:58: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e uma das principais estratégias adotadas foi a instituição de novas formas de produção, gestão e controle do trabalho. A mais-valia foi agravada de duas formas: </w:t>
      </w:r>
      <w:del w:id="274" w:author="Larissa Silva | Tikinet" w:date="2022-07-08T10:58:00Z">
        <w:r>
          <w:rPr>
            <w:rFonts w:eastAsia="Times New Roman" w:cs="Times New Roman" w:ascii="Times New Roman" w:hAnsi="Times New Roman"/>
            <w:color w:val="000000" w:themeColor="text1"/>
            <w:sz w:val="24"/>
            <w:szCs w:val="24"/>
          </w:rPr>
          <w:delText xml:space="preserve">a </w:delText>
        </w:r>
      </w:del>
      <w:r>
        <w:rPr>
          <w:rFonts w:eastAsia="Times New Roman" w:cs="Times New Roman" w:ascii="Times New Roman" w:hAnsi="Times New Roman"/>
          <w:color w:val="000000" w:themeColor="text1"/>
          <w:sz w:val="24"/>
          <w:szCs w:val="24"/>
        </w:rPr>
        <w:t xml:space="preserve">relativa, derivada das inovações tecnológicas, e </w:t>
      </w:r>
      <w:del w:id="275" w:author="Larissa Silva | Tikinet" w:date="2022-07-08T10:59:00Z">
        <w:r>
          <w:rPr>
            <w:rFonts w:eastAsia="Times New Roman" w:cs="Times New Roman" w:ascii="Times New Roman" w:hAnsi="Times New Roman"/>
            <w:color w:val="000000" w:themeColor="text1"/>
            <w:sz w:val="24"/>
            <w:szCs w:val="24"/>
          </w:rPr>
          <w:delText xml:space="preserve">a </w:delText>
        </w:r>
      </w:del>
      <w:r>
        <w:rPr>
          <w:rFonts w:eastAsia="Times New Roman" w:cs="Times New Roman" w:ascii="Times New Roman" w:hAnsi="Times New Roman"/>
          <w:color w:val="000000" w:themeColor="text1"/>
          <w:sz w:val="24"/>
          <w:szCs w:val="24"/>
        </w:rPr>
        <w:t>absoluta, ligada à aceleração do ritmo de trabalho.</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Dentre as mudanças, observa-se a adoção da flexibilização </w:t>
      </w:r>
      <w:ins w:id="276" w:author="Larissa Silva | Tikinet" w:date="2022-07-08T10:59:00Z">
        <w:r>
          <w:rPr>
            <w:rFonts w:eastAsia="Times New Roman" w:cs="Times New Roman" w:ascii="Times New Roman" w:hAnsi="Times New Roman"/>
            <w:color w:val="000000" w:themeColor="text1"/>
            <w:sz w:val="24"/>
            <w:szCs w:val="24"/>
          </w:rPr>
          <w:t>n</w:t>
        </w:r>
      </w:ins>
      <w:del w:id="277" w:author="Larissa Silva | Tikinet" w:date="2022-07-08T10:59:00Z">
        <w:r>
          <w:rPr>
            <w:rFonts w:eastAsia="Times New Roman" w:cs="Times New Roman" w:ascii="Times New Roman" w:hAnsi="Times New Roman"/>
            <w:color w:val="000000" w:themeColor="text1"/>
            <w:sz w:val="24"/>
            <w:szCs w:val="24"/>
          </w:rPr>
          <w:delText>d</w:delText>
        </w:r>
      </w:del>
      <w:r>
        <w:rPr>
          <w:rFonts w:eastAsia="Times New Roman" w:cs="Times New Roman" w:ascii="Times New Roman" w:hAnsi="Times New Roman"/>
          <w:color w:val="000000" w:themeColor="text1"/>
          <w:sz w:val="24"/>
          <w:szCs w:val="24"/>
        </w:rPr>
        <w:t xml:space="preserve">as formas de contratação, </w:t>
      </w:r>
      <w:del w:id="278" w:author="Larissa Silva | Tikinet" w:date="2022-07-08T10:59:00Z">
        <w:r>
          <w:rPr>
            <w:rFonts w:eastAsia="Times New Roman" w:cs="Times New Roman" w:ascii="Times New Roman" w:hAnsi="Times New Roman"/>
            <w:color w:val="000000" w:themeColor="text1"/>
            <w:sz w:val="24"/>
            <w:szCs w:val="24"/>
          </w:rPr>
          <w:delText xml:space="preserve">de </w:delText>
        </w:r>
      </w:del>
      <w:r>
        <w:rPr>
          <w:rFonts w:eastAsia="Times New Roman" w:cs="Times New Roman" w:ascii="Times New Roman" w:hAnsi="Times New Roman"/>
          <w:color w:val="000000" w:themeColor="text1"/>
          <w:sz w:val="24"/>
          <w:szCs w:val="24"/>
        </w:rPr>
        <w:t xml:space="preserve">remuneração e </w:t>
      </w:r>
      <w:del w:id="279" w:author="Larissa Silva | Tikinet" w:date="2022-07-08T10:59:00Z">
        <w:r>
          <w:rPr>
            <w:rFonts w:eastAsia="Times New Roman" w:cs="Times New Roman" w:ascii="Times New Roman" w:hAnsi="Times New Roman"/>
            <w:color w:val="000000" w:themeColor="text1"/>
            <w:sz w:val="24"/>
            <w:szCs w:val="24"/>
          </w:rPr>
          <w:delText>do temp</w:delText>
        </w:r>
      </w:del>
      <w:ins w:id="280" w:author="Larissa Silva | Tikinet" w:date="2022-07-08T10:59:00Z">
        <w:r>
          <w:rPr>
            <w:rFonts w:eastAsia="Times New Roman" w:cs="Times New Roman" w:ascii="Times New Roman" w:hAnsi="Times New Roman"/>
            <w:color w:val="000000" w:themeColor="text1"/>
            <w:sz w:val="24"/>
            <w:szCs w:val="24"/>
          </w:rPr>
          <w:t>jornada</w:t>
        </w:r>
      </w:ins>
      <w:del w:id="281" w:author="Larissa Silva | Tikinet" w:date="2022-07-08T10:59:00Z">
        <w:r>
          <w:rPr>
            <w:rFonts w:eastAsia="Times New Roman" w:cs="Times New Roman" w:ascii="Times New Roman" w:hAnsi="Times New Roman"/>
            <w:color w:val="000000" w:themeColor="text1"/>
            <w:sz w:val="24"/>
            <w:szCs w:val="24"/>
          </w:rPr>
          <w:delText>o</w:delText>
        </w:r>
      </w:del>
      <w:r>
        <w:rPr>
          <w:rFonts w:eastAsia="Times New Roman" w:cs="Times New Roman" w:ascii="Times New Roman" w:hAnsi="Times New Roman"/>
          <w:color w:val="000000" w:themeColor="text1"/>
          <w:sz w:val="24"/>
          <w:szCs w:val="24"/>
        </w:rPr>
        <w:t xml:space="preserve"> laboral. De acordo com Cardoso (2013), </w:t>
      </w:r>
      <w:del w:id="282" w:author="Larissa Silva | Tikinet" w:date="2022-07-08T11:00:00Z">
        <w:r>
          <w:rPr>
            <w:rFonts w:eastAsia="Times New Roman" w:cs="Times New Roman" w:ascii="Times New Roman" w:hAnsi="Times New Roman"/>
            <w:color w:val="000000" w:themeColor="text1"/>
            <w:sz w:val="24"/>
            <w:szCs w:val="24"/>
          </w:rPr>
          <w:delText xml:space="preserve">se </w:delText>
        </w:r>
      </w:del>
      <w:ins w:id="283" w:author="Larissa Silva | Tikinet" w:date="2022-07-08T11:00:00Z">
        <w:r>
          <w:rPr>
            <w:rFonts w:eastAsia="Times New Roman" w:cs="Times New Roman" w:ascii="Times New Roman" w:hAnsi="Times New Roman"/>
            <w:color w:val="000000" w:themeColor="text1"/>
            <w:sz w:val="24"/>
            <w:szCs w:val="24"/>
          </w:rPr>
          <w:t xml:space="preserve">embora </w:t>
        </w:r>
      </w:ins>
      <w:r>
        <w:rPr>
          <w:rFonts w:eastAsia="Times New Roman" w:cs="Times New Roman" w:ascii="Times New Roman" w:hAnsi="Times New Roman"/>
          <w:color w:val="000000" w:themeColor="text1"/>
          <w:sz w:val="24"/>
          <w:szCs w:val="24"/>
        </w:rPr>
        <w:t xml:space="preserve">a flexibilização </w:t>
      </w:r>
      <w:ins w:id="284" w:author="Larissa Silva | Tikinet" w:date="2022-07-08T11:00:00Z">
        <w:r>
          <w:rPr>
            <w:rFonts w:eastAsia="Times New Roman" w:cs="Times New Roman" w:ascii="Times New Roman" w:hAnsi="Times New Roman"/>
            <w:color w:val="000000" w:themeColor="text1"/>
            <w:sz w:val="24"/>
            <w:szCs w:val="24"/>
          </w:rPr>
          <w:t>seja</w:t>
        </w:r>
      </w:ins>
      <w:del w:id="285" w:author="Larissa Silva | Tikinet" w:date="2022-07-08T11:00:00Z">
        <w:r>
          <w:rPr>
            <w:rFonts w:eastAsia="Times New Roman" w:cs="Times New Roman" w:ascii="Times New Roman" w:hAnsi="Times New Roman"/>
            <w:color w:val="000000" w:themeColor="text1"/>
            <w:sz w:val="24"/>
            <w:szCs w:val="24"/>
          </w:rPr>
          <w:delText>é</w:delText>
        </w:r>
      </w:del>
      <w:r>
        <w:rPr>
          <w:rFonts w:eastAsia="Times New Roman" w:cs="Times New Roman" w:ascii="Times New Roman" w:hAnsi="Times New Roman"/>
          <w:color w:val="000000" w:themeColor="text1"/>
          <w:sz w:val="24"/>
          <w:szCs w:val="24"/>
        </w:rPr>
        <w:t xml:space="preserve"> um termo que</w:t>
      </w:r>
      <w:del w:id="286" w:author="Larissa Silva | Tikinet" w:date="2022-07-08T11:00: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a princípio</w:t>
      </w:r>
      <w:del w:id="287" w:author="Larissa Silva | Tikinet" w:date="2022-07-08T11:00: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w:t>
      </w:r>
      <w:del w:id="288" w:author="Larissa Silva | Tikinet" w:date="2022-07-08T11:00:00Z">
        <w:r>
          <w:rPr>
            <w:rFonts w:eastAsia="Times New Roman" w:cs="Times New Roman" w:ascii="Times New Roman" w:hAnsi="Times New Roman"/>
            <w:color w:val="000000" w:themeColor="text1"/>
            <w:sz w:val="24"/>
            <w:szCs w:val="24"/>
          </w:rPr>
          <w:delText>remete a algo de</w:delText>
        </w:r>
      </w:del>
      <w:ins w:id="289" w:author="Larissa Silva | Tikinet" w:date="2022-07-08T11:00:00Z">
        <w:r>
          <w:rPr>
            <w:rFonts w:eastAsia="Times New Roman" w:cs="Times New Roman" w:ascii="Times New Roman" w:hAnsi="Times New Roman"/>
            <w:color w:val="000000" w:themeColor="text1"/>
            <w:sz w:val="24"/>
            <w:szCs w:val="24"/>
          </w:rPr>
          <w:t>possui</w:t>
        </w:r>
      </w:ins>
      <w:r>
        <w:rPr>
          <w:rFonts w:eastAsia="Times New Roman" w:cs="Times New Roman" w:ascii="Times New Roman" w:hAnsi="Times New Roman"/>
          <w:color w:val="000000" w:themeColor="text1"/>
          <w:sz w:val="24"/>
          <w:szCs w:val="24"/>
        </w:rPr>
        <w:t xml:space="preserve"> conotação positiva, a prática tem mostrado que, para os trabalhadores, ser flexível tem significado se adaptar às necessidades do capital no momento exato em que elas aparecem. Assim, como aponta Alves (2009), a flexibilidade </w:t>
      </w:r>
      <w:del w:id="290" w:author="Larissa Silva | Tikinet" w:date="2022-07-08T11:01:00Z">
        <w:r>
          <w:rPr>
            <w:rFonts w:eastAsia="Times New Roman" w:cs="Times New Roman" w:ascii="Times New Roman" w:hAnsi="Times New Roman"/>
            <w:color w:val="000000" w:themeColor="text1"/>
            <w:sz w:val="24"/>
            <w:szCs w:val="24"/>
          </w:rPr>
          <w:delText>tem sido</w:delText>
        </w:r>
      </w:del>
      <w:ins w:id="291" w:author="Larissa Silva | Tikinet" w:date="2022-07-08T11:01:00Z">
        <w:r>
          <w:rPr>
            <w:rFonts w:eastAsia="Times New Roman" w:cs="Times New Roman" w:ascii="Times New Roman" w:hAnsi="Times New Roman"/>
            <w:color w:val="000000" w:themeColor="text1"/>
            <w:sz w:val="24"/>
            <w:szCs w:val="24"/>
          </w:rPr>
          <w:t>se tornou</w:t>
        </w:r>
      </w:ins>
      <w:r>
        <w:rPr>
          <w:rFonts w:eastAsia="Times New Roman" w:cs="Times New Roman" w:ascii="Times New Roman" w:hAnsi="Times New Roman"/>
          <w:color w:val="000000" w:themeColor="text1"/>
          <w:sz w:val="24"/>
          <w:szCs w:val="24"/>
        </w:rPr>
        <w:t xml:space="preserve"> sinônimo de precarização, representada </w:t>
      </w:r>
      <w:del w:id="292" w:author="Larissa Silva | Tikinet" w:date="2022-07-08T11:01:00Z">
        <w:r>
          <w:rPr>
            <w:rFonts w:eastAsia="Times New Roman" w:cs="Times New Roman" w:ascii="Times New Roman" w:hAnsi="Times New Roman"/>
            <w:color w:val="000000" w:themeColor="text1"/>
            <w:sz w:val="24"/>
            <w:szCs w:val="24"/>
          </w:rPr>
          <w:delText>na</w:delText>
        </w:r>
      </w:del>
      <w:ins w:id="293" w:author="Larissa Silva | Tikinet" w:date="2022-07-08T11:01:00Z">
        <w:r>
          <w:rPr>
            <w:rFonts w:eastAsia="Times New Roman" w:cs="Times New Roman" w:ascii="Times New Roman" w:hAnsi="Times New Roman"/>
            <w:color w:val="000000" w:themeColor="text1"/>
            <w:sz w:val="24"/>
            <w:szCs w:val="24"/>
          </w:rPr>
          <w:t>pela</w:t>
        </w:r>
      </w:ins>
      <w:r>
        <w:rPr>
          <w:rFonts w:eastAsia="Times New Roman" w:cs="Times New Roman" w:ascii="Times New Roman" w:hAnsi="Times New Roman"/>
          <w:color w:val="000000" w:themeColor="text1"/>
          <w:sz w:val="24"/>
          <w:szCs w:val="24"/>
        </w:rPr>
        <w:t xml:space="preserve"> crescente insegurança laboral, abrangendo as dimensões do emprego, da representação</w:t>
      </w:r>
      <w:ins w:id="294" w:author="Larissa Silva | Tikinet" w:date="2022-07-08T11:01:00Z">
        <w:r>
          <w:rPr>
            <w:rFonts w:eastAsia="Times New Roman" w:cs="Times New Roman" w:ascii="Times New Roman" w:hAnsi="Times New Roman"/>
            <w:color w:val="000000" w:themeColor="text1"/>
            <w:sz w:val="24"/>
            <w:szCs w:val="24"/>
          </w:rPr>
          <w:t xml:space="preserve"> e</w:t>
        </w:r>
      </w:ins>
      <w:del w:id="295" w:author="Larissa Silva | Tikinet" w:date="2022-07-08T11:01: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das formas de contratação</w:t>
      </w:r>
      <w:ins w:id="296" w:author="Beatriz dos Santos | Tikinet" w:date="2022-07-11T17:03: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e agravando a exploração dos trabalhadores. Além disso, os que não se encaixam nas novas formas de trabalho </w:t>
      </w:r>
      <w:del w:id="297" w:author="Larissa Silva | Tikinet" w:date="2022-07-08T11:02:00Z">
        <w:r>
          <w:rPr>
            <w:rFonts w:eastAsia="Times New Roman" w:cs="Times New Roman" w:ascii="Times New Roman" w:hAnsi="Times New Roman"/>
            <w:color w:val="000000" w:themeColor="text1"/>
            <w:sz w:val="24"/>
            <w:szCs w:val="24"/>
          </w:rPr>
          <w:delText xml:space="preserve">são </w:delText>
        </w:r>
      </w:del>
      <w:ins w:id="298" w:author="Larissa Silva | Tikinet" w:date="2022-07-08T11:02:00Z">
        <w:r>
          <w:rPr>
            <w:rFonts w:eastAsia="Times New Roman" w:cs="Times New Roman" w:ascii="Times New Roman" w:hAnsi="Times New Roman"/>
            <w:color w:val="000000" w:themeColor="text1"/>
            <w:sz w:val="24"/>
            <w:szCs w:val="24"/>
          </w:rPr>
          <w:t xml:space="preserve">passaram a ser </w:t>
        </w:r>
      </w:ins>
      <w:r>
        <w:rPr>
          <w:rFonts w:eastAsia="Times New Roman" w:cs="Times New Roman" w:ascii="Times New Roman" w:hAnsi="Times New Roman"/>
          <w:color w:val="000000" w:themeColor="text1"/>
          <w:sz w:val="24"/>
          <w:szCs w:val="24"/>
        </w:rPr>
        <w:t xml:space="preserve">tratados como </w:t>
      </w:r>
      <w:del w:id="299" w:author="Larissa Silva | Tikinet" w:date="2022-07-08T11:02: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obsoletos</w:t>
      </w:r>
      <w:del w:id="300" w:author="Larissa Silva | Tikinet" w:date="2022-07-08T11:02: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e </w:t>
      </w:r>
      <w:del w:id="301" w:author="Larissa Silva | Tikinet" w:date="2022-07-08T11:02: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descartáveis</w:t>
      </w:r>
      <w:del w:id="302" w:author="Larissa Silva | Tikinet" w:date="2022-07-08T11:02: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devendo ser substituídos por outros mais modernos e flexíveis, em um processo de coisificação do ser humano (OLTRAMARI</w:t>
      </w:r>
      <w:ins w:id="303" w:author="Larissa Silva | Tikinet" w:date="2022-07-08T11:02:00Z">
        <w:r>
          <w:rPr>
            <w:rFonts w:eastAsia="Times New Roman" w:cs="Times New Roman" w:ascii="Times New Roman" w:hAnsi="Times New Roman"/>
            <w:color w:val="000000" w:themeColor="text1"/>
            <w:sz w:val="24"/>
            <w:szCs w:val="24"/>
          </w:rPr>
          <w:t>;</w:t>
        </w:r>
      </w:ins>
      <w:del w:id="304" w:author="Larissa Silva | Tikinet" w:date="2022-07-08T11:02:00Z">
        <w:r>
          <w:rPr>
            <w:rFonts w:eastAsia="Times New Roman" w:cs="Times New Roman" w:ascii="Times New Roman" w:hAnsi="Times New Roman"/>
            <w:color w:val="000000" w:themeColor="text1"/>
            <w:sz w:val="24"/>
            <w:szCs w:val="24"/>
          </w:rPr>
          <w:delText xml:space="preserve"> E</w:delText>
        </w:r>
      </w:del>
      <w:r>
        <w:rPr>
          <w:rFonts w:eastAsia="Times New Roman" w:cs="Times New Roman" w:ascii="Times New Roman" w:hAnsi="Times New Roman"/>
          <w:color w:val="000000" w:themeColor="text1"/>
          <w:sz w:val="24"/>
          <w:szCs w:val="24"/>
        </w:rPr>
        <w:t xml:space="preserve"> PICCININI, 2006).</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Filgueiras e Cavalcante (2020) denominaram de “</w:t>
      </w:r>
      <w:r>
        <w:rPr>
          <w:rFonts w:eastAsia="Times New Roman" w:cs="Times New Roman" w:ascii="Times New Roman" w:hAnsi="Times New Roman"/>
          <w:i/>
          <w:color w:val="000000" w:themeColor="text1"/>
          <w:sz w:val="24"/>
          <w:szCs w:val="24"/>
        </w:rPr>
        <w:t>a new farewell to the working class</w:t>
      </w:r>
      <w:r>
        <w:rPr>
          <w:rFonts w:eastAsia="Times New Roman" w:cs="Times New Roman" w:ascii="Times New Roman" w:hAnsi="Times New Roman"/>
          <w:color w:val="000000" w:themeColor="text1"/>
          <w:sz w:val="24"/>
          <w:szCs w:val="24"/>
        </w:rPr>
        <w:t>” (um novo adeus à classe trabalhadora) as mudanças causadoras do declínio do regime assalariado e das formas tradicionais de vínculo trabalhista. No Brasil, a reforma trabalhista</w:t>
      </w:r>
      <w:del w:id="305" w:author="Larissa Silva | Tikinet" w:date="2022-07-08T11:03: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implantada em 2017</w:t>
      </w:r>
      <w:del w:id="306" w:author="Larissa Silva | Tikinet" w:date="2022-07-08T11:03: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foi ao encontro desse tipo de pressão, revogando direitos e facilitando a adoção de formas precárias de contratação.</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Nes</w:t>
      </w:r>
      <w:del w:id="307" w:author="Larissa Silva | Tikinet" w:date="2022-07-08T11:03:00Z">
        <w:r>
          <w:rPr>
            <w:rFonts w:eastAsia="Times New Roman" w:cs="Times New Roman" w:ascii="Times New Roman" w:hAnsi="Times New Roman"/>
            <w:color w:val="000000" w:themeColor="text1"/>
            <w:sz w:val="24"/>
            <w:szCs w:val="24"/>
          </w:rPr>
          <w:delText>t</w:delText>
        </w:r>
      </w:del>
      <w:ins w:id="308" w:author="Larissa Silva | Tikinet" w:date="2022-07-08T11:03: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 xml:space="preserve">e contexto, a única alternativa, para muitos, </w:t>
      </w:r>
      <w:del w:id="309" w:author="Larissa Silva | Tikinet" w:date="2022-07-08T11:03:00Z">
        <w:r>
          <w:rPr>
            <w:rFonts w:eastAsia="Times New Roman" w:cs="Times New Roman" w:ascii="Times New Roman" w:hAnsi="Times New Roman"/>
            <w:color w:val="000000" w:themeColor="text1"/>
            <w:sz w:val="24"/>
            <w:szCs w:val="24"/>
          </w:rPr>
          <w:delText>tem sido</w:delText>
        </w:r>
      </w:del>
      <w:ins w:id="310" w:author="Larissa Silva | Tikinet" w:date="2022-07-08T11:03:00Z">
        <w:r>
          <w:rPr>
            <w:rFonts w:eastAsia="Times New Roman" w:cs="Times New Roman" w:ascii="Times New Roman" w:hAnsi="Times New Roman"/>
            <w:color w:val="000000" w:themeColor="text1"/>
            <w:sz w:val="24"/>
            <w:szCs w:val="24"/>
          </w:rPr>
          <w:t>foi</w:t>
        </w:r>
      </w:ins>
      <w:r>
        <w:rPr>
          <w:rFonts w:eastAsia="Times New Roman" w:cs="Times New Roman" w:ascii="Times New Roman" w:hAnsi="Times New Roman"/>
          <w:color w:val="000000" w:themeColor="text1"/>
          <w:sz w:val="24"/>
          <w:szCs w:val="24"/>
        </w:rPr>
        <w:t xml:space="preserve"> a adesão a formas menos estáveis de inserção no mercado de trabalho. No caso do Brasil, es</w:t>
      </w:r>
      <w:ins w:id="311" w:author="Larissa Silva | Tikinet" w:date="2022-07-08T11:04:00Z">
        <w:r>
          <w:rPr>
            <w:rFonts w:eastAsia="Times New Roman" w:cs="Times New Roman" w:ascii="Times New Roman" w:hAnsi="Times New Roman"/>
            <w:color w:val="000000" w:themeColor="text1"/>
            <w:sz w:val="24"/>
            <w:szCs w:val="24"/>
          </w:rPr>
          <w:t>s</w:t>
        </w:r>
      </w:ins>
      <w:del w:id="312" w:author="Larissa Silva | Tikinet" w:date="2022-07-08T11:04:00Z">
        <w:r>
          <w:rPr>
            <w:rFonts w:eastAsia="Times New Roman" w:cs="Times New Roman" w:ascii="Times New Roman" w:hAnsi="Times New Roman"/>
            <w:color w:val="000000" w:themeColor="text1"/>
            <w:sz w:val="24"/>
            <w:szCs w:val="24"/>
          </w:rPr>
          <w:delText>t</w:delText>
        </w:r>
      </w:del>
      <w:r>
        <w:rPr>
          <w:rFonts w:eastAsia="Times New Roman" w:cs="Times New Roman" w:ascii="Times New Roman" w:hAnsi="Times New Roman"/>
          <w:color w:val="000000" w:themeColor="text1"/>
          <w:sz w:val="24"/>
          <w:szCs w:val="24"/>
        </w:rPr>
        <w:t xml:space="preserve">a situação não é uma novidade, dado que a informalidade </w:t>
      </w:r>
      <w:del w:id="313" w:author="Beatriz dos Santos | Tikinet" w:date="2022-07-11T17:04:00Z">
        <w:r>
          <w:rPr>
            <w:rFonts w:eastAsia="Times New Roman" w:cs="Times New Roman" w:ascii="Times New Roman" w:hAnsi="Times New Roman"/>
            <w:color w:val="000000" w:themeColor="text1"/>
            <w:sz w:val="24"/>
            <w:szCs w:val="24"/>
          </w:rPr>
          <w:delText xml:space="preserve">sempre </w:delText>
        </w:r>
      </w:del>
      <w:ins w:id="314" w:author="Beatriz dos Santos | Tikinet" w:date="2022-07-11T17:04:00Z">
        <w:r>
          <w:rPr>
            <w:rFonts w:eastAsia="Times New Roman" w:cs="Times New Roman" w:ascii="Times New Roman" w:hAnsi="Times New Roman"/>
            <w:color w:val="000000" w:themeColor="text1"/>
            <w:sz w:val="24"/>
            <w:szCs w:val="24"/>
          </w:rPr>
          <w:t xml:space="preserve">já vinha </w:t>
        </w:r>
      </w:ins>
      <w:r>
        <w:rPr>
          <w:rFonts w:eastAsia="Times New Roman" w:cs="Times New Roman" w:ascii="Times New Roman" w:hAnsi="Times New Roman"/>
          <w:color w:val="000000" w:themeColor="text1"/>
          <w:sz w:val="24"/>
          <w:szCs w:val="24"/>
        </w:rPr>
        <w:t>abrange</w:t>
      </w:r>
      <w:ins w:id="315" w:author="Beatriz dos Santos | Tikinet" w:date="2022-07-11T17:04:00Z">
        <w:r>
          <w:rPr>
            <w:rFonts w:eastAsia="Times New Roman" w:cs="Times New Roman" w:ascii="Times New Roman" w:hAnsi="Times New Roman"/>
            <w:color w:val="000000" w:themeColor="text1"/>
            <w:sz w:val="24"/>
            <w:szCs w:val="24"/>
          </w:rPr>
          <w:t>ndo</w:t>
        </w:r>
      </w:ins>
      <w:del w:id="316" w:author="Beatriz dos Santos | Tikinet" w:date="2022-07-11T17:04:00Z">
        <w:r>
          <w:rPr>
            <w:rFonts w:eastAsia="Times New Roman" w:cs="Times New Roman" w:ascii="Times New Roman" w:hAnsi="Times New Roman"/>
            <w:color w:val="000000" w:themeColor="text1"/>
            <w:sz w:val="24"/>
            <w:szCs w:val="24"/>
          </w:rPr>
          <w:delText>u</w:delText>
        </w:r>
      </w:del>
      <w:r>
        <w:rPr>
          <w:rFonts w:eastAsia="Times New Roman" w:cs="Times New Roman" w:ascii="Times New Roman" w:hAnsi="Times New Roman"/>
          <w:color w:val="000000" w:themeColor="text1"/>
          <w:sz w:val="24"/>
          <w:szCs w:val="24"/>
        </w:rPr>
        <w:t xml:space="preserve"> altos percentuais de trabalhadores (NERI</w:t>
      </w:r>
      <w:ins w:id="317" w:author="Larissa Silva | Tikinet" w:date="2022-07-08T11:04:00Z">
        <w:r>
          <w:rPr>
            <w:rFonts w:eastAsia="Times New Roman" w:cs="Times New Roman" w:ascii="Times New Roman" w:hAnsi="Times New Roman"/>
            <w:color w:val="000000" w:themeColor="text1"/>
            <w:sz w:val="24"/>
            <w:szCs w:val="24"/>
          </w:rPr>
          <w:t>;</w:t>
        </w:r>
      </w:ins>
      <w:del w:id="318" w:author="Larissa Silva | Tikinet" w:date="2022-07-08T11:04:00Z">
        <w:r>
          <w:rPr>
            <w:rFonts w:eastAsia="Times New Roman" w:cs="Times New Roman" w:ascii="Times New Roman" w:hAnsi="Times New Roman"/>
            <w:color w:val="000000" w:themeColor="text1"/>
            <w:sz w:val="24"/>
            <w:szCs w:val="24"/>
          </w:rPr>
          <w:delText xml:space="preserve"> e</w:delText>
        </w:r>
      </w:del>
      <w:r>
        <w:rPr>
          <w:rFonts w:eastAsia="Times New Roman" w:cs="Times New Roman" w:ascii="Times New Roman" w:hAnsi="Times New Roman"/>
          <w:color w:val="000000" w:themeColor="text1"/>
          <w:sz w:val="24"/>
          <w:szCs w:val="24"/>
        </w:rPr>
        <w:t xml:space="preserve"> FONTES, 2010). No contexto mais recente, </w:t>
      </w:r>
      <w:del w:id="319" w:author="Larissa Silva | Tikinet" w:date="2022-07-08T11:04:00Z">
        <w:r>
          <w:rPr>
            <w:rFonts w:eastAsia="Times New Roman" w:cs="Times New Roman" w:ascii="Times New Roman" w:hAnsi="Times New Roman"/>
            <w:color w:val="000000" w:themeColor="text1"/>
            <w:sz w:val="24"/>
            <w:szCs w:val="24"/>
          </w:rPr>
          <w:delText xml:space="preserve">o que vemos, </w:delText>
        </w:r>
      </w:del>
      <w:r>
        <w:rPr>
          <w:rFonts w:eastAsia="Times New Roman" w:cs="Times New Roman" w:ascii="Times New Roman" w:hAnsi="Times New Roman"/>
          <w:color w:val="000000" w:themeColor="text1"/>
          <w:sz w:val="24"/>
          <w:szCs w:val="24"/>
        </w:rPr>
        <w:t>como realça Marques (2013),</w:t>
      </w:r>
      <w:ins w:id="320" w:author="Larissa Silva | Tikinet" w:date="2022-07-08T11:04:00Z">
        <w:r>
          <w:rPr>
            <w:rFonts w:eastAsia="Times New Roman" w:cs="Times New Roman" w:ascii="Times New Roman" w:hAnsi="Times New Roman"/>
            <w:color w:val="000000" w:themeColor="text1"/>
            <w:sz w:val="24"/>
            <w:szCs w:val="24"/>
          </w:rPr>
          <w:t xml:space="preserve"> o que vemos</w:t>
        </w:r>
      </w:ins>
      <w:r>
        <w:rPr>
          <w:rFonts w:eastAsia="Times New Roman" w:cs="Times New Roman" w:ascii="Times New Roman" w:hAnsi="Times New Roman"/>
          <w:color w:val="000000" w:themeColor="text1"/>
          <w:sz w:val="24"/>
          <w:szCs w:val="24"/>
        </w:rPr>
        <w:t xml:space="preserve"> é a rápida expansão de novas formas de vínculo, como</w:t>
      </w:r>
      <w:del w:id="321" w:author="Larissa Silva | Tikinet" w:date="2022-07-08T11:05:00Z">
        <w:r>
          <w:rPr>
            <w:rFonts w:eastAsia="Times New Roman" w:cs="Times New Roman" w:ascii="Times New Roman" w:hAnsi="Times New Roman"/>
            <w:color w:val="000000" w:themeColor="text1"/>
            <w:sz w:val="24"/>
            <w:szCs w:val="24"/>
          </w:rPr>
          <w:delText xml:space="preserve"> o</w:delText>
        </w:r>
      </w:del>
      <w:r>
        <w:rPr>
          <w:rFonts w:eastAsia="Times New Roman" w:cs="Times New Roman" w:ascii="Times New Roman" w:hAnsi="Times New Roman"/>
          <w:color w:val="000000" w:themeColor="text1"/>
          <w:sz w:val="24"/>
          <w:szCs w:val="24"/>
        </w:rPr>
        <w:t xml:space="preserve"> trabalho </w:t>
      </w:r>
      <w:ins w:id="322" w:author="Larissa Silva | Tikinet" w:date="2022-07-08T11:05:00Z">
        <w:r>
          <w:rPr>
            <w:rFonts w:eastAsia="Times New Roman" w:cs="Times New Roman" w:ascii="Times New Roman" w:hAnsi="Times New Roman"/>
            <w:color w:val="000000" w:themeColor="text1"/>
            <w:sz w:val="24"/>
            <w:szCs w:val="24"/>
          </w:rPr>
          <w:t xml:space="preserve">por tempo determinado, </w:t>
        </w:r>
      </w:ins>
      <w:r>
        <w:rPr>
          <w:rFonts w:eastAsia="Times New Roman" w:cs="Times New Roman" w:ascii="Times New Roman" w:hAnsi="Times New Roman"/>
          <w:color w:val="000000" w:themeColor="text1"/>
          <w:sz w:val="24"/>
          <w:szCs w:val="24"/>
        </w:rPr>
        <w:t>temporário,</w:t>
      </w:r>
      <w:del w:id="323" w:author="Larissa Silva | Tikinet" w:date="2022-07-08T11:05:00Z">
        <w:r>
          <w:rPr>
            <w:rFonts w:eastAsia="Times New Roman" w:cs="Times New Roman" w:ascii="Times New Roman" w:hAnsi="Times New Roman"/>
            <w:color w:val="000000" w:themeColor="text1"/>
            <w:sz w:val="24"/>
            <w:szCs w:val="24"/>
          </w:rPr>
          <w:delText xml:space="preserve"> por tempo determinado, o</w:delText>
        </w:r>
      </w:del>
      <w:r>
        <w:rPr>
          <w:rFonts w:eastAsia="Times New Roman" w:cs="Times New Roman" w:ascii="Times New Roman" w:hAnsi="Times New Roman"/>
          <w:color w:val="000000" w:themeColor="text1"/>
          <w:sz w:val="24"/>
          <w:szCs w:val="24"/>
        </w:rPr>
        <w:t xml:space="preserve"> teletrabalho e </w:t>
      </w:r>
      <w:del w:id="324" w:author="Larissa Silva | Tikinet" w:date="2022-07-08T11:05:00Z">
        <w:r>
          <w:rPr>
            <w:rFonts w:eastAsia="Times New Roman" w:cs="Times New Roman" w:ascii="Times New Roman" w:hAnsi="Times New Roman"/>
            <w:color w:val="000000" w:themeColor="text1"/>
            <w:sz w:val="24"/>
            <w:szCs w:val="24"/>
          </w:rPr>
          <w:delText xml:space="preserve">a </w:delText>
        </w:r>
      </w:del>
      <w:r>
        <w:rPr>
          <w:rFonts w:eastAsia="Times New Roman" w:cs="Times New Roman" w:ascii="Times New Roman" w:hAnsi="Times New Roman"/>
          <w:color w:val="000000" w:themeColor="text1"/>
          <w:sz w:val="24"/>
          <w:szCs w:val="24"/>
        </w:rPr>
        <w:t xml:space="preserve">contratação na modalidade de pessoa jurídica. Em 2019, o nível de informalidade no mercado de trabalho brasileiro chegou a 41,4%, segundo estudo do </w:t>
      </w:r>
      <w:ins w:id="325" w:author="Larissa Silva | Tikinet" w:date="2022-07-08T14:31:00Z">
        <w:r>
          <w:rPr>
            <w:rFonts w:eastAsia="Times New Roman" w:cs="Times New Roman" w:ascii="Times New Roman" w:hAnsi="Times New Roman"/>
            <w:color w:val="000000" w:themeColor="text1"/>
            <w:sz w:val="24"/>
            <w:szCs w:val="24"/>
          </w:rPr>
          <w:t>Instituto Brasileiro de Geografia e E</w:t>
        </w:r>
      </w:ins>
      <w:ins w:id="326" w:author="Larissa Silva | Tikinet" w:date="2022-07-08T14:32:00Z">
        <w:r>
          <w:rPr>
            <w:rFonts w:eastAsia="Times New Roman" w:cs="Times New Roman" w:ascii="Times New Roman" w:hAnsi="Times New Roman"/>
            <w:color w:val="000000" w:themeColor="text1"/>
            <w:sz w:val="24"/>
            <w:szCs w:val="24"/>
          </w:rPr>
          <w:t>statística (</w:t>
        </w:r>
      </w:ins>
      <w:r>
        <w:rPr>
          <w:rFonts w:eastAsia="Times New Roman" w:cs="Times New Roman" w:ascii="Times New Roman" w:hAnsi="Times New Roman"/>
          <w:color w:val="000000" w:themeColor="text1"/>
          <w:sz w:val="24"/>
          <w:szCs w:val="24"/>
        </w:rPr>
        <w:t>IBGE</w:t>
      </w:r>
      <w:ins w:id="327" w:author="Larissa Silva | Tikinet" w:date="2022-07-08T14:32: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destacado por Campos (2020). </w:t>
      </w:r>
      <w:del w:id="328" w:author="Larissa Silva | Tikinet" w:date="2022-07-08T11:06:00Z">
        <w:r>
          <w:rPr>
            <w:rFonts w:eastAsia="Times New Roman" w:cs="Times New Roman" w:ascii="Times New Roman" w:hAnsi="Times New Roman"/>
            <w:color w:val="000000" w:themeColor="text1"/>
            <w:sz w:val="24"/>
            <w:szCs w:val="24"/>
          </w:rPr>
          <w:delText xml:space="preserve">Sendo </w:delText>
        </w:r>
      </w:del>
      <w:ins w:id="329" w:author="Larissa Silva | Tikinet" w:date="2022-07-08T11:06:00Z">
        <w:r>
          <w:rPr>
            <w:rFonts w:eastAsia="Times New Roman" w:cs="Times New Roman" w:ascii="Times New Roman" w:hAnsi="Times New Roman"/>
            <w:color w:val="000000" w:themeColor="text1"/>
            <w:sz w:val="24"/>
            <w:szCs w:val="24"/>
          </w:rPr>
          <w:t xml:space="preserve">Tendo em vista que </w:t>
        </w:r>
      </w:ins>
      <w:r>
        <w:rPr>
          <w:rFonts w:eastAsia="Times New Roman" w:cs="Times New Roman" w:ascii="Times New Roman" w:hAnsi="Times New Roman"/>
          <w:color w:val="000000" w:themeColor="text1"/>
          <w:sz w:val="24"/>
          <w:szCs w:val="24"/>
        </w:rPr>
        <w:t xml:space="preserve">esse dado </w:t>
      </w:r>
      <w:del w:id="330" w:author="Larissa Silva | Tikinet" w:date="2022-07-08T11:06:00Z">
        <w:r>
          <w:rPr>
            <w:rFonts w:eastAsia="Times New Roman" w:cs="Times New Roman" w:ascii="Times New Roman" w:hAnsi="Times New Roman"/>
            <w:color w:val="000000" w:themeColor="text1"/>
            <w:sz w:val="24"/>
            <w:szCs w:val="24"/>
          </w:rPr>
          <w:delText>referente</w:delText>
        </w:r>
      </w:del>
      <w:ins w:id="331" w:author="Larissa Silva | Tikinet" w:date="2022-07-08T11:06:00Z">
        <w:r>
          <w:rPr>
            <w:rFonts w:eastAsia="Times New Roman" w:cs="Times New Roman" w:ascii="Times New Roman" w:hAnsi="Times New Roman"/>
            <w:color w:val="000000" w:themeColor="text1"/>
            <w:sz w:val="24"/>
            <w:szCs w:val="24"/>
          </w:rPr>
          <w:t>se refere</w:t>
        </w:r>
      </w:ins>
      <w:r>
        <w:rPr>
          <w:rFonts w:eastAsia="Times New Roman" w:cs="Times New Roman" w:ascii="Times New Roman" w:hAnsi="Times New Roman"/>
          <w:color w:val="000000" w:themeColor="text1"/>
          <w:sz w:val="24"/>
          <w:szCs w:val="24"/>
        </w:rPr>
        <w:t xml:space="preserve"> a um período anterior ao início da pandemia, fica evidenciado que o elevado percentual de trabalhadores informais é um problema que transcende o contexto de uma crise circunstancial</w:t>
      </w:r>
      <w:del w:id="332" w:author="Larissa Silva | Tikinet" w:date="2022-07-08T11:07:00Z">
        <w:r>
          <w:rPr>
            <w:rFonts w:eastAsia="Times New Roman" w:cs="Times New Roman" w:ascii="Times New Roman" w:hAnsi="Times New Roman"/>
            <w:color w:val="000000" w:themeColor="text1"/>
            <w:sz w:val="24"/>
            <w:szCs w:val="24"/>
          </w:rPr>
          <w:delText>,</w:delText>
        </w:r>
      </w:del>
      <w:ins w:id="333" w:author="Larissa Silva | Tikinet" w:date="2022-07-08T11:07:00Z">
        <w:r>
          <w:rPr>
            <w:rFonts w:eastAsia="Times New Roman" w:cs="Times New Roman" w:ascii="Times New Roman" w:hAnsi="Times New Roman"/>
            <w:color w:val="000000" w:themeColor="text1"/>
            <w:sz w:val="24"/>
            <w:szCs w:val="24"/>
          </w:rPr>
          <w:t xml:space="preserve"> e</w:t>
        </w:r>
      </w:ins>
      <w:r>
        <w:rPr>
          <w:rFonts w:eastAsia="Times New Roman" w:cs="Times New Roman" w:ascii="Times New Roman" w:hAnsi="Times New Roman"/>
          <w:color w:val="000000" w:themeColor="text1"/>
          <w:sz w:val="24"/>
          <w:szCs w:val="24"/>
        </w:rPr>
        <w:t xml:space="preserve"> inser</w:t>
      </w:r>
      <w:ins w:id="334" w:author="Larissa Silva | Tikinet" w:date="2022-07-08T11:07:00Z">
        <w:r>
          <w:rPr>
            <w:rFonts w:eastAsia="Times New Roman" w:cs="Times New Roman" w:ascii="Times New Roman" w:hAnsi="Times New Roman"/>
            <w:color w:val="000000" w:themeColor="text1"/>
            <w:sz w:val="24"/>
            <w:szCs w:val="24"/>
          </w:rPr>
          <w:t>e</w:t>
        </w:r>
      </w:ins>
      <w:del w:id="335" w:author="Larissa Silva | Tikinet" w:date="2022-07-08T11:07:00Z">
        <w:r>
          <w:rPr>
            <w:rFonts w:eastAsia="Times New Roman" w:cs="Times New Roman" w:ascii="Times New Roman" w:hAnsi="Times New Roman"/>
            <w:color w:val="000000" w:themeColor="text1"/>
            <w:sz w:val="24"/>
            <w:szCs w:val="24"/>
          </w:rPr>
          <w:delText>indo</w:delText>
        </w:r>
      </w:del>
      <w:r>
        <w:rPr>
          <w:rFonts w:eastAsia="Times New Roman" w:cs="Times New Roman" w:ascii="Times New Roman" w:hAnsi="Times New Roman"/>
          <w:color w:val="000000" w:themeColor="text1"/>
          <w:sz w:val="24"/>
          <w:szCs w:val="24"/>
        </w:rPr>
        <w:t>-se</w:t>
      </w:r>
      <w:ins w:id="336" w:author="Larissa Silva | Tikinet" w:date="2022-07-08T14:32: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antes</w:t>
      </w:r>
      <w:ins w:id="337" w:author="Larissa Silva | Tikinet" w:date="2022-07-08T14:32: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na própria estrutura da economia nacional. Como destacam Souza e </w:t>
      </w:r>
      <w:ins w:id="338" w:author="Larissa Silva | Tikinet" w:date="2022-07-08T11:07:00Z">
        <w:r>
          <w:rPr>
            <w:rFonts w:eastAsia="Times New Roman" w:cs="Times New Roman" w:ascii="Times New Roman" w:hAnsi="Times New Roman"/>
            <w:color w:val="000000" w:themeColor="text1"/>
            <w:sz w:val="24"/>
            <w:szCs w:val="24"/>
          </w:rPr>
          <w:t xml:space="preserve">Oliveira </w:t>
        </w:r>
      </w:ins>
      <w:r>
        <w:rPr>
          <w:rFonts w:eastAsia="Times New Roman" w:cs="Times New Roman" w:ascii="Times New Roman" w:hAnsi="Times New Roman"/>
          <w:color w:val="000000" w:themeColor="text1"/>
          <w:sz w:val="24"/>
          <w:szCs w:val="24"/>
        </w:rPr>
        <w:t xml:space="preserve">Lucci (2019), a dificuldade </w:t>
      </w:r>
      <w:del w:id="339" w:author="Larissa Silva | Tikinet" w:date="2022-07-08T11:08:00Z">
        <w:r>
          <w:rPr>
            <w:rFonts w:eastAsia="Times New Roman" w:cs="Times New Roman" w:ascii="Times New Roman" w:hAnsi="Times New Roman"/>
            <w:color w:val="000000" w:themeColor="text1"/>
            <w:sz w:val="24"/>
            <w:szCs w:val="24"/>
          </w:rPr>
          <w:delText xml:space="preserve">percebida </w:delText>
        </w:r>
      </w:del>
      <w:del w:id="340" w:author="Larissa Silva | Tikinet" w:date="2022-07-08T11:07:00Z">
        <w:r>
          <w:rPr>
            <w:rFonts w:eastAsia="Times New Roman" w:cs="Times New Roman" w:ascii="Times New Roman" w:hAnsi="Times New Roman"/>
            <w:color w:val="000000" w:themeColor="text1"/>
            <w:sz w:val="24"/>
            <w:szCs w:val="24"/>
          </w:rPr>
          <w:delText>pelos desempregados de se inserirem</w:delText>
        </w:r>
      </w:del>
      <w:ins w:id="341" w:author="Larissa Silva | Tikinet" w:date="2022-07-08T14:35:00Z">
        <w:r>
          <w:rPr>
            <w:rFonts w:eastAsia="Times New Roman" w:cs="Times New Roman" w:ascii="Times New Roman" w:hAnsi="Times New Roman"/>
            <w:color w:val="000000" w:themeColor="text1"/>
            <w:sz w:val="24"/>
            <w:szCs w:val="24"/>
          </w:rPr>
          <w:t>de</w:t>
        </w:r>
      </w:ins>
      <w:ins w:id="342" w:author="Larissa Silva | Tikinet" w:date="2022-07-08T11:07:00Z">
        <w:r>
          <w:rPr>
            <w:rFonts w:eastAsia="Times New Roman" w:cs="Times New Roman" w:ascii="Times New Roman" w:hAnsi="Times New Roman"/>
            <w:color w:val="000000" w:themeColor="text1"/>
            <w:sz w:val="24"/>
            <w:szCs w:val="24"/>
          </w:rPr>
          <w:t xml:space="preserve"> inser</w:t>
        </w:r>
      </w:ins>
      <w:ins w:id="343" w:author="Larissa Silva | Tikinet" w:date="2022-07-08T11:08:00Z">
        <w:r>
          <w:rPr>
            <w:rFonts w:eastAsia="Times New Roman" w:cs="Times New Roman" w:ascii="Times New Roman" w:hAnsi="Times New Roman"/>
            <w:color w:val="000000" w:themeColor="text1"/>
            <w:sz w:val="24"/>
            <w:szCs w:val="24"/>
          </w:rPr>
          <w:t>ção</w:t>
        </w:r>
      </w:ins>
      <w:r>
        <w:rPr>
          <w:rFonts w:eastAsia="Times New Roman" w:cs="Times New Roman" w:ascii="Times New Roman" w:hAnsi="Times New Roman"/>
          <w:color w:val="000000" w:themeColor="text1"/>
          <w:sz w:val="24"/>
          <w:szCs w:val="24"/>
        </w:rPr>
        <w:t xml:space="preserve"> em </w:t>
      </w:r>
      <w:del w:id="344" w:author="Larissa Silva | Tikinet" w:date="2022-07-08T11:08:00Z">
        <w:r>
          <w:rPr>
            <w:rFonts w:eastAsia="Times New Roman" w:cs="Times New Roman" w:ascii="Times New Roman" w:hAnsi="Times New Roman"/>
            <w:color w:val="000000" w:themeColor="text1"/>
            <w:sz w:val="24"/>
            <w:szCs w:val="24"/>
          </w:rPr>
          <w:delText xml:space="preserve">uma </w:delText>
        </w:r>
      </w:del>
      <w:r>
        <w:rPr>
          <w:rFonts w:eastAsia="Times New Roman" w:cs="Times New Roman" w:ascii="Times New Roman" w:hAnsi="Times New Roman"/>
          <w:color w:val="000000" w:themeColor="text1"/>
          <w:sz w:val="24"/>
          <w:szCs w:val="24"/>
        </w:rPr>
        <w:t>relaç</w:t>
      </w:r>
      <w:del w:id="345" w:author="Larissa Silva | Tikinet" w:date="2022-07-08T11:08:00Z">
        <w:r>
          <w:rPr>
            <w:rFonts w:eastAsia="Times New Roman" w:cs="Times New Roman" w:ascii="Times New Roman" w:hAnsi="Times New Roman"/>
            <w:color w:val="000000" w:themeColor="text1"/>
            <w:sz w:val="24"/>
            <w:szCs w:val="24"/>
          </w:rPr>
          <w:delText>ão</w:delText>
        </w:r>
      </w:del>
      <w:ins w:id="346" w:author="Larissa Silva | Tikinet" w:date="2022-07-08T11:08:00Z">
        <w:r>
          <w:rPr>
            <w:rFonts w:eastAsia="Times New Roman" w:cs="Times New Roman" w:ascii="Times New Roman" w:hAnsi="Times New Roman"/>
            <w:color w:val="000000" w:themeColor="text1"/>
            <w:sz w:val="24"/>
            <w:szCs w:val="24"/>
          </w:rPr>
          <w:t>ões</w:t>
        </w:r>
      </w:ins>
      <w:r>
        <w:rPr>
          <w:rFonts w:eastAsia="Times New Roman" w:cs="Times New Roman" w:ascii="Times New Roman" w:hAnsi="Times New Roman"/>
          <w:color w:val="000000" w:themeColor="text1"/>
          <w:sz w:val="24"/>
          <w:szCs w:val="24"/>
        </w:rPr>
        <w:t xml:space="preserve"> de trabalho tradiciona</w:t>
      </w:r>
      <w:ins w:id="347" w:author="Larissa Silva | Tikinet" w:date="2022-07-08T11:08:00Z">
        <w:r>
          <w:rPr>
            <w:rFonts w:eastAsia="Times New Roman" w:cs="Times New Roman" w:ascii="Times New Roman" w:hAnsi="Times New Roman"/>
            <w:color w:val="000000" w:themeColor="text1"/>
            <w:sz w:val="24"/>
            <w:szCs w:val="24"/>
          </w:rPr>
          <w:t>is</w:t>
        </w:r>
      </w:ins>
      <w:del w:id="348" w:author="Larissa Silva | Tikinet" w:date="2022-07-08T11:08:00Z">
        <w:r>
          <w:rPr>
            <w:rFonts w:eastAsia="Times New Roman" w:cs="Times New Roman" w:ascii="Times New Roman" w:hAnsi="Times New Roman"/>
            <w:color w:val="000000" w:themeColor="text1"/>
            <w:sz w:val="24"/>
            <w:szCs w:val="24"/>
          </w:rPr>
          <w:delText>l,</w:delText>
        </w:r>
      </w:del>
      <w:r>
        <w:rPr>
          <w:rFonts w:eastAsia="Times New Roman" w:cs="Times New Roman" w:ascii="Times New Roman" w:hAnsi="Times New Roman"/>
          <w:color w:val="000000" w:themeColor="text1"/>
          <w:sz w:val="24"/>
          <w:szCs w:val="24"/>
        </w:rPr>
        <w:t xml:space="preserve"> </w:t>
      </w:r>
      <w:del w:id="349" w:author="Larissa Silva | Tikinet" w:date="2022-07-08T11:08:00Z">
        <w:r>
          <w:rPr>
            <w:rFonts w:eastAsia="Times New Roman" w:cs="Times New Roman" w:ascii="Times New Roman" w:hAnsi="Times New Roman"/>
            <w:color w:val="000000" w:themeColor="text1"/>
            <w:sz w:val="24"/>
            <w:szCs w:val="24"/>
          </w:rPr>
          <w:delText xml:space="preserve">os </w:delText>
        </w:r>
      </w:del>
      <w:r>
        <w:rPr>
          <w:rFonts w:eastAsia="Times New Roman" w:cs="Times New Roman" w:ascii="Times New Roman" w:hAnsi="Times New Roman"/>
          <w:color w:val="000000" w:themeColor="text1"/>
          <w:sz w:val="24"/>
          <w:szCs w:val="24"/>
        </w:rPr>
        <w:t>leva</w:t>
      </w:r>
      <w:ins w:id="350" w:author="Larissa Silva | Tikinet" w:date="2022-07-08T11:08:00Z">
        <w:r>
          <w:rPr>
            <w:rFonts w:eastAsia="Times New Roman" w:cs="Times New Roman" w:ascii="Times New Roman" w:hAnsi="Times New Roman"/>
            <w:color w:val="000000" w:themeColor="text1"/>
            <w:sz w:val="24"/>
            <w:szCs w:val="24"/>
          </w:rPr>
          <w:t xml:space="preserve"> os desempregados</w:t>
        </w:r>
      </w:ins>
      <w:r>
        <w:rPr>
          <w:rFonts w:eastAsia="Times New Roman" w:cs="Times New Roman" w:ascii="Times New Roman" w:hAnsi="Times New Roman"/>
          <w:color w:val="000000" w:themeColor="text1"/>
          <w:sz w:val="24"/>
          <w:szCs w:val="24"/>
        </w:rPr>
        <w:t xml:space="preserve"> </w:t>
      </w:r>
      <w:del w:id="351" w:author="Larissa Silva | Tikinet" w:date="2022-07-08T11:08:00Z">
        <w:r>
          <w:rPr>
            <w:rFonts w:eastAsia="Times New Roman" w:cs="Times New Roman" w:ascii="Times New Roman" w:hAnsi="Times New Roman"/>
            <w:color w:val="000000" w:themeColor="text1"/>
            <w:sz w:val="24"/>
            <w:szCs w:val="24"/>
          </w:rPr>
          <w:delText>à aceitação</w:delText>
        </w:r>
      </w:del>
      <w:ins w:id="352" w:author="Larissa Silva | Tikinet" w:date="2022-07-08T11:08:00Z">
        <w:r>
          <w:rPr>
            <w:rFonts w:eastAsia="Times New Roman" w:cs="Times New Roman" w:ascii="Times New Roman" w:hAnsi="Times New Roman"/>
            <w:color w:val="000000" w:themeColor="text1"/>
            <w:sz w:val="24"/>
            <w:szCs w:val="24"/>
          </w:rPr>
          <w:t>a aceitarem</w:t>
        </w:r>
      </w:ins>
      <w:r>
        <w:rPr>
          <w:rFonts w:eastAsia="Times New Roman" w:cs="Times New Roman" w:ascii="Times New Roman" w:hAnsi="Times New Roman"/>
          <w:color w:val="000000" w:themeColor="text1"/>
          <w:sz w:val="24"/>
          <w:szCs w:val="24"/>
        </w:rPr>
        <w:t xml:space="preserve"> </w:t>
      </w:r>
      <w:del w:id="353" w:author="Larissa Silva | Tikinet" w:date="2022-07-08T11:09:00Z">
        <w:r>
          <w:rPr>
            <w:rFonts w:eastAsia="Times New Roman" w:cs="Times New Roman" w:ascii="Times New Roman" w:hAnsi="Times New Roman"/>
            <w:color w:val="000000" w:themeColor="text1"/>
            <w:sz w:val="24"/>
            <w:szCs w:val="24"/>
          </w:rPr>
          <w:delText>de relações</w:delText>
        </w:r>
      </w:del>
      <w:ins w:id="354" w:author="Larissa Silva | Tikinet" w:date="2022-07-08T11:09:00Z">
        <w:r>
          <w:rPr>
            <w:rFonts w:eastAsia="Times New Roman" w:cs="Times New Roman" w:ascii="Times New Roman" w:hAnsi="Times New Roman"/>
            <w:color w:val="000000" w:themeColor="text1"/>
            <w:sz w:val="24"/>
            <w:szCs w:val="24"/>
          </w:rPr>
          <w:t>acordos</w:t>
        </w:r>
      </w:ins>
      <w:r>
        <w:rPr>
          <w:rFonts w:eastAsia="Times New Roman" w:cs="Times New Roman" w:ascii="Times New Roman" w:hAnsi="Times New Roman"/>
          <w:color w:val="000000" w:themeColor="text1"/>
          <w:sz w:val="24"/>
          <w:szCs w:val="24"/>
        </w:rPr>
        <w:t xml:space="preserve"> laborais precári</w:t>
      </w:r>
      <w:ins w:id="355" w:author="Larissa Silva | Tikinet" w:date="2022-07-08T11:09:00Z">
        <w:r>
          <w:rPr>
            <w:rFonts w:eastAsia="Times New Roman" w:cs="Times New Roman" w:ascii="Times New Roman" w:hAnsi="Times New Roman"/>
            <w:color w:val="000000" w:themeColor="text1"/>
            <w:sz w:val="24"/>
            <w:szCs w:val="24"/>
          </w:rPr>
          <w:t>o</w:t>
        </w:r>
      </w:ins>
      <w:del w:id="356" w:author="Larissa Silva | Tikinet" w:date="2022-07-08T11:09:00Z">
        <w:r>
          <w:rPr>
            <w:rFonts w:eastAsia="Times New Roman" w:cs="Times New Roman" w:ascii="Times New Roman" w:hAnsi="Times New Roman"/>
            <w:color w:val="000000" w:themeColor="text1"/>
            <w:sz w:val="24"/>
            <w:szCs w:val="24"/>
          </w:rPr>
          <w:delText>a</w:delText>
        </w:r>
      </w:del>
      <w:r>
        <w:rPr>
          <w:rFonts w:eastAsia="Times New Roman" w:cs="Times New Roman" w:ascii="Times New Roman" w:hAnsi="Times New Roman"/>
          <w:color w:val="000000" w:themeColor="text1"/>
          <w:sz w:val="24"/>
          <w:szCs w:val="24"/>
        </w:rPr>
        <w:t>s, contribu</w:t>
      </w:r>
      <w:ins w:id="357" w:author="Larissa Silva | Tikinet" w:date="2022-07-08T11:09:00Z">
        <w:r>
          <w:rPr>
            <w:rFonts w:eastAsia="Times New Roman" w:cs="Times New Roman" w:ascii="Times New Roman" w:hAnsi="Times New Roman"/>
            <w:color w:val="000000" w:themeColor="text1"/>
            <w:sz w:val="24"/>
            <w:szCs w:val="24"/>
          </w:rPr>
          <w:t>in</w:t>
        </w:r>
      </w:ins>
      <w:del w:id="358" w:author="Larissa Silva | Tikinet" w:date="2022-07-08T11:09:00Z">
        <w:r>
          <w:rPr>
            <w:rFonts w:eastAsia="Times New Roman" w:cs="Times New Roman" w:ascii="Times New Roman" w:hAnsi="Times New Roman"/>
            <w:color w:val="000000" w:themeColor="text1"/>
            <w:sz w:val="24"/>
            <w:szCs w:val="24"/>
          </w:rPr>
          <w:delText>í</w:delText>
        </w:r>
      </w:del>
      <w:r>
        <w:rPr>
          <w:rFonts w:eastAsia="Times New Roman" w:cs="Times New Roman" w:ascii="Times New Roman" w:hAnsi="Times New Roman"/>
          <w:color w:val="000000" w:themeColor="text1"/>
          <w:sz w:val="24"/>
          <w:szCs w:val="24"/>
        </w:rPr>
        <w:t>do para a ocorrência de sérios problemas, incluindo a degradação da saúde mental.</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Finalmente, a chegada da economia de plataforma também tem contribuído, de acordo com a Organização Internacional do Trabalho (OIT, 2019), para a precarização </w:t>
      </w:r>
      <w:del w:id="359" w:author="Larissa Silva | Tikinet" w:date="2022-07-08T11:13:00Z">
        <w:r>
          <w:rPr>
            <w:rFonts w:eastAsia="Times New Roman" w:cs="Times New Roman" w:ascii="Times New Roman" w:hAnsi="Times New Roman"/>
            <w:color w:val="000000" w:themeColor="text1"/>
            <w:sz w:val="24"/>
            <w:szCs w:val="24"/>
          </w:rPr>
          <w:delText>do trabalho</w:delText>
        </w:r>
      </w:del>
      <w:ins w:id="360" w:author="Larissa Silva | Tikinet" w:date="2022-07-08T11:13:00Z">
        <w:r>
          <w:rPr>
            <w:rFonts w:eastAsia="Times New Roman" w:cs="Times New Roman" w:ascii="Times New Roman" w:hAnsi="Times New Roman"/>
            <w:color w:val="000000" w:themeColor="text1"/>
            <w:sz w:val="24"/>
            <w:szCs w:val="24"/>
          </w:rPr>
          <w:t>laboral</w:t>
        </w:r>
      </w:ins>
      <w:ins w:id="361" w:author="Larissa Silva | Tikinet" w:date="2022-07-08T11:14:00Z">
        <w:r>
          <w:rPr>
            <w:rFonts w:eastAsia="Times New Roman" w:cs="Times New Roman" w:ascii="Times New Roman" w:hAnsi="Times New Roman"/>
            <w:color w:val="000000" w:themeColor="text1"/>
            <w:sz w:val="24"/>
            <w:szCs w:val="24"/>
          </w:rPr>
          <w:t>:</w:t>
        </w:r>
      </w:ins>
      <w:del w:id="362" w:author="Larissa Silva | Tikinet" w:date="2022-07-08T11:14:00Z">
        <w:r>
          <w:rPr>
            <w:rFonts w:eastAsia="Times New Roman" w:cs="Times New Roman" w:ascii="Times New Roman" w:hAnsi="Times New Roman"/>
            <w:color w:val="000000" w:themeColor="text1"/>
            <w:sz w:val="24"/>
            <w:szCs w:val="24"/>
          </w:rPr>
          <w:delText>, dado que,</w:delText>
        </w:r>
      </w:del>
      <w:r>
        <w:rPr>
          <w:rFonts w:eastAsia="Times New Roman" w:cs="Times New Roman" w:ascii="Times New Roman" w:hAnsi="Times New Roman"/>
          <w:color w:val="000000" w:themeColor="text1"/>
          <w:sz w:val="24"/>
          <w:szCs w:val="24"/>
        </w:rPr>
        <w:t xml:space="preserve"> ao </w:t>
      </w:r>
      <w:del w:id="363" w:author="Larissa Silva | Tikinet" w:date="2022-07-08T11:15:00Z">
        <w:r>
          <w:rPr>
            <w:rFonts w:eastAsia="Times New Roman" w:cs="Times New Roman" w:ascii="Times New Roman" w:hAnsi="Times New Roman"/>
            <w:color w:val="000000" w:themeColor="text1"/>
            <w:sz w:val="24"/>
            <w:szCs w:val="24"/>
          </w:rPr>
          <w:delText>mesmo tempo em</w:delText>
        </w:r>
      </w:del>
      <w:ins w:id="364" w:author="Larissa Silva | Tikinet" w:date="2022-07-08T11:15:00Z">
        <w:r>
          <w:rPr>
            <w:rFonts w:eastAsia="Times New Roman" w:cs="Times New Roman" w:ascii="Times New Roman" w:hAnsi="Times New Roman"/>
            <w:color w:val="000000" w:themeColor="text1"/>
            <w:sz w:val="24"/>
            <w:szCs w:val="24"/>
          </w:rPr>
          <w:t>passo</w:t>
        </w:r>
      </w:ins>
      <w:r>
        <w:rPr>
          <w:rFonts w:eastAsia="Times New Roman" w:cs="Times New Roman" w:ascii="Times New Roman" w:hAnsi="Times New Roman"/>
          <w:color w:val="000000" w:themeColor="text1"/>
          <w:sz w:val="24"/>
          <w:szCs w:val="24"/>
        </w:rPr>
        <w:t xml:space="preserve"> que</w:t>
      </w:r>
      <w:ins w:id="365" w:author="Larissa Silva | Tikinet" w:date="2022-07-08T11:14:00Z">
        <w:r>
          <w:rPr>
            <w:rFonts w:eastAsia="Times New Roman" w:cs="Times New Roman" w:ascii="Times New Roman" w:hAnsi="Times New Roman"/>
            <w:color w:val="000000" w:themeColor="text1"/>
            <w:sz w:val="24"/>
            <w:szCs w:val="24"/>
          </w:rPr>
          <w:t xml:space="preserve"> essas empresas</w:t>
        </w:r>
      </w:ins>
      <w:r>
        <w:rPr>
          <w:rFonts w:eastAsia="Times New Roman" w:cs="Times New Roman" w:ascii="Times New Roman" w:hAnsi="Times New Roman"/>
          <w:color w:val="000000" w:themeColor="text1"/>
          <w:sz w:val="24"/>
          <w:szCs w:val="24"/>
        </w:rPr>
        <w:t xml:space="preserve"> transferem praticamente todos os riscos e responsabilidades aos trabalhadores, os privam de toda </w:t>
      </w:r>
      <w:ins w:id="366" w:author="Larissa Silva | Tikinet" w:date="2022-07-08T14:35:00Z">
        <w:r>
          <w:rPr>
            <w:rFonts w:eastAsia="Times New Roman" w:cs="Times New Roman" w:ascii="Times New Roman" w:hAnsi="Times New Roman"/>
            <w:color w:val="000000" w:themeColor="text1"/>
            <w:sz w:val="24"/>
            <w:szCs w:val="24"/>
          </w:rPr>
          <w:t xml:space="preserve">a </w:t>
        </w:r>
      </w:ins>
      <w:r>
        <w:rPr>
          <w:rFonts w:eastAsia="Times New Roman" w:cs="Times New Roman" w:ascii="Times New Roman" w:hAnsi="Times New Roman"/>
          <w:color w:val="000000" w:themeColor="text1"/>
          <w:sz w:val="24"/>
          <w:szCs w:val="24"/>
        </w:rPr>
        <w:t xml:space="preserve">proteção social assegurada por legislações laborais. Assim, sem a regulação via leis trabalhistas, restam apenas as condições definidas nos termos de serviço impostos </w:t>
      </w:r>
      <w:del w:id="367" w:author="Larissa Silva | Tikinet" w:date="2022-07-08T11:15:00Z">
        <w:r>
          <w:rPr>
            <w:rFonts w:eastAsia="Times New Roman" w:cs="Times New Roman" w:ascii="Times New Roman" w:hAnsi="Times New Roman"/>
            <w:color w:val="000000" w:themeColor="text1"/>
            <w:sz w:val="24"/>
            <w:szCs w:val="24"/>
          </w:rPr>
          <w:delText>pelas empresas</w:delText>
        </w:r>
      </w:del>
      <w:ins w:id="368" w:author="Larissa Silva | Tikinet" w:date="2022-07-08T11:15:00Z">
        <w:r>
          <w:rPr>
            <w:rFonts w:eastAsia="Times New Roman" w:cs="Times New Roman" w:ascii="Times New Roman" w:hAnsi="Times New Roman"/>
            <w:color w:val="000000" w:themeColor="text1"/>
            <w:sz w:val="24"/>
            <w:szCs w:val="24"/>
          </w:rPr>
          <w:t>pelos empregadores</w:t>
        </w:r>
      </w:ins>
      <w:r>
        <w:rPr>
          <w:rFonts w:eastAsia="Times New Roman" w:cs="Times New Roman" w:ascii="Times New Roman" w:hAnsi="Times New Roman"/>
          <w:color w:val="000000" w:themeColor="text1"/>
          <w:sz w:val="24"/>
          <w:szCs w:val="24"/>
        </w:rPr>
        <w:t xml:space="preserve">. Para as plataformas de trabalho, a existência de uma ampla informalidade, </w:t>
      </w:r>
      <w:del w:id="369" w:author="Larissa Silva | Tikinet" w:date="2022-07-08T11:15:00Z">
        <w:r>
          <w:rPr>
            <w:rFonts w:eastAsia="Times New Roman" w:cs="Times New Roman" w:ascii="Times New Roman" w:hAnsi="Times New Roman"/>
            <w:color w:val="000000" w:themeColor="text1"/>
            <w:sz w:val="24"/>
            <w:szCs w:val="24"/>
          </w:rPr>
          <w:delText xml:space="preserve">onde </w:delText>
        </w:r>
      </w:del>
      <w:ins w:id="370" w:author="Larissa Silva | Tikinet" w:date="2022-07-08T11:15:00Z">
        <w:r>
          <w:rPr>
            <w:rFonts w:eastAsia="Times New Roman" w:cs="Times New Roman" w:ascii="Times New Roman" w:hAnsi="Times New Roman"/>
            <w:color w:val="000000" w:themeColor="text1"/>
            <w:sz w:val="24"/>
            <w:szCs w:val="24"/>
          </w:rPr>
          <w:t xml:space="preserve">em que </w:t>
        </w:r>
      </w:ins>
      <w:del w:id="371" w:author="Larissa Silva | Tikinet" w:date="2022-07-08T11:17:00Z">
        <w:r>
          <w:rPr>
            <w:rFonts w:eastAsia="Times New Roman" w:cs="Times New Roman" w:ascii="Times New Roman" w:hAnsi="Times New Roman"/>
            <w:color w:val="000000" w:themeColor="text1"/>
            <w:sz w:val="24"/>
            <w:szCs w:val="24"/>
          </w:rPr>
          <w:delText>os trabalhadores não têm</w:delText>
        </w:r>
      </w:del>
      <w:ins w:id="372" w:author="Larissa Silva | Tikinet" w:date="2022-07-08T11:17:00Z">
        <w:r>
          <w:rPr>
            <w:rFonts w:eastAsia="Times New Roman" w:cs="Times New Roman" w:ascii="Times New Roman" w:hAnsi="Times New Roman"/>
            <w:color w:val="000000" w:themeColor="text1"/>
            <w:sz w:val="24"/>
            <w:szCs w:val="24"/>
          </w:rPr>
          <w:t>não há</w:t>
        </w:r>
      </w:ins>
      <w:r>
        <w:rPr>
          <w:rFonts w:eastAsia="Times New Roman" w:cs="Times New Roman" w:ascii="Times New Roman" w:hAnsi="Times New Roman"/>
          <w:color w:val="000000" w:themeColor="text1"/>
          <w:sz w:val="24"/>
          <w:szCs w:val="24"/>
        </w:rPr>
        <w:t xml:space="preserve"> perspectivas de adentrar o mercado formal, em muito facilita </w:t>
      </w:r>
      <w:del w:id="373" w:author="Larissa Silva | Tikinet" w:date="2022-07-08T11:16:00Z">
        <w:r>
          <w:rPr>
            <w:rFonts w:eastAsia="Times New Roman" w:cs="Times New Roman" w:ascii="Times New Roman" w:hAnsi="Times New Roman"/>
            <w:color w:val="000000" w:themeColor="text1"/>
            <w:sz w:val="24"/>
            <w:szCs w:val="24"/>
          </w:rPr>
          <w:delText>su</w:delText>
        </w:r>
      </w:del>
      <w:r>
        <w:rPr>
          <w:rFonts w:eastAsia="Times New Roman" w:cs="Times New Roman" w:ascii="Times New Roman" w:hAnsi="Times New Roman"/>
          <w:color w:val="000000" w:themeColor="text1"/>
          <w:sz w:val="24"/>
          <w:szCs w:val="24"/>
        </w:rPr>
        <w:t>a entrada</w:t>
      </w:r>
      <w:ins w:id="374" w:author="Larissa Silva | Tikinet" w:date="2022-07-08T11:16:00Z">
        <w:r>
          <w:rPr>
            <w:rFonts w:eastAsia="Times New Roman" w:cs="Times New Roman" w:ascii="Times New Roman" w:hAnsi="Times New Roman"/>
            <w:color w:val="000000" w:themeColor="text1"/>
            <w:sz w:val="24"/>
            <w:szCs w:val="24"/>
          </w:rPr>
          <w:t xml:space="preserve"> desse</w:t>
        </w:r>
      </w:ins>
      <w:ins w:id="375" w:author="Larissa Silva | Tikinet" w:date="2022-07-08T11:17:00Z">
        <w:r>
          <w:rPr>
            <w:rFonts w:eastAsia="Times New Roman" w:cs="Times New Roman" w:ascii="Times New Roman" w:hAnsi="Times New Roman"/>
            <w:color w:val="000000" w:themeColor="text1"/>
            <w:sz w:val="24"/>
            <w:szCs w:val="24"/>
          </w:rPr>
          <w:t>s trabalhadores em</w:t>
        </w:r>
      </w:ins>
      <w:ins w:id="376" w:author="Larissa Silva | Tikinet" w:date="2022-07-08T11:16:00Z">
        <w:r>
          <w:rPr>
            <w:rFonts w:eastAsia="Times New Roman" w:cs="Times New Roman" w:ascii="Times New Roman" w:hAnsi="Times New Roman"/>
            <w:color w:val="000000" w:themeColor="text1"/>
            <w:sz w:val="24"/>
            <w:szCs w:val="24"/>
          </w:rPr>
          <w:t xml:space="preserve"> condições precárias</w:t>
        </w:r>
      </w:ins>
      <w:r>
        <w:rPr>
          <w:rFonts w:eastAsia="Times New Roman" w:cs="Times New Roman" w:ascii="Times New Roman" w:hAnsi="Times New Roman"/>
          <w:color w:val="000000" w:themeColor="text1"/>
          <w:sz w:val="24"/>
          <w:szCs w:val="24"/>
        </w:rPr>
        <w:t>, assim como a sua permanência e expansão. Como nos falam Vaclavik, Rocha-de-Oliveira e Oltramari (2018</w:t>
      </w:r>
      <w:ins w:id="377" w:author="Larissa Silva | Tikinet" w:date="2022-07-08T11:18:00Z">
        <w:r>
          <w:rPr>
            <w:rFonts w:eastAsia="Times New Roman" w:cs="Times New Roman" w:ascii="Times New Roman" w:hAnsi="Times New Roman"/>
            <w:color w:val="000000" w:themeColor="text1"/>
            <w:sz w:val="24"/>
            <w:szCs w:val="24"/>
          </w:rPr>
          <w:t>, p. </w:t>
        </w:r>
      </w:ins>
      <w:del w:id="378" w:author="Larissa Silva | Tikinet" w:date="2022-07-08T11:18: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17), </w:t>
      </w:r>
      <w:r>
        <w:rPr>
          <w:rFonts w:eastAsia="Times New Roman" w:cs="Times New Roman" w:ascii="Times New Roman" w:hAnsi="Times New Roman"/>
          <w:bCs/>
          <w:color w:val="000000" w:themeColor="text1"/>
          <w:sz w:val="24"/>
          <w:szCs w:val="24"/>
        </w:rPr>
        <w:t>“</w:t>
      </w:r>
      <w:r>
        <w:rPr>
          <w:rFonts w:eastAsia="Times New Roman" w:cs="Times New Roman" w:ascii="Times New Roman" w:hAnsi="Times New Roman"/>
          <w:color w:val="000000" w:themeColor="text1"/>
          <w:sz w:val="24"/>
          <w:szCs w:val="24"/>
        </w:rPr>
        <w:t xml:space="preserve">grandes empresas, atuando por meio de plataformas, passam a intermediar o trabalho informal”, </w:t>
      </w:r>
      <w:del w:id="379" w:author="Larissa Silva | Tikinet" w:date="2022-07-08T14:36:00Z">
        <w:r>
          <w:rPr>
            <w:rFonts w:eastAsia="Times New Roman" w:cs="Times New Roman" w:ascii="Times New Roman" w:hAnsi="Times New Roman"/>
            <w:color w:val="000000" w:themeColor="text1"/>
            <w:sz w:val="24"/>
            <w:szCs w:val="24"/>
          </w:rPr>
          <w:delText xml:space="preserve">o </w:delText>
        </w:r>
      </w:del>
      <w:ins w:id="380" w:author="Larissa Silva | Tikinet" w:date="2022-07-08T14:36:00Z">
        <w:r>
          <w:rPr>
            <w:rFonts w:eastAsia="Times New Roman" w:cs="Times New Roman" w:ascii="Times New Roman" w:hAnsi="Times New Roman"/>
            <w:color w:val="000000" w:themeColor="text1"/>
            <w:sz w:val="24"/>
            <w:szCs w:val="24"/>
          </w:rPr>
          <w:t xml:space="preserve">fenômeno </w:t>
        </w:r>
      </w:ins>
      <w:r>
        <w:rPr>
          <w:rFonts w:eastAsia="Times New Roman" w:cs="Times New Roman" w:ascii="Times New Roman" w:hAnsi="Times New Roman"/>
          <w:color w:val="000000" w:themeColor="text1"/>
          <w:sz w:val="24"/>
          <w:szCs w:val="24"/>
        </w:rPr>
        <w:t>que os autores denomina</w:t>
      </w:r>
      <w:ins w:id="381" w:author="Larissa Silva | Tikinet" w:date="2022-07-08T14:36:00Z">
        <w:r>
          <w:rPr>
            <w:rFonts w:eastAsia="Times New Roman" w:cs="Times New Roman" w:ascii="Times New Roman" w:hAnsi="Times New Roman"/>
            <w:color w:val="000000" w:themeColor="text1"/>
            <w:sz w:val="24"/>
            <w:szCs w:val="24"/>
          </w:rPr>
          <w:t>ra</w:t>
        </w:r>
      </w:ins>
      <w:r>
        <w:rPr>
          <w:rFonts w:eastAsia="Times New Roman" w:cs="Times New Roman" w:ascii="Times New Roman" w:hAnsi="Times New Roman"/>
          <w:color w:val="000000" w:themeColor="text1"/>
          <w:sz w:val="24"/>
          <w:szCs w:val="24"/>
        </w:rPr>
        <w:t>m de “empresariamento da informalidade”.</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Como consequência, a possibilidade de construção de um trabalho “decente” fica muito distante e, </w:t>
      </w:r>
      <w:del w:id="382" w:author="Larissa Silva | Tikinet" w:date="2022-07-08T11:19:00Z">
        <w:r>
          <w:rPr>
            <w:rFonts w:eastAsia="Times New Roman" w:cs="Times New Roman" w:ascii="Times New Roman" w:hAnsi="Times New Roman"/>
            <w:color w:val="000000" w:themeColor="text1"/>
            <w:sz w:val="24"/>
            <w:szCs w:val="24"/>
          </w:rPr>
          <w:delText>no</w:delText>
        </w:r>
      </w:del>
      <w:ins w:id="383" w:author="Larissa Silva | Tikinet" w:date="2022-07-08T11:19:00Z">
        <w:r>
          <w:rPr>
            <w:rFonts w:eastAsia="Times New Roman" w:cs="Times New Roman" w:ascii="Times New Roman" w:hAnsi="Times New Roman"/>
            <w:color w:val="000000" w:themeColor="text1"/>
            <w:sz w:val="24"/>
            <w:szCs w:val="24"/>
          </w:rPr>
          <w:t>em</w:t>
        </w:r>
      </w:ins>
      <w:r>
        <w:rPr>
          <w:rFonts w:eastAsia="Times New Roman" w:cs="Times New Roman" w:ascii="Times New Roman" w:hAnsi="Times New Roman"/>
          <w:color w:val="000000" w:themeColor="text1"/>
          <w:sz w:val="24"/>
          <w:szCs w:val="24"/>
        </w:rPr>
        <w:t xml:space="preserve"> seu lugar, se realiza um ofício precário</w:t>
      </w:r>
      <w:del w:id="384" w:author="Larissa Silva | Tikinet" w:date="2022-07-08T11:19: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tanto em seus aspectos objetivos, relacionados à situação legal, quanto subjetivos, revelados na crescente incerteza e insegurança por parte dos trabalhadores (OIT, 2019).</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Desde o final dos anos 1990</w:t>
      </w:r>
      <w:ins w:id="385" w:author="Larissa Silva | Tikinet" w:date="2022-07-08T14:37: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diversas empresas-plataforma </w:t>
      </w:r>
      <w:del w:id="386" w:author="Larissa Silva | Tikinet" w:date="2022-07-08T11:19:00Z">
        <w:r>
          <w:rPr>
            <w:rFonts w:eastAsia="Times New Roman" w:cs="Times New Roman" w:ascii="Times New Roman" w:hAnsi="Times New Roman"/>
            <w:color w:val="000000" w:themeColor="text1"/>
            <w:sz w:val="24"/>
            <w:szCs w:val="24"/>
          </w:rPr>
          <w:delText>estão sendo</w:delText>
        </w:r>
      </w:del>
      <w:ins w:id="387" w:author="Larissa Silva | Tikinet" w:date="2022-07-08T11:19:00Z">
        <w:r>
          <w:rPr>
            <w:rFonts w:eastAsia="Times New Roman" w:cs="Times New Roman" w:ascii="Times New Roman" w:hAnsi="Times New Roman"/>
            <w:color w:val="000000" w:themeColor="text1"/>
            <w:sz w:val="24"/>
            <w:szCs w:val="24"/>
          </w:rPr>
          <w:t>foram</w:t>
        </w:r>
      </w:ins>
      <w:r>
        <w:rPr>
          <w:rFonts w:eastAsia="Times New Roman" w:cs="Times New Roman" w:ascii="Times New Roman" w:hAnsi="Times New Roman"/>
          <w:color w:val="000000" w:themeColor="text1"/>
          <w:sz w:val="24"/>
          <w:szCs w:val="24"/>
        </w:rPr>
        <w:t xml:space="preserve"> criadas</w:t>
      </w:r>
      <w:del w:id="388" w:author="Larissa Silva | Tikinet" w:date="2022-07-08T11:19: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dentro da então chamada nova economia, passando a abranger diferentes dimensões da vida, como a de compras, </w:t>
      </w:r>
      <w:del w:id="389" w:author="Larissa Silva | Tikinet" w:date="2022-07-08T11:20:00Z">
        <w:r>
          <w:rPr>
            <w:rFonts w:eastAsia="Times New Roman" w:cs="Times New Roman" w:ascii="Times New Roman" w:hAnsi="Times New Roman"/>
            <w:color w:val="000000" w:themeColor="text1"/>
            <w:sz w:val="24"/>
            <w:szCs w:val="24"/>
          </w:rPr>
          <w:delText xml:space="preserve">de </w:delText>
        </w:r>
      </w:del>
      <w:r>
        <w:rPr>
          <w:rFonts w:eastAsia="Times New Roman" w:cs="Times New Roman" w:ascii="Times New Roman" w:hAnsi="Times New Roman"/>
          <w:color w:val="000000" w:themeColor="text1"/>
          <w:sz w:val="24"/>
          <w:szCs w:val="24"/>
        </w:rPr>
        <w:t xml:space="preserve">amizade, </w:t>
      </w:r>
      <w:del w:id="390" w:author="Larissa Silva | Tikinet" w:date="2022-07-08T11:20:00Z">
        <w:r>
          <w:rPr>
            <w:rFonts w:eastAsia="Times New Roman" w:cs="Times New Roman" w:ascii="Times New Roman" w:hAnsi="Times New Roman"/>
            <w:color w:val="000000" w:themeColor="text1"/>
            <w:sz w:val="24"/>
            <w:szCs w:val="24"/>
          </w:rPr>
          <w:delText xml:space="preserve">de </w:delText>
        </w:r>
      </w:del>
      <w:r>
        <w:rPr>
          <w:rFonts w:eastAsia="Times New Roman" w:cs="Times New Roman" w:ascii="Times New Roman" w:hAnsi="Times New Roman"/>
          <w:color w:val="000000" w:themeColor="text1"/>
          <w:sz w:val="24"/>
          <w:szCs w:val="24"/>
        </w:rPr>
        <w:t xml:space="preserve">participação política, </w:t>
      </w:r>
      <w:del w:id="391" w:author="Larissa Silva | Tikinet" w:date="2022-07-08T11:20:00Z">
        <w:r>
          <w:rPr>
            <w:rFonts w:eastAsia="Times New Roman" w:cs="Times New Roman" w:ascii="Times New Roman" w:hAnsi="Times New Roman"/>
            <w:color w:val="000000" w:themeColor="text1"/>
            <w:sz w:val="24"/>
            <w:szCs w:val="24"/>
          </w:rPr>
          <w:delText xml:space="preserve">de </w:delText>
        </w:r>
      </w:del>
      <w:r>
        <w:rPr>
          <w:rFonts w:eastAsia="Times New Roman" w:cs="Times New Roman" w:ascii="Times New Roman" w:hAnsi="Times New Roman"/>
          <w:color w:val="000000" w:themeColor="text1"/>
          <w:sz w:val="24"/>
          <w:szCs w:val="24"/>
        </w:rPr>
        <w:t xml:space="preserve">educação e </w:t>
      </w:r>
      <w:del w:id="392" w:author="Larissa Silva | Tikinet" w:date="2022-07-08T11:20:00Z">
        <w:r>
          <w:rPr>
            <w:rFonts w:eastAsia="Times New Roman" w:cs="Times New Roman" w:ascii="Times New Roman" w:hAnsi="Times New Roman"/>
            <w:color w:val="000000" w:themeColor="text1"/>
            <w:sz w:val="24"/>
            <w:szCs w:val="24"/>
          </w:rPr>
          <w:delText xml:space="preserve">de </w:delText>
        </w:r>
      </w:del>
      <w:r>
        <w:rPr>
          <w:rFonts w:eastAsia="Times New Roman" w:cs="Times New Roman" w:ascii="Times New Roman" w:hAnsi="Times New Roman"/>
          <w:color w:val="000000" w:themeColor="text1"/>
          <w:sz w:val="24"/>
          <w:szCs w:val="24"/>
        </w:rPr>
        <w:t xml:space="preserve">trabalho. De acordo com Antunes (2018), tal </w:t>
      </w:r>
      <w:del w:id="393" w:author="Larissa Silva | Tikinet" w:date="2022-07-08T11:20:00Z">
        <w:r>
          <w:rPr>
            <w:rFonts w:eastAsia="Times New Roman" w:cs="Times New Roman" w:ascii="Times New Roman" w:hAnsi="Times New Roman"/>
            <w:color w:val="000000" w:themeColor="text1"/>
            <w:sz w:val="24"/>
            <w:szCs w:val="24"/>
          </w:rPr>
          <w:delText xml:space="preserve">economia </w:delText>
        </w:r>
      </w:del>
      <w:ins w:id="394" w:author="Larissa Silva | Tikinet" w:date="2022-07-08T11:20:00Z">
        <w:r>
          <w:rPr>
            <w:rFonts w:eastAsia="Times New Roman" w:cs="Times New Roman" w:ascii="Times New Roman" w:hAnsi="Times New Roman"/>
            <w:color w:val="000000" w:themeColor="text1"/>
            <w:sz w:val="24"/>
            <w:szCs w:val="24"/>
          </w:rPr>
          <w:t>m</w:t>
        </w:r>
      </w:ins>
      <w:ins w:id="395" w:author="Larissa Silva | Tikinet" w:date="2022-07-08T11:21:00Z">
        <w:r>
          <w:rPr>
            <w:rFonts w:eastAsia="Times New Roman" w:cs="Times New Roman" w:ascii="Times New Roman" w:hAnsi="Times New Roman"/>
            <w:color w:val="000000" w:themeColor="text1"/>
            <w:sz w:val="24"/>
            <w:szCs w:val="24"/>
          </w:rPr>
          <w:t>ercado</w:t>
        </w:r>
      </w:ins>
      <w:ins w:id="396" w:author="Larissa Silva | Tikinet" w:date="2022-07-08T11:20:00Z">
        <w:r>
          <w:rPr>
            <w:rFonts w:eastAsia="Times New Roman" w:cs="Times New Roman" w:ascii="Times New Roman" w:hAnsi="Times New Roman"/>
            <w:color w:val="000000" w:themeColor="text1"/>
            <w:sz w:val="24"/>
            <w:szCs w:val="24"/>
          </w:rPr>
          <w:t xml:space="preserve"> </w:t>
        </w:r>
      </w:ins>
      <w:r>
        <w:rPr>
          <w:rFonts w:eastAsia="Times New Roman" w:cs="Times New Roman" w:ascii="Times New Roman" w:hAnsi="Times New Roman"/>
          <w:color w:val="000000" w:themeColor="text1"/>
          <w:sz w:val="24"/>
          <w:szCs w:val="24"/>
        </w:rPr>
        <w:t>vem crescendo e ocupando um lugar central no capitalismo e alterando profundamente as formas de organização social, econômica e política.</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Há vários tipos de plataformas digitais, mas praticamente todas têm</w:t>
      </w:r>
      <w:del w:id="397" w:author="Larissa Silva | Tikinet" w:date="2022-07-08T11:21: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w:t>
      </w:r>
      <w:del w:id="398" w:author="Larissa Silva | Tikinet" w:date="2022-07-08T11:21:00Z">
        <w:r>
          <w:rPr>
            <w:rFonts w:eastAsia="Times New Roman" w:cs="Times New Roman" w:ascii="Times New Roman" w:hAnsi="Times New Roman"/>
            <w:color w:val="000000" w:themeColor="text1"/>
            <w:sz w:val="24"/>
            <w:szCs w:val="24"/>
          </w:rPr>
          <w:delText xml:space="preserve">em comum, </w:delText>
        </w:r>
      </w:del>
      <w:r>
        <w:rPr>
          <w:rFonts w:eastAsia="Times New Roman" w:cs="Times New Roman" w:ascii="Times New Roman" w:hAnsi="Times New Roman"/>
          <w:color w:val="000000" w:themeColor="text1"/>
          <w:sz w:val="24"/>
          <w:szCs w:val="24"/>
        </w:rPr>
        <w:t>uma forma de funcionamento</w:t>
      </w:r>
      <w:ins w:id="399" w:author="Larissa Silva | Tikinet" w:date="2022-07-08T11:21:00Z">
        <w:r>
          <w:rPr>
            <w:rFonts w:eastAsia="Times New Roman" w:cs="Times New Roman" w:ascii="Times New Roman" w:hAnsi="Times New Roman"/>
            <w:color w:val="000000" w:themeColor="text1"/>
            <w:sz w:val="24"/>
            <w:szCs w:val="24"/>
          </w:rPr>
          <w:t xml:space="preserve"> em comum,</w:t>
        </w:r>
      </w:ins>
      <w:r>
        <w:rPr>
          <w:rFonts w:eastAsia="Times New Roman" w:cs="Times New Roman" w:ascii="Times New Roman" w:hAnsi="Times New Roman"/>
          <w:color w:val="000000" w:themeColor="text1"/>
          <w:sz w:val="24"/>
          <w:szCs w:val="24"/>
        </w:rPr>
        <w:t xml:space="preserve"> baseada na produção de dados</w:t>
      </w:r>
      <w:del w:id="400" w:author="Larissa Silva | Tikinet" w:date="2022-07-08T11:21: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fornecidos pelos seus usuários e trabalhadores – </w:t>
      </w:r>
      <w:del w:id="401" w:author="Larissa Silva | Tikinet" w:date="2022-07-08T14:37:00Z">
        <w:r>
          <w:rPr>
            <w:rFonts w:eastAsia="Times New Roman" w:cs="Times New Roman" w:ascii="Times New Roman" w:hAnsi="Times New Roman"/>
            <w:color w:val="000000" w:themeColor="text1"/>
            <w:sz w:val="24"/>
            <w:szCs w:val="24"/>
          </w:rPr>
          <w:delText xml:space="preserve">dados </w:delText>
        </w:r>
      </w:del>
      <w:ins w:id="402" w:author="Larissa Silva | Tikinet" w:date="2022-07-08T14:37:00Z">
        <w:r>
          <w:rPr>
            <w:rFonts w:eastAsia="Times New Roman" w:cs="Times New Roman" w:ascii="Times New Roman" w:hAnsi="Times New Roman"/>
            <w:color w:val="000000" w:themeColor="text1"/>
            <w:sz w:val="24"/>
            <w:szCs w:val="24"/>
          </w:rPr>
          <w:t xml:space="preserve">informações </w:t>
        </w:r>
      </w:ins>
      <w:r>
        <w:rPr>
          <w:rFonts w:eastAsia="Times New Roman" w:cs="Times New Roman" w:ascii="Times New Roman" w:hAnsi="Times New Roman"/>
          <w:color w:val="000000" w:themeColor="text1"/>
          <w:sz w:val="24"/>
          <w:szCs w:val="24"/>
        </w:rPr>
        <w:t xml:space="preserve">pessoais, avaliações, comentários, preferências, caminhos, </w:t>
      </w:r>
      <w:del w:id="403" w:author="Larissa Silva | Tikinet" w:date="2022-07-08T11:21:00Z">
        <w:r>
          <w:rPr>
            <w:rFonts w:eastAsia="Times New Roman" w:cs="Times New Roman" w:ascii="Times New Roman" w:hAnsi="Times New Roman"/>
            <w:color w:val="000000" w:themeColor="text1"/>
            <w:sz w:val="24"/>
            <w:szCs w:val="24"/>
          </w:rPr>
          <w:delText>d</w:delText>
        </w:r>
      </w:del>
      <w:r>
        <w:rPr>
          <w:rFonts w:eastAsia="Times New Roman" w:cs="Times New Roman" w:ascii="Times New Roman" w:hAnsi="Times New Roman"/>
          <w:color w:val="000000" w:themeColor="text1"/>
          <w:sz w:val="24"/>
          <w:szCs w:val="24"/>
        </w:rPr>
        <w:t xml:space="preserve">entre outros. Uma vez tratados pelas empresas, esses dados lhes proporcionam novas formas de geração de valor (LOVELUCK, 2018). No caso das plataformas de trabalho, </w:t>
      </w:r>
      <w:del w:id="404" w:author="Larissa Silva | Tikinet" w:date="2022-07-08T14:37:00Z">
        <w:r>
          <w:rPr>
            <w:rFonts w:eastAsia="Times New Roman" w:cs="Times New Roman" w:ascii="Times New Roman" w:hAnsi="Times New Roman"/>
            <w:color w:val="000000" w:themeColor="text1"/>
            <w:sz w:val="24"/>
            <w:szCs w:val="24"/>
          </w:rPr>
          <w:delText>esses dados</w:delText>
        </w:r>
      </w:del>
      <w:ins w:id="405" w:author="Larissa Silva | Tikinet" w:date="2022-07-08T14:37:00Z">
        <w:r>
          <w:rPr>
            <w:rFonts w:eastAsia="Times New Roman" w:cs="Times New Roman" w:ascii="Times New Roman" w:hAnsi="Times New Roman"/>
            <w:color w:val="000000" w:themeColor="text1"/>
            <w:sz w:val="24"/>
            <w:szCs w:val="24"/>
          </w:rPr>
          <w:t>eles</w:t>
        </w:r>
      </w:ins>
      <w:r>
        <w:rPr>
          <w:rFonts w:eastAsia="Times New Roman" w:cs="Times New Roman" w:ascii="Times New Roman" w:hAnsi="Times New Roman"/>
          <w:color w:val="000000" w:themeColor="text1"/>
          <w:sz w:val="24"/>
          <w:szCs w:val="24"/>
        </w:rPr>
        <w:t xml:space="preserve"> também alimentam a chamada gestão “gamificada”, orientada por algoritmos</w:t>
      </w:r>
      <w:ins w:id="406" w:author="Larissa Silva | Tikinet" w:date="2022-07-08T14:38:00Z">
        <w:r>
          <w:rPr>
            <w:rFonts w:eastAsia="Times New Roman" w:cs="Times New Roman" w:ascii="Times New Roman" w:hAnsi="Times New Roman"/>
            <w:color w:val="000000" w:themeColor="text1"/>
            <w:sz w:val="24"/>
            <w:szCs w:val="24"/>
          </w:rPr>
          <w:t>,</w:t>
        </w:r>
      </w:ins>
      <w:ins w:id="407" w:author="Larissa Silva | Tikinet" w:date="2022-07-08T11:22:00Z">
        <w:r>
          <w:rPr>
            <w:rFonts w:eastAsia="Times New Roman" w:cs="Times New Roman" w:ascii="Times New Roman" w:hAnsi="Times New Roman"/>
            <w:color w:val="000000" w:themeColor="text1"/>
            <w:sz w:val="24"/>
            <w:szCs w:val="24"/>
          </w:rPr>
          <w:t xml:space="preserve"> que</w:t>
        </w:r>
      </w:ins>
      <w:del w:id="408" w:author="Larissa Silva | Tikinet" w:date="2022-07-08T11:22: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possibilita</w:t>
      </w:r>
      <w:del w:id="409" w:author="Larissa Silva | Tikinet" w:date="2022-07-08T11:22:00Z">
        <w:r>
          <w:rPr>
            <w:rFonts w:eastAsia="Times New Roman" w:cs="Times New Roman" w:ascii="Times New Roman" w:hAnsi="Times New Roman"/>
            <w:color w:val="000000" w:themeColor="text1"/>
            <w:sz w:val="24"/>
            <w:szCs w:val="24"/>
          </w:rPr>
          <w:delText>ndo</w:delText>
        </w:r>
      </w:del>
      <w:r>
        <w:rPr>
          <w:rFonts w:eastAsia="Times New Roman" w:cs="Times New Roman" w:ascii="Times New Roman" w:hAnsi="Times New Roman"/>
          <w:color w:val="000000" w:themeColor="text1"/>
          <w:sz w:val="24"/>
          <w:szCs w:val="24"/>
        </w:rPr>
        <w:t xml:space="preserve"> forte controle dos trabalhadores e rígida programação das tarefas (SCHOLZ, 2013; STEFANO, 2020).</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Nesta pesquisa, o tipo de plataforma estudada se encaixa na chamada </w:t>
      </w:r>
      <w:r>
        <w:rPr>
          <w:rFonts w:eastAsia="Times New Roman" w:cs="Times New Roman" w:ascii="Times New Roman" w:hAnsi="Times New Roman"/>
          <w:i/>
          <w:color w:val="000000" w:themeColor="text1"/>
          <w:sz w:val="24"/>
          <w:szCs w:val="24"/>
        </w:rPr>
        <w:t xml:space="preserve">gig economy </w:t>
      </w:r>
      <w:r>
        <w:rPr>
          <w:rFonts w:eastAsia="Times New Roman" w:cs="Times New Roman" w:ascii="Times New Roman" w:hAnsi="Times New Roman"/>
          <w:color w:val="000000" w:themeColor="text1"/>
          <w:sz w:val="24"/>
          <w:szCs w:val="24"/>
        </w:rPr>
        <w:t>ou “trabalho de bicos”, na qual, conforme Casilli (2019), há dois grandes grupos</w:t>
      </w:r>
      <w:del w:id="410" w:author="Larissa Silva | Tikinet" w:date="2022-07-08T11:23:00Z">
        <w:r>
          <w:rPr>
            <w:rFonts w:eastAsia="Times New Roman" w:cs="Times New Roman" w:ascii="Times New Roman" w:hAnsi="Times New Roman"/>
            <w:color w:val="000000" w:themeColor="text1"/>
            <w:sz w:val="24"/>
            <w:szCs w:val="24"/>
          </w:rPr>
          <w:delText xml:space="preserve"> de plataformas de trabalho</w:delText>
        </w:r>
      </w:del>
      <w:r>
        <w:rPr>
          <w:rFonts w:eastAsia="Times New Roman" w:cs="Times New Roman" w:ascii="Times New Roman" w:hAnsi="Times New Roman"/>
          <w:color w:val="000000" w:themeColor="text1"/>
          <w:sz w:val="24"/>
          <w:szCs w:val="24"/>
        </w:rPr>
        <w:t xml:space="preserve">: o </w:t>
      </w:r>
      <w:r>
        <w:rPr>
          <w:rFonts w:eastAsia="Times New Roman" w:cs="Times New Roman" w:ascii="Times New Roman" w:hAnsi="Times New Roman"/>
          <w:i/>
          <w:color w:val="000000" w:themeColor="text1"/>
          <w:sz w:val="24"/>
          <w:szCs w:val="24"/>
        </w:rPr>
        <w:t>crowdwork</w:t>
      </w:r>
      <w:r>
        <w:rPr>
          <w:rFonts w:eastAsia="Times New Roman" w:cs="Times New Roman" w:ascii="Times New Roman" w:hAnsi="Times New Roman"/>
          <w:color w:val="000000" w:themeColor="text1"/>
          <w:sz w:val="24"/>
          <w:szCs w:val="24"/>
        </w:rPr>
        <w:t xml:space="preserve"> e o “trabalho digital por demanda”. Nas plataformas de </w:t>
      </w:r>
      <w:r>
        <w:rPr>
          <w:rFonts w:eastAsia="Times New Roman" w:cs="Times New Roman" w:ascii="Times New Roman" w:hAnsi="Times New Roman"/>
          <w:i/>
          <w:color w:val="000000" w:themeColor="text1"/>
          <w:sz w:val="24"/>
          <w:szCs w:val="24"/>
        </w:rPr>
        <w:t>crowdworkers</w:t>
      </w:r>
      <w:r>
        <w:rPr>
          <w:rFonts w:eastAsia="Times New Roman" w:cs="Times New Roman" w:ascii="Times New Roman" w:hAnsi="Times New Roman"/>
          <w:color w:val="000000" w:themeColor="text1"/>
          <w:sz w:val="24"/>
          <w:szCs w:val="24"/>
        </w:rPr>
        <w:t xml:space="preserve"> (como a </w:t>
      </w:r>
      <w:r>
        <w:rPr>
          <w:rFonts w:eastAsia="Times New Roman" w:cs="Times New Roman" w:ascii="Times New Roman" w:hAnsi="Times New Roman"/>
          <w:i/>
          <w:iCs/>
          <w:color w:val="000000" w:themeColor="text1"/>
          <w:sz w:val="24"/>
          <w:szCs w:val="24"/>
        </w:rPr>
        <w:t>Amazon Mechanical Turk</w:t>
      </w: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i/>
          <w:iCs/>
          <w:color w:val="000000" w:themeColor="text1"/>
          <w:sz w:val="24"/>
          <w:szCs w:val="24"/>
        </w:rPr>
        <w:t>Clickworker</w:t>
      </w:r>
      <w:r>
        <w:rPr>
          <w:rFonts w:eastAsia="Times New Roman" w:cs="Times New Roman" w:ascii="Times New Roman" w:hAnsi="Times New Roman"/>
          <w:color w:val="000000" w:themeColor="text1"/>
          <w:sz w:val="24"/>
          <w:szCs w:val="24"/>
        </w:rPr>
        <w:t xml:space="preserve"> e </w:t>
      </w:r>
      <w:r>
        <w:rPr>
          <w:rFonts w:eastAsia="Times New Roman" w:cs="Times New Roman" w:ascii="Times New Roman" w:hAnsi="Times New Roman"/>
          <w:i/>
          <w:iCs/>
          <w:color w:val="000000" w:themeColor="text1"/>
          <w:sz w:val="24"/>
          <w:szCs w:val="24"/>
        </w:rPr>
        <w:t>Microworkers</w:t>
      </w:r>
      <w:r>
        <w:rPr>
          <w:rFonts w:eastAsia="Times New Roman" w:cs="Times New Roman" w:ascii="Times New Roman" w:hAnsi="Times New Roman"/>
          <w:color w:val="000000" w:themeColor="text1"/>
          <w:sz w:val="24"/>
          <w:szCs w:val="24"/>
        </w:rPr>
        <w:t>), os trabalhadores realizam micro tarefas imateriais vinculadas à alimentação da inteligência artificial. O trabalho por demanda, por sua vez, pode ser material (como as plataformas de transporte, de entrega ou de hotelaria) e imaterial (de serviços jurídicos e de contabilidade, por exemplo).</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É importante frisar, entretanto, que nos chamados países em desenvolvimento</w:t>
      </w:r>
      <w:del w:id="411" w:author="Larissa Silva | Tikinet" w:date="2022-07-08T11:25: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os “bicos” sempre estiveram presentes, dada a insuficiência de empregos formais e a ausência de um estado de bem</w:t>
      </w:r>
      <w:ins w:id="412" w:author="Beatriz dos Santos | Tikinet" w:date="2022-07-11T17:09:00Z">
        <w:r>
          <w:rPr>
            <w:rFonts w:eastAsia="Times New Roman" w:cs="Times New Roman" w:ascii="Times New Roman" w:hAnsi="Times New Roman"/>
            <w:color w:val="000000" w:themeColor="text1"/>
            <w:sz w:val="24"/>
            <w:szCs w:val="24"/>
          </w:rPr>
          <w:t>-</w:t>
        </w:r>
      </w:ins>
      <w:del w:id="413" w:author="Beatriz dos Santos | Tikinet" w:date="2022-07-11T17:09:00Z">
        <w:r>
          <w:rPr>
            <w:rFonts w:eastAsia="Times New Roman" w:cs="Times New Roman" w:ascii="Times New Roman" w:hAnsi="Times New Roman"/>
            <w:color w:val="000000" w:themeColor="text1"/>
            <w:sz w:val="24"/>
            <w:szCs w:val="24"/>
          </w:rPr>
          <w:delText xml:space="preserve"> </w:delText>
        </w:r>
      </w:del>
      <w:r>
        <w:rPr>
          <w:rFonts w:eastAsia="Times New Roman" w:cs="Times New Roman" w:ascii="Times New Roman" w:hAnsi="Times New Roman"/>
          <w:color w:val="000000" w:themeColor="text1"/>
          <w:sz w:val="24"/>
          <w:szCs w:val="24"/>
        </w:rPr>
        <w:t>estar social (NERI</w:t>
      </w:r>
      <w:ins w:id="414" w:author="Larissa Silva | Tikinet" w:date="2022-07-08T11:25:00Z">
        <w:r>
          <w:rPr>
            <w:rFonts w:eastAsia="Times New Roman" w:cs="Times New Roman" w:ascii="Times New Roman" w:hAnsi="Times New Roman"/>
            <w:color w:val="000000" w:themeColor="text1"/>
            <w:sz w:val="24"/>
            <w:szCs w:val="24"/>
          </w:rPr>
          <w:t>;</w:t>
        </w:r>
      </w:ins>
      <w:del w:id="415" w:author="Larissa Silva | Tikinet" w:date="2022-07-08T11:25:00Z">
        <w:r>
          <w:rPr>
            <w:rFonts w:eastAsia="Times New Roman" w:cs="Times New Roman" w:ascii="Times New Roman" w:hAnsi="Times New Roman"/>
            <w:color w:val="000000" w:themeColor="text1"/>
            <w:sz w:val="24"/>
            <w:szCs w:val="24"/>
          </w:rPr>
          <w:delText xml:space="preserve"> e</w:delText>
        </w:r>
      </w:del>
      <w:r>
        <w:rPr>
          <w:rFonts w:eastAsia="Times New Roman" w:cs="Times New Roman" w:ascii="Times New Roman" w:hAnsi="Times New Roman"/>
          <w:color w:val="000000" w:themeColor="text1"/>
          <w:sz w:val="24"/>
          <w:szCs w:val="24"/>
        </w:rPr>
        <w:t xml:space="preserve"> FONTES, 2010). Ao mesmo tempo, esse rótulo não parece condizer com a realidade do trabalho em plataformas por demanda, considerando a excessiva jornada relacionada a esse labor, o qual, para a expressiva maioria, representa a principal fonte de renda. Isso ficou claro nos dados obtidos em nossa pesquisa, bem como em outros estudos (ABÍLIO et al</w:t>
      </w:r>
      <w:ins w:id="416" w:author="Larissa Silva | Tikinet" w:date="2022-07-08T11:26: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2020; KREIN</w:t>
      </w:r>
      <w:ins w:id="417" w:author="Larissa Silva | Tikinet" w:date="2022-07-08T11:26:00Z">
        <w:r>
          <w:rPr>
            <w:rFonts w:eastAsia="Times New Roman" w:cs="Times New Roman" w:ascii="Times New Roman" w:hAnsi="Times New Roman"/>
            <w:color w:val="000000" w:themeColor="text1"/>
            <w:sz w:val="24"/>
            <w:szCs w:val="24"/>
          </w:rPr>
          <w:t>;</w:t>
        </w:r>
      </w:ins>
      <w:del w:id="418" w:author="Larissa Silva | Tikinet" w:date="2022-07-08T11:26:00Z">
        <w:r>
          <w:rPr>
            <w:rFonts w:eastAsia="Times New Roman" w:cs="Times New Roman" w:ascii="Times New Roman" w:hAnsi="Times New Roman"/>
            <w:color w:val="000000" w:themeColor="text1"/>
            <w:sz w:val="24"/>
            <w:szCs w:val="24"/>
          </w:rPr>
          <w:delText xml:space="preserve"> e</w:delText>
        </w:r>
      </w:del>
      <w:r>
        <w:rPr>
          <w:rFonts w:eastAsia="Times New Roman" w:cs="Times New Roman" w:ascii="Times New Roman" w:hAnsi="Times New Roman"/>
          <w:color w:val="000000" w:themeColor="text1"/>
          <w:sz w:val="24"/>
          <w:szCs w:val="24"/>
        </w:rPr>
        <w:t xml:space="preserve"> BORSARI, 2020).</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Como dito anteriormente, a principal marca dessas empresas-plataforma é a recusa de se reconhecerem como empregadoras, colocando-se como simples intermediadoras entre consumidores e trabalhadores</w:t>
      </w:r>
      <w:ins w:id="419" w:author="Larissa Silva | Tikinet" w:date="2022-07-08T11:28:00Z">
        <w:r>
          <w:rPr>
            <w:rFonts w:eastAsia="Times New Roman" w:cs="Times New Roman" w:ascii="Times New Roman" w:hAnsi="Times New Roman"/>
            <w:color w:val="000000" w:themeColor="text1"/>
            <w:sz w:val="24"/>
            <w:szCs w:val="24"/>
          </w:rPr>
          <w:t>, esses últimos</w:t>
        </w:r>
      </w:ins>
      <w:del w:id="420" w:author="Larissa Silva | Tikinet" w:date="2022-07-08T11:28:00Z">
        <w:r>
          <w:rPr>
            <w:rFonts w:eastAsia="Times New Roman" w:cs="Times New Roman" w:ascii="Times New Roman" w:hAnsi="Times New Roman"/>
            <w:color w:val="000000" w:themeColor="text1"/>
            <w:sz w:val="24"/>
            <w:szCs w:val="24"/>
          </w:rPr>
          <w:delText xml:space="preserve"> (</w:delText>
        </w:r>
      </w:del>
      <w:ins w:id="421" w:author="Larissa Silva | Tikinet" w:date="2022-07-08T11:28:00Z">
        <w:r>
          <w:rPr>
            <w:rFonts w:eastAsia="Times New Roman" w:cs="Times New Roman" w:ascii="Times New Roman" w:hAnsi="Times New Roman"/>
            <w:color w:val="000000" w:themeColor="text1"/>
            <w:sz w:val="24"/>
            <w:szCs w:val="24"/>
          </w:rPr>
          <w:t xml:space="preserve"> </w:t>
        </w:r>
      </w:ins>
      <w:r>
        <w:rPr>
          <w:rFonts w:eastAsia="Times New Roman" w:cs="Times New Roman" w:ascii="Times New Roman" w:hAnsi="Times New Roman"/>
          <w:color w:val="000000" w:themeColor="text1"/>
          <w:sz w:val="24"/>
          <w:szCs w:val="24"/>
        </w:rPr>
        <w:t>chamados de parceiros e microempreendedores</w:t>
      </w:r>
      <w:del w:id="422" w:author="Larissa Silva | Tikinet" w:date="2022-07-08T11:28: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Em seus discursos, trata</w:t>
      </w:r>
      <w:ins w:id="423" w:author="Larissa Silva | Tikinet" w:date="2022-07-08T11:28:00Z">
        <w:r>
          <w:rPr>
            <w:rFonts w:eastAsia="Times New Roman" w:cs="Times New Roman" w:ascii="Times New Roman" w:hAnsi="Times New Roman"/>
            <w:color w:val="000000" w:themeColor="text1"/>
            <w:sz w:val="24"/>
            <w:szCs w:val="24"/>
          </w:rPr>
          <w:t>m</w:t>
        </w:r>
      </w:ins>
      <w:del w:id="424" w:author="Larissa Silva | Tikinet" w:date="2022-07-08T11:28:00Z">
        <w:r>
          <w:rPr>
            <w:rFonts w:eastAsia="Times New Roman" w:cs="Times New Roman" w:ascii="Times New Roman" w:hAnsi="Times New Roman"/>
            <w:color w:val="000000" w:themeColor="text1"/>
            <w:sz w:val="24"/>
            <w:szCs w:val="24"/>
          </w:rPr>
          <w:delText>-se</w:delText>
        </w:r>
      </w:del>
      <w:r>
        <w:rPr>
          <w:rFonts w:eastAsia="Times New Roman" w:cs="Times New Roman" w:ascii="Times New Roman" w:hAnsi="Times New Roman"/>
          <w:color w:val="000000" w:themeColor="text1"/>
          <w:sz w:val="24"/>
          <w:szCs w:val="24"/>
        </w:rPr>
        <w:t xml:space="preserve"> de uma relação entre iguais e parceiros, o que não se sustenta</w:t>
      </w:r>
      <w:del w:id="425" w:author="Larissa Silva | Tikinet" w:date="2022-07-08T11:29: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tendo em vista que </w:t>
      </w:r>
      <w:ins w:id="426" w:author="Larissa Silva | Tikinet" w:date="2022-07-08T11:29:00Z">
        <w:r>
          <w:rPr>
            <w:rFonts w:eastAsia="Times New Roman" w:cs="Times New Roman" w:ascii="Times New Roman" w:hAnsi="Times New Roman"/>
            <w:color w:val="000000" w:themeColor="text1"/>
            <w:sz w:val="24"/>
            <w:szCs w:val="24"/>
          </w:rPr>
          <w:t>ess</w:t>
        </w:r>
      </w:ins>
      <w:r>
        <w:rPr>
          <w:rFonts w:eastAsia="Times New Roman" w:cs="Times New Roman" w:ascii="Times New Roman" w:hAnsi="Times New Roman"/>
          <w:color w:val="000000" w:themeColor="text1"/>
          <w:sz w:val="24"/>
          <w:szCs w:val="24"/>
        </w:rPr>
        <w:t>as empresas definem, de forma unilateral e sem nenhuma transparência ou negociação, as condições da suposta parceria. São elas que iniciam o contato com os clientes e estabelecem a remuneração dos trabalhadores, bem como o tempo no qual o serviço deve ser prestado</w:t>
      </w:r>
      <w:del w:id="427" w:author="Larissa Silva | Tikinet" w:date="2022-07-08T11:29:00Z">
        <w:r>
          <w:rPr>
            <w:rFonts w:eastAsia="Times New Roman" w:cs="Times New Roman" w:ascii="Times New Roman" w:hAnsi="Times New Roman"/>
            <w:color w:val="000000" w:themeColor="text1"/>
            <w:sz w:val="24"/>
            <w:szCs w:val="24"/>
          </w:rPr>
          <w:delText>.</w:delText>
        </w:r>
      </w:del>
      <w:ins w:id="428" w:author="Larissa Silva | Tikinet" w:date="2022-07-08T11:29: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w:t>
      </w:r>
      <w:del w:id="429" w:author="Larissa Silva | Tikinet" w:date="2022-07-08T11:30:00Z">
        <w:r>
          <w:rPr>
            <w:rFonts w:eastAsia="Times New Roman" w:cs="Times New Roman" w:ascii="Times New Roman" w:hAnsi="Times New Roman"/>
            <w:color w:val="000000" w:themeColor="text1"/>
            <w:sz w:val="24"/>
            <w:szCs w:val="24"/>
          </w:rPr>
          <w:delText>Sem contar</w:delText>
        </w:r>
      </w:del>
      <w:ins w:id="430" w:author="Larissa Silva | Tikinet" w:date="2022-07-08T11:30:00Z">
        <w:r>
          <w:rPr>
            <w:rFonts w:eastAsia="Times New Roman" w:cs="Times New Roman" w:ascii="Times New Roman" w:hAnsi="Times New Roman"/>
            <w:color w:val="000000" w:themeColor="text1"/>
            <w:sz w:val="24"/>
            <w:szCs w:val="24"/>
          </w:rPr>
          <w:t>Destacam-se, ainda,</w:t>
        </w:r>
      </w:ins>
      <w:r>
        <w:rPr>
          <w:rFonts w:eastAsia="Times New Roman" w:cs="Times New Roman" w:ascii="Times New Roman" w:hAnsi="Times New Roman"/>
          <w:color w:val="000000" w:themeColor="text1"/>
          <w:sz w:val="24"/>
          <w:szCs w:val="24"/>
        </w:rPr>
        <w:t xml:space="preserve"> os processos de avaliação e as sanções, que também ocorrem sem nenhuma transparência ou justificativa, impossibilitando os trabalhadores de recorrerem das decisões. </w:t>
      </w:r>
      <w:del w:id="431" w:author="Larissa Silva | Tikinet" w:date="2022-07-08T11:31:00Z">
        <w:r>
          <w:rPr>
            <w:rFonts w:eastAsia="Times New Roman" w:cs="Times New Roman" w:ascii="Times New Roman" w:hAnsi="Times New Roman"/>
            <w:color w:val="000000" w:themeColor="text1"/>
            <w:sz w:val="24"/>
            <w:szCs w:val="24"/>
          </w:rPr>
          <w:delText>Ou seja</w:delText>
        </w:r>
      </w:del>
      <w:ins w:id="432" w:author="Larissa Silva | Tikinet" w:date="2022-07-08T11:31:00Z">
        <w:r>
          <w:rPr>
            <w:rFonts w:eastAsia="Times New Roman" w:cs="Times New Roman" w:ascii="Times New Roman" w:hAnsi="Times New Roman"/>
            <w:color w:val="000000" w:themeColor="text1"/>
            <w:sz w:val="24"/>
            <w:szCs w:val="24"/>
          </w:rPr>
          <w:t>Assim</w:t>
        </w:r>
      </w:ins>
      <w:r>
        <w:rPr>
          <w:rFonts w:eastAsia="Times New Roman" w:cs="Times New Roman" w:ascii="Times New Roman" w:hAnsi="Times New Roman"/>
          <w:color w:val="000000" w:themeColor="text1"/>
          <w:sz w:val="24"/>
          <w:szCs w:val="24"/>
        </w:rPr>
        <w:t>, as plataformas controlam, gerenciam e definem todo o modo de funcionamento do negócio (CARDOSO; ARTUR, 2020).</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Essas relações de trabalho ainda não são reguladas pela maioria dos governos, que têm aceitado o discurso de que as plataformas são apenas empresas de tecnologia ou de intermediação. Dessa forma, resta aos trabalhadores assumirem todos os riscos, agravados no contexto da pandemia, tanto em relação à preservação da saúde quanto no que tange à manutenção da renda. Esses problemas conjunturais não devem, todavia, esconder os estruturais, que já existiam antes da </w:t>
      </w:r>
      <w:del w:id="433" w:author="Larissa Silva | Tikinet" w:date="2022-07-08T11:32:00Z">
        <w:r>
          <w:rPr>
            <w:rFonts w:eastAsia="Times New Roman" w:cs="Times New Roman" w:ascii="Times New Roman" w:hAnsi="Times New Roman"/>
            <w:color w:val="000000" w:themeColor="text1"/>
            <w:sz w:val="24"/>
            <w:szCs w:val="24"/>
          </w:rPr>
          <w:delText>pandemia</w:delText>
        </w:r>
      </w:del>
      <w:ins w:id="434" w:author="Larissa Silva | Tikinet" w:date="2022-07-08T11:32:00Z">
        <w:r>
          <w:rPr>
            <w:rFonts w:eastAsia="Times New Roman" w:cs="Times New Roman" w:ascii="Times New Roman" w:hAnsi="Times New Roman"/>
            <w:color w:val="000000" w:themeColor="text1"/>
            <w:sz w:val="24"/>
            <w:szCs w:val="24"/>
          </w:rPr>
          <w:t>covid-19</w:t>
        </w:r>
      </w:ins>
      <w:r>
        <w:rPr>
          <w:rFonts w:eastAsia="Times New Roman" w:cs="Times New Roman" w:ascii="Times New Roman" w:hAnsi="Times New Roman"/>
          <w:color w:val="000000" w:themeColor="text1"/>
          <w:sz w:val="24"/>
          <w:szCs w:val="24"/>
        </w:rPr>
        <w:t>, como observado em nossa pesquisa e já revelado em outros estudos (KALIL, 2019; AB</w:t>
      </w:r>
      <w:ins w:id="435" w:author="Larissa Silva | Tikinet" w:date="2022-07-08T11:32:00Z">
        <w:r>
          <w:rPr>
            <w:rFonts w:eastAsia="Times New Roman" w:cs="Times New Roman" w:ascii="Times New Roman" w:hAnsi="Times New Roman"/>
            <w:color w:val="000000" w:themeColor="text1"/>
            <w:sz w:val="24"/>
            <w:szCs w:val="24"/>
          </w:rPr>
          <w:t>Í</w:t>
        </w:r>
      </w:ins>
      <w:del w:id="436" w:author="Larissa Silva | Tikinet" w:date="2022-07-08T11:32:00Z">
        <w:r>
          <w:rPr>
            <w:rFonts w:eastAsia="Times New Roman" w:cs="Times New Roman" w:ascii="Times New Roman" w:hAnsi="Times New Roman"/>
            <w:color w:val="000000" w:themeColor="text1"/>
            <w:sz w:val="24"/>
            <w:szCs w:val="24"/>
          </w:rPr>
          <w:delText>I</w:delText>
        </w:r>
      </w:del>
      <w:r>
        <w:rPr>
          <w:rFonts w:eastAsia="Times New Roman" w:cs="Times New Roman" w:ascii="Times New Roman" w:hAnsi="Times New Roman"/>
          <w:color w:val="000000" w:themeColor="text1"/>
          <w:sz w:val="24"/>
          <w:szCs w:val="24"/>
        </w:rPr>
        <w:t>LIO et al</w:t>
      </w:r>
      <w:ins w:id="437" w:author="Larissa Silva | Tikinet" w:date="2022-07-08T11:32: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2020).</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Assim, o labor via plataforma digital contribui para a constituição do que Standing (2015) denomina de “nova classe social baseada no trabalho precário”, marcada pela crescente insegurança em suas diversas dimensões: falta de oportunidades de emprego; desproteção por perda de renda; insegurança com relação à saúde</w:t>
      </w:r>
      <w:ins w:id="438" w:author="Larissa Silva | Tikinet" w:date="2022-07-08T11:33: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e falta de acesso a direitos coletivos e individuais. Avaliação similar é desenvolvida por Kallenberg (2009, p.</w:t>
      </w:r>
      <w:del w:id="439" w:author="Larissa Silva | Tikinet" w:date="2022-07-08T11:33:00Z">
        <w:r>
          <w:rPr>
            <w:rFonts w:eastAsia="Times New Roman" w:cs="Times New Roman" w:ascii="Times New Roman" w:hAnsi="Times New Roman"/>
            <w:color w:val="000000" w:themeColor="text1"/>
            <w:sz w:val="24"/>
            <w:szCs w:val="24"/>
          </w:rPr>
          <w:delText xml:space="preserve"> </w:delText>
        </w:r>
      </w:del>
      <w:ins w:id="440" w:author="Larissa Silva | Tikinet" w:date="2022-07-08T11:33: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21)</w:t>
      </w:r>
      <w:del w:id="441" w:author="Larissa Silva | Tikinet" w:date="2022-07-08T11:33: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quando caracteriza o trabalho precário como aquele “no qual os riscos empregatícios são assumidos principalmente pelo trabalhador, e não pelos seus empregadores ou pelo governo”.</w:t>
      </w:r>
    </w:p>
    <w:p>
      <w:pPr>
        <w:pStyle w:val="Normal"/>
        <w:spacing w:before="0" w:after="120"/>
        <w:ind w:firstLine="851"/>
        <w:jc w:val="both"/>
        <w:rPr>
          <w:rFonts w:ascii="Times New Roman" w:hAnsi="Times New Roman" w:eastAsia="Times New Roman" w:cs="Times New Roman"/>
          <w:color w:val="000000" w:themeColor="text1"/>
          <w:sz w:val="24"/>
          <w:szCs w:val="24"/>
        </w:rPr>
      </w:pPr>
      <w:del w:id="442" w:author="Larissa Silva | Tikinet" w:date="2022-07-08T11:33:00Z">
        <w:r>
          <w:rPr>
            <w:rFonts w:eastAsia="Times New Roman" w:cs="Times New Roman" w:ascii="Times New Roman" w:hAnsi="Times New Roman"/>
            <w:color w:val="000000" w:themeColor="text1"/>
            <w:sz w:val="24"/>
            <w:szCs w:val="24"/>
          </w:rPr>
          <w:delText>Por isso mesmo</w:delText>
        </w:r>
      </w:del>
      <w:ins w:id="443" w:author="Larissa Silva | Tikinet" w:date="2022-07-08T11:33:00Z">
        <w:r>
          <w:rPr>
            <w:rFonts w:eastAsia="Times New Roman" w:cs="Times New Roman" w:ascii="Times New Roman" w:hAnsi="Times New Roman"/>
            <w:color w:val="000000" w:themeColor="text1"/>
            <w:sz w:val="24"/>
            <w:szCs w:val="24"/>
          </w:rPr>
          <w:t>É por essa razão que</w:t>
        </w:r>
      </w:ins>
      <w:r>
        <w:rPr>
          <w:rFonts w:eastAsia="Times New Roman" w:cs="Times New Roman" w:ascii="Times New Roman" w:hAnsi="Times New Roman"/>
          <w:color w:val="000000" w:themeColor="text1"/>
          <w:sz w:val="24"/>
          <w:szCs w:val="24"/>
        </w:rPr>
        <w:t xml:space="preserve">, para a Fundação Orange, citada por Cardoso e Bifano (2020), é urgente o desenvolvimento de uma regulação que contemple os novos modelos econômicos e suas plataformas, de maneira a garantir direitos aos trabalhadores. A Fundação ressalta que, no atual cenário econômico mundial, essas empresas adquiriram grande poder de interferência nas decisões políticas, </w:t>
      </w:r>
      <w:del w:id="444" w:author="Larissa Silva | Tikinet" w:date="2022-07-08T11:35:00Z">
        <w:r>
          <w:rPr>
            <w:rFonts w:eastAsia="Times New Roman" w:cs="Times New Roman" w:ascii="Times New Roman" w:hAnsi="Times New Roman"/>
            <w:color w:val="000000" w:themeColor="text1"/>
            <w:sz w:val="24"/>
            <w:szCs w:val="24"/>
          </w:rPr>
          <w:delText xml:space="preserve">agravando </w:delText>
        </w:r>
      </w:del>
      <w:ins w:id="445" w:author="Larissa Silva | Tikinet" w:date="2022-07-08T11:35:00Z">
        <w:r>
          <w:rPr>
            <w:rFonts w:eastAsia="Times New Roman" w:cs="Times New Roman" w:ascii="Times New Roman" w:hAnsi="Times New Roman"/>
            <w:color w:val="000000" w:themeColor="text1"/>
            <w:sz w:val="24"/>
            <w:szCs w:val="24"/>
          </w:rPr>
          <w:t xml:space="preserve">o que agravou </w:t>
        </w:r>
      </w:ins>
      <w:r>
        <w:rPr>
          <w:rFonts w:eastAsia="Times New Roman" w:cs="Times New Roman" w:ascii="Times New Roman" w:hAnsi="Times New Roman"/>
          <w:color w:val="000000" w:themeColor="text1"/>
          <w:sz w:val="24"/>
          <w:szCs w:val="24"/>
        </w:rPr>
        <w:t xml:space="preserve">o cenário de precarização do trabalho. No contexto do modo de produção “uberista”, termo que remete </w:t>
      </w:r>
      <w:ins w:id="446" w:author="Larissa Silva | Tikinet" w:date="2022-07-08T11:35:00Z">
        <w:r>
          <w:rPr>
            <w:rFonts w:eastAsia="Times New Roman" w:cs="Times New Roman" w:ascii="Times New Roman" w:hAnsi="Times New Roman"/>
            <w:color w:val="000000" w:themeColor="text1"/>
            <w:sz w:val="24"/>
            <w:szCs w:val="24"/>
          </w:rPr>
          <w:t>ao aplicativo de transporte privado</w:t>
        </w:r>
      </w:ins>
      <w:del w:id="447" w:author="Larissa Silva | Tikinet" w:date="2022-07-08T11:35:00Z">
        <w:r>
          <w:rPr>
            <w:rFonts w:eastAsia="Times New Roman" w:cs="Times New Roman" w:ascii="Times New Roman" w:hAnsi="Times New Roman"/>
            <w:color w:val="000000" w:themeColor="text1"/>
            <w:sz w:val="24"/>
            <w:szCs w:val="24"/>
          </w:rPr>
          <w:delText>à</w:delText>
        </w:r>
      </w:del>
      <w:r>
        <w:rPr>
          <w:rFonts w:eastAsia="Times New Roman" w:cs="Times New Roman" w:ascii="Times New Roman" w:hAnsi="Times New Roman"/>
          <w:color w:val="000000" w:themeColor="text1"/>
          <w:sz w:val="24"/>
          <w:szCs w:val="24"/>
        </w:rPr>
        <w:t xml:space="preserve"> Uber, pioneir</w:t>
      </w:r>
      <w:ins w:id="448" w:author="Larissa Silva | Tikinet" w:date="2022-07-08T11:38:00Z">
        <w:r>
          <w:rPr>
            <w:rFonts w:eastAsia="Times New Roman" w:cs="Times New Roman" w:ascii="Times New Roman" w:hAnsi="Times New Roman"/>
            <w:color w:val="000000" w:themeColor="text1"/>
            <w:sz w:val="24"/>
            <w:szCs w:val="24"/>
          </w:rPr>
          <w:t>o</w:t>
        </w:r>
      </w:ins>
      <w:del w:id="449" w:author="Larissa Silva | Tikinet" w:date="2022-07-08T11:38:00Z">
        <w:r>
          <w:rPr>
            <w:rFonts w:eastAsia="Times New Roman" w:cs="Times New Roman" w:ascii="Times New Roman" w:hAnsi="Times New Roman"/>
            <w:color w:val="000000" w:themeColor="text1"/>
            <w:sz w:val="24"/>
            <w:szCs w:val="24"/>
          </w:rPr>
          <w:delText>a</w:delText>
        </w:r>
      </w:del>
      <w:r>
        <w:rPr>
          <w:rFonts w:eastAsia="Times New Roman" w:cs="Times New Roman" w:ascii="Times New Roman" w:hAnsi="Times New Roman"/>
          <w:color w:val="000000" w:themeColor="text1"/>
          <w:sz w:val="24"/>
          <w:szCs w:val="24"/>
        </w:rPr>
        <w:t xml:space="preserve"> nesse modelo (VENCO, 2018), as empresas-plataforma ganham duas vezes. Primeiro, em função de seu </w:t>
      </w:r>
      <w:r>
        <w:rPr>
          <w:rFonts w:eastAsia="Times New Roman" w:cs="Times New Roman" w:ascii="Times New Roman" w:hAnsi="Times New Roman"/>
          <w:i/>
          <w:color w:val="000000" w:themeColor="text1"/>
          <w:sz w:val="24"/>
          <w:szCs w:val="24"/>
        </w:rPr>
        <w:t xml:space="preserve">modus </w:t>
      </w:r>
      <w:del w:id="450" w:author="Larissa Silva | Tikinet" w:date="2022-07-08T11:38:00Z">
        <w:r>
          <w:rPr>
            <w:rFonts w:eastAsia="Times New Roman" w:cs="Times New Roman" w:ascii="Times New Roman" w:hAnsi="Times New Roman"/>
            <w:i/>
            <w:color w:val="000000" w:themeColor="text1"/>
            <w:sz w:val="24"/>
            <w:szCs w:val="24"/>
          </w:rPr>
          <w:delText>operandi</w:delText>
        </w:r>
      </w:del>
      <w:del w:id="451" w:author="Larissa Silva | Tikinet" w:date="2022-07-08T11:38:00Z">
        <w:r>
          <w:rPr>
            <w:rFonts w:eastAsia="Times New Roman" w:cs="Times New Roman" w:ascii="Times New Roman" w:hAnsi="Times New Roman"/>
            <w:bCs/>
            <w:i/>
            <w:iCs/>
            <w:color w:val="000000" w:themeColor="text1"/>
            <w:sz w:val="24"/>
            <w:szCs w:val="24"/>
          </w:rPr>
          <w:delText xml:space="preserve"> </w:delText>
        </w:r>
      </w:del>
      <w:ins w:id="452" w:author="Larissa Silva | Tikinet" w:date="2022-07-08T11:38:00Z">
        <w:r>
          <w:rPr>
            <w:rFonts w:eastAsia="Times New Roman" w:cs="Times New Roman" w:ascii="Times New Roman" w:hAnsi="Times New Roman"/>
            <w:i/>
            <w:color w:val="000000" w:themeColor="text1"/>
            <w:sz w:val="24"/>
            <w:szCs w:val="24"/>
          </w:rPr>
          <w:t>operandi</w:t>
        </w:r>
      </w:ins>
      <w:ins w:id="453" w:author="Larissa Silva | Tikinet" w:date="2022-07-08T11:38:00Z">
        <w:r>
          <w:rPr>
            <w:rFonts w:eastAsia="Times New Roman" w:cs="Times New Roman" w:ascii="Times New Roman" w:hAnsi="Times New Roman"/>
            <w:bCs/>
            <w:iCs/>
            <w:color w:val="000000" w:themeColor="text1"/>
            <w:sz w:val="24"/>
            <w:szCs w:val="24"/>
          </w:rPr>
          <w:t xml:space="preserve"> </w:t>
        </w:r>
      </w:ins>
      <w:r>
        <w:rPr>
          <w:rFonts w:eastAsia="Times New Roman" w:cs="Times New Roman" w:ascii="Times New Roman" w:hAnsi="Times New Roman"/>
          <w:color w:val="000000" w:themeColor="text1"/>
          <w:sz w:val="24"/>
          <w:szCs w:val="24"/>
        </w:rPr>
        <w:t>baseado na produção de dados pelos usuários que, posteriormente, são utilizados para gerar valor e rendimentos. Segundo, com a hiperexploração dos trabalhadores</w:t>
      </w:r>
      <w:del w:id="454" w:author="Larissa Silva | Tikinet" w:date="2022-07-08T11:39: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a partir da construção de um labor instável, imprevisível, totalmente controlado e sem </w:t>
      </w:r>
      <w:del w:id="455" w:author="Larissa Silva | Tikinet" w:date="2022-07-08T11:39:00Z">
        <w:r>
          <w:rPr>
            <w:rFonts w:eastAsia="Times New Roman" w:cs="Times New Roman" w:ascii="Times New Roman" w:hAnsi="Times New Roman"/>
            <w:color w:val="000000" w:themeColor="text1"/>
            <w:sz w:val="24"/>
            <w:szCs w:val="24"/>
          </w:rPr>
          <w:delText xml:space="preserve">nenhum </w:delText>
        </w:r>
      </w:del>
      <w:r>
        <w:rPr>
          <w:rFonts w:eastAsia="Times New Roman" w:cs="Times New Roman" w:ascii="Times New Roman" w:hAnsi="Times New Roman"/>
          <w:color w:val="000000" w:themeColor="text1"/>
          <w:sz w:val="24"/>
          <w:szCs w:val="24"/>
        </w:rPr>
        <w:t>direito</w:t>
      </w:r>
      <w:ins w:id="456" w:author="Larissa Silva | Tikinet" w:date="2022-07-08T11:39:00Z">
        <w:r>
          <w:rPr>
            <w:rFonts w:eastAsia="Times New Roman" w:cs="Times New Roman" w:ascii="Times New Roman" w:hAnsi="Times New Roman"/>
            <w:color w:val="000000" w:themeColor="text1"/>
            <w:sz w:val="24"/>
            <w:szCs w:val="24"/>
          </w:rPr>
          <w:t>s fundamentais</w:t>
        </w:r>
      </w:ins>
      <w:r>
        <w:rPr>
          <w:rFonts w:eastAsia="Times New Roman" w:cs="Times New Roman" w:ascii="Times New Roman" w:hAnsi="Times New Roman"/>
          <w:color w:val="000000" w:themeColor="text1"/>
          <w:sz w:val="24"/>
          <w:szCs w:val="24"/>
        </w:rPr>
        <w:t>.</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Essas questões – conjunturais e estruturais – se explicitam mais claramente em um contexto de exceção</w:t>
      </w:r>
      <w:del w:id="457" w:author="Larissa Silva | Tikinet" w:date="2022-07-08T11:39: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como o do início da pandemia da covid-19, </w:t>
      </w:r>
      <w:del w:id="458" w:author="Larissa Silva | Tikinet" w:date="2022-07-08T11:40:00Z">
        <w:r>
          <w:rPr>
            <w:rFonts w:eastAsia="Times New Roman" w:cs="Times New Roman" w:ascii="Times New Roman" w:hAnsi="Times New Roman"/>
            <w:color w:val="000000" w:themeColor="text1"/>
            <w:sz w:val="24"/>
            <w:szCs w:val="24"/>
          </w:rPr>
          <w:delText xml:space="preserve">quando </w:delText>
        </w:r>
      </w:del>
      <w:ins w:id="459" w:author="Larissa Silva | Tikinet" w:date="2022-07-08T11:40:00Z">
        <w:r>
          <w:rPr>
            <w:rFonts w:eastAsia="Times New Roman" w:cs="Times New Roman" w:ascii="Times New Roman" w:hAnsi="Times New Roman"/>
            <w:color w:val="000000" w:themeColor="text1"/>
            <w:sz w:val="24"/>
            <w:szCs w:val="24"/>
          </w:rPr>
          <w:t xml:space="preserve">em que </w:t>
        </w:r>
      </w:ins>
      <w:r>
        <w:rPr>
          <w:rFonts w:eastAsia="Times New Roman" w:cs="Times New Roman" w:ascii="Times New Roman" w:hAnsi="Times New Roman"/>
          <w:color w:val="000000" w:themeColor="text1"/>
          <w:sz w:val="24"/>
          <w:szCs w:val="24"/>
        </w:rPr>
        <w:t xml:space="preserve">a pesquisa foi realizada, </w:t>
      </w:r>
      <w:del w:id="460" w:author="Larissa Silva | Tikinet" w:date="2022-07-08T14:41:00Z">
        <w:r>
          <w:rPr>
            <w:rFonts w:eastAsia="Times New Roman" w:cs="Times New Roman" w:ascii="Times New Roman" w:hAnsi="Times New Roman"/>
            <w:color w:val="000000" w:themeColor="text1"/>
            <w:sz w:val="24"/>
            <w:szCs w:val="24"/>
          </w:rPr>
          <w:delText xml:space="preserve">com </w:delText>
        </w:r>
      </w:del>
      <w:ins w:id="461" w:author="Larissa Silva | Tikinet" w:date="2022-07-08T14:41:00Z">
        <w:r>
          <w:rPr>
            <w:rFonts w:eastAsia="Times New Roman" w:cs="Times New Roman" w:ascii="Times New Roman" w:hAnsi="Times New Roman"/>
            <w:color w:val="000000" w:themeColor="text1"/>
            <w:sz w:val="24"/>
            <w:szCs w:val="24"/>
          </w:rPr>
          <w:t>marcado pelo</w:t>
        </w:r>
      </w:ins>
      <w:del w:id="462" w:author="Larissa Silva | Tikinet" w:date="2022-07-08T14:41:00Z">
        <w:r>
          <w:rPr>
            <w:rFonts w:eastAsia="Times New Roman" w:cs="Times New Roman" w:ascii="Times New Roman" w:hAnsi="Times New Roman"/>
            <w:color w:val="000000" w:themeColor="text1"/>
            <w:sz w:val="24"/>
            <w:szCs w:val="24"/>
          </w:rPr>
          <w:delText>o</w:delText>
        </w:r>
      </w:del>
      <w:r>
        <w:rPr>
          <w:rFonts w:eastAsia="Times New Roman" w:cs="Times New Roman" w:ascii="Times New Roman" w:hAnsi="Times New Roman"/>
          <w:color w:val="000000" w:themeColor="text1"/>
          <w:sz w:val="24"/>
          <w:szCs w:val="24"/>
        </w:rPr>
        <w:t xml:space="preserve"> fechamento de praticamente todo o comércio e </w:t>
      </w:r>
      <w:ins w:id="463" w:author="Larissa Silva | Tikinet" w:date="2022-07-08T11:40:00Z">
        <w:r>
          <w:rPr>
            <w:rFonts w:eastAsia="Times New Roman" w:cs="Times New Roman" w:ascii="Times New Roman" w:hAnsi="Times New Roman"/>
            <w:color w:val="000000" w:themeColor="text1"/>
            <w:sz w:val="24"/>
            <w:szCs w:val="24"/>
          </w:rPr>
          <w:t xml:space="preserve">os </w:t>
        </w:r>
      </w:ins>
      <w:r>
        <w:rPr>
          <w:rFonts w:eastAsia="Times New Roman" w:cs="Times New Roman" w:ascii="Times New Roman" w:hAnsi="Times New Roman"/>
          <w:color w:val="000000" w:themeColor="text1"/>
          <w:sz w:val="24"/>
          <w:szCs w:val="24"/>
        </w:rPr>
        <w:t xml:space="preserve">consequentes prejuízos aos rendimentos dos motoristas. </w:t>
      </w:r>
      <w:del w:id="464" w:author="Larissa Silva | Tikinet" w:date="2022-07-08T11:40:00Z">
        <w:r>
          <w:rPr>
            <w:rFonts w:eastAsia="Times New Roman" w:cs="Times New Roman" w:ascii="Times New Roman" w:hAnsi="Times New Roman"/>
            <w:color w:val="000000" w:themeColor="text1"/>
            <w:sz w:val="24"/>
            <w:szCs w:val="24"/>
          </w:rPr>
          <w:delText xml:space="preserve">Daí </w:delText>
        </w:r>
      </w:del>
      <w:ins w:id="465" w:author="Larissa Silva | Tikinet" w:date="2022-07-08T11:40:00Z">
        <w:r>
          <w:rPr>
            <w:rFonts w:eastAsia="Times New Roman" w:cs="Times New Roman" w:ascii="Times New Roman" w:hAnsi="Times New Roman"/>
            <w:color w:val="000000" w:themeColor="text1"/>
            <w:sz w:val="24"/>
            <w:szCs w:val="24"/>
          </w:rPr>
          <w:t xml:space="preserve">Desse cenário </w:t>
        </w:r>
      </w:ins>
      <w:r>
        <w:rPr>
          <w:rFonts w:eastAsia="Times New Roman" w:cs="Times New Roman" w:ascii="Times New Roman" w:hAnsi="Times New Roman"/>
          <w:color w:val="000000" w:themeColor="text1"/>
          <w:sz w:val="24"/>
          <w:szCs w:val="24"/>
        </w:rPr>
        <w:t>surgiu, como já destacado, o interesse pelo desenvolvimento deste estudo, cujos procedimentos metodológicos são apresentados a seguir.</w:t>
      </w:r>
    </w:p>
    <w:p>
      <w:pPr>
        <w:pStyle w:val="Normal"/>
        <w:spacing w:before="0" w:after="120"/>
        <w:ind w:firstLine="7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pacing w:before="0" w:after="120"/>
        <w:jc w:val="both"/>
        <w:rPr>
          <w:rFonts w:ascii="Times New Roman" w:hAnsi="Times New Roman" w:eastAsia="Times New Roman" w:cs="Times New Roman"/>
          <w:b/>
          <w:b/>
          <w:color w:val="000000" w:themeColor="text1"/>
          <w:sz w:val="24"/>
          <w:szCs w:val="24"/>
        </w:rPr>
      </w:pPr>
      <w:r>
        <w:rPr>
          <w:rFonts w:eastAsia="Times New Roman" w:cs="Times New Roman" w:ascii="Times New Roman" w:hAnsi="Times New Roman"/>
          <w:b/>
          <w:color w:val="000000" w:themeColor="text1"/>
          <w:sz w:val="24"/>
          <w:szCs w:val="24"/>
        </w:rPr>
        <w:t>3. PERCURSO METODOLÓGICO</w:t>
      </w:r>
      <w:r>
        <w:rPr>
          <w:rFonts w:eastAsia="Times New Roman" w:cs="Times New Roman" w:ascii="Times New Roman" w:hAnsi="Times New Roman"/>
          <w:b/>
          <w:color w:val="FF0000"/>
          <w:sz w:val="24"/>
          <w:szCs w:val="24"/>
        </w:rPr>
        <w:t>&lt;sub1&gt;</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Esta pesquisa adotou uma abordagem mista. Foi qualitativa, nos termos propostos por Yin (2016), porque privilegiou</w:t>
      </w:r>
      <w:del w:id="466" w:author="Larissa Silva | Tikinet" w:date="2022-07-08T11:43: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w:t>
      </w:r>
      <w:del w:id="467" w:author="Larissa Silva | Tikinet" w:date="2022-07-08T11:43:00Z">
        <w:r>
          <w:rPr>
            <w:rFonts w:eastAsia="Times New Roman" w:cs="Times New Roman" w:ascii="Times New Roman" w:hAnsi="Times New Roman"/>
            <w:color w:val="000000" w:themeColor="text1"/>
            <w:sz w:val="24"/>
            <w:szCs w:val="24"/>
          </w:rPr>
          <w:delText xml:space="preserve">nas entrevistas realizadas com dirigentes de associações de classe e no acompanhamento dos grupos de WhatsApp de motoristas, </w:delText>
        </w:r>
      </w:del>
      <w:r>
        <w:rPr>
          <w:rFonts w:eastAsia="Times New Roman" w:cs="Times New Roman" w:ascii="Times New Roman" w:hAnsi="Times New Roman"/>
          <w:color w:val="000000" w:themeColor="text1"/>
          <w:sz w:val="24"/>
          <w:szCs w:val="24"/>
        </w:rPr>
        <w:t>a compreensão da subjetividade dos pesquisados</w:t>
      </w:r>
      <w:ins w:id="468" w:author="Larissa Silva | Tikinet" w:date="2022-07-08T11:43:00Z">
        <w:r>
          <w:rPr>
            <w:rFonts w:eastAsia="Times New Roman" w:cs="Times New Roman" w:ascii="Times New Roman" w:hAnsi="Times New Roman"/>
            <w:color w:val="000000" w:themeColor="text1"/>
            <w:sz w:val="24"/>
            <w:szCs w:val="24"/>
          </w:rPr>
          <w:t xml:space="preserve"> nas entrevistas realizadas com dirigentes de associações de classe e no acompanhamento dos grupos de WhatsApp de motoristas</w:t>
        </w:r>
      </w:ins>
      <w:r>
        <w:rPr>
          <w:rFonts w:eastAsia="Times New Roman" w:cs="Times New Roman" w:ascii="Times New Roman" w:hAnsi="Times New Roman"/>
          <w:color w:val="000000" w:themeColor="text1"/>
          <w:sz w:val="24"/>
          <w:szCs w:val="24"/>
        </w:rPr>
        <w:t>. A dimensão quantitativa, definida por Richardson (2017) como aquela que consiste na coleta de dados numéricos e seu tratamento por meios estatísticos, esteve presente na preparação e análise dos questionários aplicados aos motoristas.</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O </w:t>
      </w:r>
      <w:r>
        <w:rPr>
          <w:rFonts w:eastAsia="Times New Roman" w:cs="Times New Roman" w:ascii="Times New Roman" w:hAnsi="Times New Roman"/>
          <w:i/>
          <w:color w:val="000000" w:themeColor="text1"/>
          <w:sz w:val="24"/>
          <w:szCs w:val="24"/>
        </w:rPr>
        <w:t xml:space="preserve">corpus </w:t>
      </w:r>
      <w:r>
        <w:rPr>
          <w:rFonts w:eastAsia="Times New Roman" w:cs="Times New Roman" w:ascii="Times New Roman" w:hAnsi="Times New Roman"/>
          <w:color w:val="000000" w:themeColor="text1"/>
          <w:sz w:val="24"/>
          <w:szCs w:val="24"/>
        </w:rPr>
        <w:t xml:space="preserve">da investigação foi constituído por motoristas que trabalham para plataformas de transporte de passageiros na cidade de Juiz de Fora. Foram distribuídos questionários digitais em grupos de WhatsApp da categoria, com o apoio da associação que os congrega. Não foi estabelecida uma amostra, sendo todos os participantes dos referidos grupos convidados. O convite foi enviado no início de abril de 2020 e, ao final daquele mês, 267 respostas foram alcançadas. Como esse quantitativo foi considerado suficiente, dado que os novos resultados não alteravam os já tabulados e </w:t>
      </w:r>
      <w:del w:id="469" w:author="Larissa Silva | Tikinet" w:date="2022-07-08T11:45:00Z">
        <w:r>
          <w:rPr>
            <w:rFonts w:eastAsia="Times New Roman" w:cs="Times New Roman" w:ascii="Times New Roman" w:hAnsi="Times New Roman"/>
            <w:color w:val="000000" w:themeColor="text1"/>
            <w:sz w:val="24"/>
            <w:szCs w:val="24"/>
          </w:rPr>
          <w:delText xml:space="preserve">porque </w:delText>
        </w:r>
      </w:del>
      <w:r>
        <w:rPr>
          <w:rFonts w:eastAsia="Times New Roman" w:cs="Times New Roman" w:ascii="Times New Roman" w:hAnsi="Times New Roman"/>
          <w:color w:val="000000" w:themeColor="text1"/>
          <w:sz w:val="24"/>
          <w:szCs w:val="24"/>
        </w:rPr>
        <w:t xml:space="preserve">os sucessivos convites já não geravam </w:t>
      </w:r>
      <w:del w:id="470" w:author="Larissa Silva | Tikinet" w:date="2022-07-08T11:45:00Z">
        <w:r>
          <w:rPr>
            <w:rFonts w:eastAsia="Times New Roman" w:cs="Times New Roman" w:ascii="Times New Roman" w:hAnsi="Times New Roman"/>
            <w:color w:val="000000" w:themeColor="text1"/>
            <w:sz w:val="24"/>
            <w:szCs w:val="24"/>
          </w:rPr>
          <w:delText xml:space="preserve">novas </w:delText>
        </w:r>
      </w:del>
      <w:ins w:id="471" w:author="Larissa Silva | Tikinet" w:date="2022-07-08T11:45:00Z">
        <w:r>
          <w:rPr>
            <w:rFonts w:eastAsia="Times New Roman" w:cs="Times New Roman" w:ascii="Times New Roman" w:hAnsi="Times New Roman"/>
            <w:color w:val="000000" w:themeColor="text1"/>
            <w:sz w:val="24"/>
            <w:szCs w:val="24"/>
          </w:rPr>
          <w:t xml:space="preserve">outras </w:t>
        </w:r>
      </w:ins>
      <w:r>
        <w:rPr>
          <w:rFonts w:eastAsia="Times New Roman" w:cs="Times New Roman" w:ascii="Times New Roman" w:hAnsi="Times New Roman"/>
          <w:color w:val="000000" w:themeColor="text1"/>
          <w:sz w:val="24"/>
          <w:szCs w:val="24"/>
        </w:rPr>
        <w:t>respostas, foi encerrada a coleta no final de abril.</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Em paralelo, foram realizadas entrevistas semiestruturadas com quatro dirigentes da Associação dos Motoristas de Aplicativos de Juiz de Fora (Amoaplic</w:t>
      </w:r>
      <w:del w:id="472" w:author="Larissa Silva | Tikinet" w:date="2022-07-08T11:45:00Z">
        <w:r>
          <w:rPr>
            <w:rFonts w:eastAsia="Times New Roman" w:cs="Times New Roman" w:ascii="Times New Roman" w:hAnsi="Times New Roman"/>
            <w:color w:val="000000" w:themeColor="text1"/>
            <w:sz w:val="24"/>
            <w:szCs w:val="24"/>
          </w:rPr>
          <w:delText>/</w:delText>
        </w:r>
      </w:del>
      <w:ins w:id="473" w:author="Larissa Silva | Tikinet" w:date="2022-07-08T11:46: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JF)</w:t>
      </w:r>
      <w:ins w:id="474" w:author="Larissa Silva | Tikinet" w:date="2022-07-08T11:46:00Z">
        <w:r>
          <w:rPr>
            <w:rFonts w:eastAsia="Times New Roman" w:cs="Times New Roman" w:ascii="Times New Roman" w:hAnsi="Times New Roman"/>
            <w:color w:val="000000" w:themeColor="text1"/>
            <w:sz w:val="24"/>
            <w:szCs w:val="24"/>
          </w:rPr>
          <w:t>,</w:t>
        </w:r>
      </w:ins>
      <w:del w:id="475" w:author="Larissa Silva | Tikinet" w:date="2022-07-08T11:46:00Z">
        <w:r>
          <w:rPr>
            <w:rFonts w:eastAsia="Times New Roman" w:cs="Times New Roman" w:ascii="Times New Roman" w:hAnsi="Times New Roman"/>
            <w:color w:val="000000" w:themeColor="text1"/>
            <w:sz w:val="24"/>
            <w:szCs w:val="24"/>
          </w:rPr>
          <w:delText xml:space="preserve"> e</w:delText>
        </w:r>
      </w:del>
      <w:r>
        <w:rPr>
          <w:rFonts w:eastAsia="Times New Roman" w:cs="Times New Roman" w:ascii="Times New Roman" w:hAnsi="Times New Roman"/>
          <w:color w:val="000000" w:themeColor="text1"/>
          <w:sz w:val="24"/>
          <w:szCs w:val="24"/>
        </w:rPr>
        <w:t xml:space="preserve"> com o </w:t>
      </w:r>
      <w:ins w:id="476" w:author="Larissa Silva | Tikinet" w:date="2022-07-08T14:43:00Z">
        <w:r>
          <w:rPr>
            <w:rFonts w:eastAsia="Times New Roman" w:cs="Times New Roman" w:ascii="Times New Roman" w:hAnsi="Times New Roman"/>
            <w:color w:val="000000" w:themeColor="text1"/>
            <w:sz w:val="24"/>
            <w:szCs w:val="24"/>
          </w:rPr>
          <w:t>p</w:t>
        </w:r>
      </w:ins>
      <w:del w:id="477" w:author="Larissa Silva | Tikinet" w:date="2022-07-08T14:43:00Z">
        <w:r>
          <w:rPr>
            <w:rFonts w:eastAsia="Times New Roman" w:cs="Times New Roman" w:ascii="Times New Roman" w:hAnsi="Times New Roman"/>
            <w:color w:val="000000" w:themeColor="text1"/>
            <w:sz w:val="24"/>
            <w:szCs w:val="24"/>
          </w:rPr>
          <w:delText>P</w:delText>
        </w:r>
      </w:del>
      <w:r>
        <w:rPr>
          <w:rFonts w:eastAsia="Times New Roman" w:cs="Times New Roman" w:ascii="Times New Roman" w:hAnsi="Times New Roman"/>
          <w:color w:val="000000" w:themeColor="text1"/>
          <w:sz w:val="24"/>
          <w:szCs w:val="24"/>
        </w:rPr>
        <w:t>residente da Associação dos Motoristas de Aplicativos do Rio de Janeiro (Ampa-RJ)</w:t>
      </w:r>
      <w:del w:id="478" w:author="Larissa Silva | Tikinet" w:date="2022-07-08T11:46: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e</w:t>
      </w:r>
      <w:ins w:id="479" w:author="Larissa Silva | Tikinet" w:date="2022-07-08T11:47:00Z">
        <w:r>
          <w:rPr>
            <w:rFonts w:eastAsia="Times New Roman" w:cs="Times New Roman" w:ascii="Times New Roman" w:hAnsi="Times New Roman"/>
            <w:color w:val="000000" w:themeColor="text1"/>
            <w:sz w:val="24"/>
            <w:szCs w:val="24"/>
          </w:rPr>
          <w:t xml:space="preserve"> com o</w:t>
        </w:r>
      </w:ins>
      <w:r>
        <w:rPr>
          <w:rFonts w:eastAsia="Times New Roman" w:cs="Times New Roman" w:ascii="Times New Roman" w:hAnsi="Times New Roman"/>
          <w:color w:val="000000" w:themeColor="text1"/>
          <w:sz w:val="24"/>
          <w:szCs w:val="24"/>
        </w:rPr>
        <w:t xml:space="preserve"> vice-presidente da Federação dos </w:t>
      </w:r>
      <w:del w:id="480" w:author="Larissa Silva | Tikinet" w:date="2022-07-08T11:47:00Z">
        <w:r>
          <w:rPr>
            <w:rFonts w:eastAsia="Times New Roman" w:cs="Times New Roman" w:ascii="Times New Roman" w:hAnsi="Times New Roman"/>
            <w:color w:val="000000" w:themeColor="text1"/>
            <w:sz w:val="24"/>
            <w:szCs w:val="24"/>
          </w:rPr>
          <w:delText>m</w:delText>
        </w:r>
      </w:del>
      <w:ins w:id="481" w:author="Larissa Silva | Tikinet" w:date="2022-07-08T11:47:00Z">
        <w:r>
          <w:rPr>
            <w:rFonts w:eastAsia="Times New Roman" w:cs="Times New Roman" w:ascii="Times New Roman" w:hAnsi="Times New Roman"/>
            <w:color w:val="000000" w:themeColor="text1"/>
            <w:sz w:val="24"/>
            <w:szCs w:val="24"/>
          </w:rPr>
          <w:t>M</w:t>
        </w:r>
      </w:ins>
      <w:r>
        <w:rPr>
          <w:rFonts w:eastAsia="Times New Roman" w:cs="Times New Roman" w:ascii="Times New Roman" w:hAnsi="Times New Roman"/>
          <w:color w:val="000000" w:themeColor="text1"/>
          <w:sz w:val="24"/>
          <w:szCs w:val="24"/>
        </w:rPr>
        <w:t xml:space="preserve">otoristas por </w:t>
      </w:r>
      <w:del w:id="482" w:author="Larissa Silva | Tikinet" w:date="2022-07-08T11:47:00Z">
        <w:r>
          <w:rPr>
            <w:rFonts w:eastAsia="Times New Roman" w:cs="Times New Roman" w:ascii="Times New Roman" w:hAnsi="Times New Roman"/>
            <w:color w:val="000000" w:themeColor="text1"/>
            <w:sz w:val="24"/>
            <w:szCs w:val="24"/>
          </w:rPr>
          <w:delText>a</w:delText>
        </w:r>
      </w:del>
      <w:ins w:id="483" w:author="Larissa Silva | Tikinet" w:date="2022-07-08T11:47:00Z">
        <w:r>
          <w:rPr>
            <w:rFonts w:eastAsia="Times New Roman" w:cs="Times New Roman" w:ascii="Times New Roman" w:hAnsi="Times New Roman"/>
            <w:color w:val="000000" w:themeColor="text1"/>
            <w:sz w:val="24"/>
            <w:szCs w:val="24"/>
          </w:rPr>
          <w:t>A</w:t>
        </w:r>
      </w:ins>
      <w:r>
        <w:rPr>
          <w:rFonts w:eastAsia="Times New Roman" w:cs="Times New Roman" w:ascii="Times New Roman" w:hAnsi="Times New Roman"/>
          <w:color w:val="000000" w:themeColor="text1"/>
          <w:sz w:val="24"/>
          <w:szCs w:val="24"/>
        </w:rPr>
        <w:t>plicativo</w:t>
      </w:r>
      <w:del w:id="484" w:author="Larissa Silva | Tikinet" w:date="2022-07-08T11:48:00Z">
        <w:r>
          <w:rPr>
            <w:rFonts w:eastAsia="Times New Roman" w:cs="Times New Roman" w:ascii="Times New Roman" w:hAnsi="Times New Roman"/>
            <w:color w:val="000000" w:themeColor="text1"/>
            <w:sz w:val="24"/>
            <w:szCs w:val="24"/>
          </w:rPr>
          <w:delText>s</w:delText>
        </w:r>
      </w:del>
      <w:r>
        <w:rPr>
          <w:rFonts w:eastAsia="Times New Roman" w:cs="Times New Roman" w:ascii="Times New Roman" w:hAnsi="Times New Roman"/>
          <w:color w:val="000000" w:themeColor="text1"/>
          <w:sz w:val="24"/>
          <w:szCs w:val="24"/>
        </w:rPr>
        <w:t xml:space="preserve"> do Brasil (Fembrapp). Também foi realizado o acompanhamento das conversas em dois grupos de WhatsApp d</w:t>
      </w:r>
      <w:ins w:id="485" w:author="Larissa Silva | Tikinet" w:date="2022-07-08T11:48:00Z">
        <w:r>
          <w:rPr>
            <w:rFonts w:eastAsia="Times New Roman" w:cs="Times New Roman" w:ascii="Times New Roman" w:hAnsi="Times New Roman"/>
            <w:color w:val="000000" w:themeColor="text1"/>
            <w:sz w:val="24"/>
            <w:szCs w:val="24"/>
          </w:rPr>
          <w:t>e</w:t>
        </w:r>
      </w:ins>
      <w:del w:id="486" w:author="Larissa Silva | Tikinet" w:date="2022-07-08T11:48:00Z">
        <w:r>
          <w:rPr>
            <w:rFonts w:eastAsia="Times New Roman" w:cs="Times New Roman" w:ascii="Times New Roman" w:hAnsi="Times New Roman"/>
            <w:color w:val="000000" w:themeColor="text1"/>
            <w:sz w:val="24"/>
            <w:szCs w:val="24"/>
          </w:rPr>
          <w:delText>os</w:delText>
        </w:r>
      </w:del>
      <w:r>
        <w:rPr>
          <w:rFonts w:eastAsia="Times New Roman" w:cs="Times New Roman" w:ascii="Times New Roman" w:hAnsi="Times New Roman"/>
          <w:color w:val="000000" w:themeColor="text1"/>
          <w:sz w:val="24"/>
          <w:szCs w:val="24"/>
        </w:rPr>
        <w:t xml:space="preserve"> motoristas, um misto e outro </w:t>
      </w:r>
      <w:ins w:id="487" w:author="Larissa Silva | Tikinet" w:date="2022-07-08T11:48:00Z">
        <w:r>
          <w:rPr>
            <w:rFonts w:eastAsia="Times New Roman" w:cs="Times New Roman" w:ascii="Times New Roman" w:hAnsi="Times New Roman"/>
            <w:color w:val="000000" w:themeColor="text1"/>
            <w:sz w:val="24"/>
            <w:szCs w:val="24"/>
          </w:rPr>
          <w:t xml:space="preserve">composto </w:t>
        </w:r>
      </w:ins>
      <w:r>
        <w:rPr>
          <w:rFonts w:eastAsia="Times New Roman" w:cs="Times New Roman" w:ascii="Times New Roman" w:hAnsi="Times New Roman"/>
          <w:color w:val="000000" w:themeColor="text1"/>
          <w:sz w:val="24"/>
          <w:szCs w:val="24"/>
        </w:rPr>
        <w:t>apenas por mulheres</w:t>
      </w:r>
      <w:ins w:id="488" w:author="Larissa Silva | Tikinet" w:date="2022-07-08T14:44:00Z">
        <w:r>
          <w:rPr>
            <w:rFonts w:eastAsia="Times New Roman" w:cs="Times New Roman" w:ascii="Times New Roman" w:hAnsi="Times New Roman"/>
            <w:color w:val="000000" w:themeColor="text1"/>
            <w:sz w:val="24"/>
            <w:szCs w:val="24"/>
          </w:rPr>
          <w:t>,</w:t>
        </w:r>
      </w:ins>
      <w:ins w:id="489" w:author="Larissa Silva | Tikinet" w:date="2022-07-08T11:49:00Z">
        <w:r>
          <w:rPr>
            <w:rFonts w:eastAsia="Times New Roman" w:cs="Times New Roman" w:ascii="Times New Roman" w:hAnsi="Times New Roman"/>
            <w:color w:val="000000" w:themeColor="text1"/>
            <w:sz w:val="24"/>
            <w:szCs w:val="24"/>
          </w:rPr>
          <w:t xml:space="preserve"> entre os meses de fevereiro e agosto de 2020</w:t>
        </w:r>
      </w:ins>
      <w:r>
        <w:rPr>
          <w:rFonts w:eastAsia="Times New Roman" w:cs="Times New Roman" w:ascii="Times New Roman" w:hAnsi="Times New Roman"/>
          <w:color w:val="000000" w:themeColor="text1"/>
          <w:sz w:val="24"/>
          <w:szCs w:val="24"/>
        </w:rPr>
        <w:t>, o que se deu com o apoio da Amoaplic e com a anuência dos participantes</w:t>
      </w:r>
      <w:del w:id="490" w:author="Larissa Silva | Tikinet" w:date="2022-07-08T11:49:00Z">
        <w:r>
          <w:rPr>
            <w:rFonts w:eastAsia="Times New Roman" w:cs="Times New Roman" w:ascii="Times New Roman" w:hAnsi="Times New Roman"/>
            <w:color w:val="000000" w:themeColor="text1"/>
            <w:sz w:val="24"/>
            <w:szCs w:val="24"/>
          </w:rPr>
          <w:delText>, entre os meses de fevereiro e agosto de 2020</w:delText>
        </w:r>
      </w:del>
      <w:r>
        <w:rPr>
          <w:rFonts w:eastAsia="Times New Roman" w:cs="Times New Roman" w:ascii="Times New Roman" w:hAnsi="Times New Roman"/>
          <w:color w:val="000000" w:themeColor="text1"/>
          <w:sz w:val="24"/>
          <w:szCs w:val="24"/>
        </w:rPr>
        <w:t>.</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Num contexto de pandemia e distanciamento social, a participação nos grupos de WhatsApp, a aplicação de questionário e a realização de entrevistas de modo </w:t>
      </w:r>
      <w:r>
        <w:rPr>
          <w:rFonts w:eastAsia="Times New Roman" w:cs="Times New Roman" w:ascii="Times New Roman" w:hAnsi="Times New Roman"/>
          <w:i/>
          <w:iCs/>
          <w:color w:val="000000" w:themeColor="text1"/>
          <w:sz w:val="24"/>
          <w:szCs w:val="24"/>
        </w:rPr>
        <w:t>on</w:t>
      </w:r>
      <w:del w:id="491" w:author="Beatriz dos Santos | Tikinet" w:date="2022-07-11T17:24:00Z">
        <w:r>
          <w:rPr>
            <w:rFonts w:eastAsia="Times New Roman" w:cs="Times New Roman" w:ascii="Times New Roman" w:hAnsi="Times New Roman"/>
            <w:i/>
            <w:iCs/>
            <w:color w:val="000000" w:themeColor="text1"/>
            <w:sz w:val="24"/>
            <w:szCs w:val="24"/>
          </w:rPr>
          <w:delText>-</w:delText>
        </w:r>
      </w:del>
      <w:r>
        <w:rPr>
          <w:rFonts w:eastAsia="Times New Roman" w:cs="Times New Roman" w:ascii="Times New Roman" w:hAnsi="Times New Roman"/>
          <w:i/>
          <w:iCs/>
          <w:color w:val="000000" w:themeColor="text1"/>
          <w:sz w:val="24"/>
          <w:szCs w:val="24"/>
        </w:rPr>
        <w:t>line</w:t>
      </w:r>
      <w:del w:id="492" w:author="Larissa Silva | Tikinet" w:date="2022-07-08T11:52:00Z">
        <w:r>
          <w:rPr>
            <w:rFonts w:eastAsia="Times New Roman" w:cs="Times New Roman" w:ascii="Times New Roman" w:hAnsi="Times New Roman"/>
            <w:i/>
            <w:iCs/>
            <w:color w:val="000000" w:themeColor="text1"/>
            <w:sz w:val="24"/>
            <w:szCs w:val="24"/>
          </w:rPr>
          <w:delText>,</w:delText>
        </w:r>
      </w:del>
      <w:r>
        <w:rPr>
          <w:rFonts w:eastAsia="Times New Roman" w:cs="Times New Roman" w:ascii="Times New Roman" w:hAnsi="Times New Roman"/>
          <w:color w:val="000000" w:themeColor="text1"/>
          <w:sz w:val="24"/>
          <w:szCs w:val="24"/>
        </w:rPr>
        <w:t xml:space="preserve"> permitiram a continuidade da </w:t>
      </w:r>
      <w:del w:id="493" w:author="Larissa Silva | Tikinet" w:date="2022-07-08T11:52:00Z">
        <w:r>
          <w:rPr>
            <w:rFonts w:eastAsia="Times New Roman" w:cs="Times New Roman" w:ascii="Times New Roman" w:hAnsi="Times New Roman"/>
            <w:color w:val="000000" w:themeColor="text1"/>
            <w:sz w:val="24"/>
            <w:szCs w:val="24"/>
          </w:rPr>
          <w:delText xml:space="preserve">nossa </w:delText>
        </w:r>
      </w:del>
      <w:r>
        <w:rPr>
          <w:rFonts w:eastAsia="Times New Roman" w:cs="Times New Roman" w:ascii="Times New Roman" w:hAnsi="Times New Roman"/>
          <w:color w:val="000000" w:themeColor="text1"/>
          <w:sz w:val="24"/>
          <w:szCs w:val="24"/>
        </w:rPr>
        <w:t xml:space="preserve">pesquisa. O </w:t>
      </w:r>
      <w:del w:id="494" w:author="Larissa Silva | Tikinet" w:date="2022-07-08T11:52:00Z">
        <w:r>
          <w:rPr>
            <w:rFonts w:eastAsia="Times New Roman" w:cs="Times New Roman" w:ascii="Times New Roman" w:hAnsi="Times New Roman"/>
            <w:color w:val="000000" w:themeColor="text1"/>
            <w:sz w:val="24"/>
            <w:szCs w:val="24"/>
          </w:rPr>
          <w:delText xml:space="preserve">presente </w:delText>
        </w:r>
      </w:del>
      <w:r>
        <w:rPr>
          <w:rFonts w:eastAsia="Times New Roman" w:cs="Times New Roman" w:ascii="Times New Roman" w:hAnsi="Times New Roman"/>
          <w:color w:val="000000" w:themeColor="text1"/>
          <w:sz w:val="24"/>
          <w:szCs w:val="24"/>
        </w:rPr>
        <w:t>artigo foi elaborado</w:t>
      </w:r>
      <w:del w:id="495" w:author="Larissa Silva | Tikinet" w:date="2022-07-08T11:52: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principalmente</w:t>
      </w:r>
      <w:del w:id="496" w:author="Larissa Silva | Tikinet" w:date="2022-07-08T11:52: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a partir dos resultados dos questionários, que foram complementados, quando necessário, com as entrevistas e o material </w:t>
      </w:r>
      <w:ins w:id="497" w:author="Larissa Silva | Tikinet" w:date="2022-07-08T11:52:00Z">
        <w:r>
          <w:rPr>
            <w:rFonts w:eastAsia="Times New Roman" w:cs="Times New Roman" w:ascii="Times New Roman" w:hAnsi="Times New Roman"/>
            <w:color w:val="000000" w:themeColor="text1"/>
            <w:sz w:val="24"/>
            <w:szCs w:val="24"/>
          </w:rPr>
          <w:t xml:space="preserve">oriundo </w:t>
        </w:r>
      </w:ins>
      <w:r>
        <w:rPr>
          <w:rFonts w:eastAsia="Times New Roman" w:cs="Times New Roman" w:ascii="Times New Roman" w:hAnsi="Times New Roman"/>
          <w:color w:val="000000" w:themeColor="text1"/>
          <w:sz w:val="24"/>
          <w:szCs w:val="24"/>
        </w:rPr>
        <w:t>dos grupos de WhatsApp.</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Tendo como pano de fundo </w:t>
      </w:r>
      <w:del w:id="498" w:author="Larissa Silva | Tikinet" w:date="2022-07-08T11:53:00Z">
        <w:r>
          <w:rPr>
            <w:rFonts w:eastAsia="Times New Roman" w:cs="Times New Roman" w:ascii="Times New Roman" w:hAnsi="Times New Roman"/>
            <w:color w:val="000000" w:themeColor="text1"/>
            <w:sz w:val="24"/>
            <w:szCs w:val="24"/>
          </w:rPr>
          <w:delText xml:space="preserve">as </w:delText>
        </w:r>
      </w:del>
      <w:r>
        <w:rPr>
          <w:rFonts w:eastAsia="Times New Roman" w:cs="Times New Roman" w:ascii="Times New Roman" w:hAnsi="Times New Roman"/>
          <w:color w:val="000000" w:themeColor="text1"/>
          <w:sz w:val="24"/>
          <w:szCs w:val="24"/>
        </w:rPr>
        <w:t>discussões sobre</w:t>
      </w:r>
      <w:del w:id="499" w:author="Larissa Silva | Tikinet" w:date="2022-07-08T11:53:00Z">
        <w:r>
          <w:rPr>
            <w:rFonts w:eastAsia="Times New Roman" w:cs="Times New Roman" w:ascii="Times New Roman" w:hAnsi="Times New Roman"/>
            <w:color w:val="000000" w:themeColor="text1"/>
            <w:sz w:val="24"/>
            <w:szCs w:val="24"/>
          </w:rPr>
          <w:delText xml:space="preserve"> a</w:delText>
        </w:r>
      </w:del>
      <w:r>
        <w:rPr>
          <w:rFonts w:eastAsia="Times New Roman" w:cs="Times New Roman" w:ascii="Times New Roman" w:hAnsi="Times New Roman"/>
          <w:color w:val="000000" w:themeColor="text1"/>
          <w:sz w:val="24"/>
          <w:szCs w:val="24"/>
        </w:rPr>
        <w:t xml:space="preserve"> netnografia (BARBOSA</w:t>
      </w:r>
      <w:ins w:id="500" w:author="Larissa Silva | Tikinet" w:date="2022-07-08T11:53:00Z">
        <w:r>
          <w:rPr>
            <w:rFonts w:eastAsia="Times New Roman" w:cs="Times New Roman" w:ascii="Times New Roman" w:hAnsi="Times New Roman"/>
            <w:color w:val="000000" w:themeColor="text1"/>
            <w:sz w:val="24"/>
            <w:szCs w:val="24"/>
          </w:rPr>
          <w:t>;</w:t>
        </w:r>
      </w:ins>
      <w:del w:id="501" w:author="Larissa Silva | Tikinet" w:date="2022-07-08T11:53:00Z">
        <w:r>
          <w:rPr>
            <w:rFonts w:eastAsia="Times New Roman" w:cs="Times New Roman" w:ascii="Times New Roman" w:hAnsi="Times New Roman"/>
            <w:color w:val="000000" w:themeColor="text1"/>
            <w:sz w:val="24"/>
            <w:szCs w:val="24"/>
          </w:rPr>
          <w:delText xml:space="preserve"> e</w:delText>
        </w:r>
      </w:del>
      <w:r>
        <w:rPr>
          <w:rFonts w:eastAsia="Times New Roman" w:cs="Times New Roman" w:ascii="Times New Roman" w:hAnsi="Times New Roman"/>
          <w:color w:val="000000" w:themeColor="text1"/>
          <w:sz w:val="24"/>
          <w:szCs w:val="24"/>
        </w:rPr>
        <w:t xml:space="preserve"> MILAN, 2019</w:t>
      </w:r>
      <w:ins w:id="502" w:author="Larissa Silva | Tikinet" w:date="2022-07-08T11:53:00Z">
        <w:r>
          <w:rPr>
            <w:rFonts w:eastAsia="Times New Roman" w:cs="Times New Roman" w:ascii="Times New Roman" w:hAnsi="Times New Roman"/>
            <w:color w:val="000000" w:themeColor="text1"/>
            <w:sz w:val="24"/>
            <w:szCs w:val="24"/>
          </w:rPr>
          <w:t>;</w:t>
        </w:r>
      </w:ins>
      <w:del w:id="503" w:author="Larissa Silva | Tikinet" w:date="2022-07-08T11:53:00Z">
        <w:r>
          <w:rPr>
            <w:rFonts w:eastAsia="Times New Roman" w:cs="Times New Roman" w:ascii="Times New Roman" w:hAnsi="Times New Roman"/>
            <w:color w:val="000000" w:themeColor="text1"/>
            <w:sz w:val="24"/>
            <w:szCs w:val="24"/>
          </w:rPr>
          <w:delText xml:space="preserve"> e</w:delText>
        </w:r>
      </w:del>
      <w:r>
        <w:rPr>
          <w:rFonts w:eastAsia="Times New Roman" w:cs="Times New Roman" w:ascii="Times New Roman" w:hAnsi="Times New Roman"/>
          <w:color w:val="000000" w:themeColor="text1"/>
          <w:sz w:val="24"/>
          <w:szCs w:val="24"/>
        </w:rPr>
        <w:t xml:space="preserve"> MORAIS; SANTOS; GONÇALVES, 2020), a ideia de acompanhamento dos grupos</w:t>
      </w:r>
      <w:ins w:id="504" w:author="Larissa Silva | Tikinet" w:date="2022-07-08T11:53:00Z">
        <w:r>
          <w:rPr>
            <w:rFonts w:eastAsia="Times New Roman" w:cs="Times New Roman" w:ascii="Times New Roman" w:hAnsi="Times New Roman"/>
            <w:color w:val="000000" w:themeColor="text1"/>
            <w:sz w:val="24"/>
            <w:szCs w:val="24"/>
          </w:rPr>
          <w:t xml:space="preserve"> de</w:t>
        </w:r>
      </w:ins>
      <w:r>
        <w:rPr>
          <w:rFonts w:eastAsia="Times New Roman" w:cs="Times New Roman" w:ascii="Times New Roman" w:hAnsi="Times New Roman"/>
          <w:color w:val="000000" w:themeColor="text1"/>
          <w:sz w:val="24"/>
          <w:szCs w:val="24"/>
        </w:rPr>
        <w:t xml:space="preserve"> WhatsApp se deve à importância que eles adquiriram para os trabalhadores via plataformas que não têm um local</w:t>
      </w:r>
      <w:ins w:id="505" w:author="Larissa Silva | Tikinet" w:date="2022-07-08T11:54:00Z">
        <w:r>
          <w:rPr>
            <w:rFonts w:eastAsia="Times New Roman" w:cs="Times New Roman" w:ascii="Times New Roman" w:hAnsi="Times New Roman"/>
            <w:color w:val="000000" w:themeColor="text1"/>
            <w:sz w:val="24"/>
            <w:szCs w:val="24"/>
          </w:rPr>
          <w:t xml:space="preserve"> físico</w:t>
        </w:r>
      </w:ins>
      <w:r>
        <w:rPr>
          <w:rFonts w:eastAsia="Times New Roman" w:cs="Times New Roman" w:ascii="Times New Roman" w:hAnsi="Times New Roman"/>
          <w:color w:val="000000" w:themeColor="text1"/>
          <w:sz w:val="24"/>
          <w:szCs w:val="24"/>
        </w:rPr>
        <w:t xml:space="preserve"> de trabalho, se transformando em espaços de trocas de experiências</w:t>
      </w:r>
      <w:del w:id="506" w:author="Larissa Silva | Tikinet" w:date="2022-07-08T11:58:00Z">
        <w:r>
          <w:rPr>
            <w:rFonts w:eastAsia="Times New Roman" w:cs="Times New Roman" w:ascii="Times New Roman" w:hAnsi="Times New Roman"/>
            <w:color w:val="000000" w:themeColor="text1"/>
            <w:sz w:val="24"/>
            <w:szCs w:val="24"/>
          </w:rPr>
          <w:delText>,</w:delText>
        </w:r>
      </w:del>
      <w:ins w:id="507" w:author="Larissa Silva | Tikinet" w:date="2022-07-08T11:58:00Z">
        <w:r>
          <w:rPr>
            <w:rFonts w:eastAsia="Times New Roman" w:cs="Times New Roman" w:ascii="Times New Roman" w:hAnsi="Times New Roman"/>
            <w:color w:val="000000" w:themeColor="text1"/>
            <w:sz w:val="24"/>
            <w:szCs w:val="24"/>
          </w:rPr>
          <w:t xml:space="preserve"> e</w:t>
        </w:r>
      </w:ins>
      <w:del w:id="508" w:author="Larissa Silva | Tikinet" w:date="2022-07-08T11:58:00Z">
        <w:r>
          <w:rPr>
            <w:rFonts w:eastAsia="Times New Roman" w:cs="Times New Roman" w:ascii="Times New Roman" w:hAnsi="Times New Roman"/>
            <w:color w:val="000000" w:themeColor="text1"/>
            <w:sz w:val="24"/>
            <w:szCs w:val="24"/>
          </w:rPr>
          <w:delText xml:space="preserve"> de</w:delText>
        </w:r>
      </w:del>
      <w:r>
        <w:rPr>
          <w:rFonts w:eastAsia="Times New Roman" w:cs="Times New Roman" w:ascii="Times New Roman" w:hAnsi="Times New Roman"/>
          <w:color w:val="000000" w:themeColor="text1"/>
          <w:sz w:val="24"/>
          <w:szCs w:val="24"/>
        </w:rPr>
        <w:t xml:space="preserve"> informações e </w:t>
      </w:r>
      <w:ins w:id="509" w:author="Larissa Silva | Tikinet" w:date="2022-07-08T11:59:00Z">
        <w:r>
          <w:rPr>
            <w:rFonts w:eastAsia="Times New Roman" w:cs="Times New Roman" w:ascii="Times New Roman" w:hAnsi="Times New Roman"/>
            <w:color w:val="000000" w:themeColor="text1"/>
            <w:sz w:val="24"/>
            <w:szCs w:val="24"/>
          </w:rPr>
          <w:t xml:space="preserve">de </w:t>
        </w:r>
      </w:ins>
      <w:r>
        <w:rPr>
          <w:rFonts w:eastAsia="Times New Roman" w:cs="Times New Roman" w:ascii="Times New Roman" w:hAnsi="Times New Roman"/>
          <w:color w:val="000000" w:themeColor="text1"/>
          <w:sz w:val="24"/>
          <w:szCs w:val="24"/>
        </w:rPr>
        <w:t>construção de amizades. Para a pesquisa, essa participação proporcionou maior familiaridade com o cotidiano da categoria, contribuindo tanto para a elaboração do questionário como para a sua análise</w:t>
      </w:r>
      <w:del w:id="510" w:author="Larissa Silva | Tikinet" w:date="2022-07-08T12:00:00Z">
        <w:r>
          <w:rPr>
            <w:rFonts w:eastAsia="Times New Roman" w:cs="Times New Roman" w:ascii="Times New Roman" w:hAnsi="Times New Roman"/>
            <w:color w:val="000000" w:themeColor="text1"/>
            <w:sz w:val="24"/>
            <w:szCs w:val="24"/>
          </w:rPr>
          <w:delText>,</w:delText>
        </w:r>
      </w:del>
      <w:ins w:id="511" w:author="Larissa Silva | Tikinet" w:date="2022-07-08T12:00:00Z">
        <w:r>
          <w:rPr>
            <w:rFonts w:eastAsia="Times New Roman" w:cs="Times New Roman" w:ascii="Times New Roman" w:hAnsi="Times New Roman"/>
            <w:color w:val="000000" w:themeColor="text1"/>
            <w:sz w:val="24"/>
            <w:szCs w:val="24"/>
          </w:rPr>
          <w:t xml:space="preserve"> e</w:t>
        </w:r>
      </w:ins>
      <w:r>
        <w:rPr>
          <w:rFonts w:eastAsia="Times New Roman" w:cs="Times New Roman" w:ascii="Times New Roman" w:hAnsi="Times New Roman"/>
          <w:color w:val="000000" w:themeColor="text1"/>
          <w:sz w:val="24"/>
          <w:szCs w:val="24"/>
        </w:rPr>
        <w:t xml:space="preserve"> possibilitando, ainda, o acompanhamento do período de reabertura do comércio local e seus impactos no trabalho dos condutores.</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As entrevistas, </w:t>
      </w:r>
      <w:del w:id="512" w:author="Larissa Silva | Tikinet" w:date="2022-07-08T12:00:00Z">
        <w:r>
          <w:rPr>
            <w:rFonts w:eastAsia="Times New Roman" w:cs="Times New Roman" w:ascii="Times New Roman" w:hAnsi="Times New Roman"/>
            <w:color w:val="000000" w:themeColor="text1"/>
            <w:sz w:val="24"/>
            <w:szCs w:val="24"/>
          </w:rPr>
          <w:delText xml:space="preserve">após </w:delText>
        </w:r>
      </w:del>
      <w:ins w:id="513" w:author="Larissa Silva | Tikinet" w:date="2022-07-08T12:00:00Z">
        <w:r>
          <w:rPr>
            <w:rFonts w:eastAsia="Times New Roman" w:cs="Times New Roman" w:ascii="Times New Roman" w:hAnsi="Times New Roman"/>
            <w:color w:val="000000" w:themeColor="text1"/>
            <w:sz w:val="24"/>
            <w:szCs w:val="24"/>
          </w:rPr>
          <w:t xml:space="preserve">depois de </w:t>
        </w:r>
      </w:ins>
      <w:r>
        <w:rPr>
          <w:rFonts w:eastAsia="Times New Roman" w:cs="Times New Roman" w:ascii="Times New Roman" w:hAnsi="Times New Roman"/>
          <w:color w:val="000000" w:themeColor="text1"/>
          <w:sz w:val="24"/>
          <w:szCs w:val="24"/>
        </w:rPr>
        <w:t>transcritas, foram tratadas por meio da análise de conteúdo, conforme definido por Bardin (2016), assim como o</w:t>
      </w:r>
      <w:ins w:id="514" w:author="Larissa Silva | Tikinet" w:date="2022-07-08T12:00: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 xml:space="preserve"> resultado</w:t>
      </w:r>
      <w:ins w:id="515" w:author="Larissa Silva | Tikinet" w:date="2022-07-08T12:00: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 xml:space="preserve"> do acompanhamento dos grupos de WhatsApp. Foram, então, estabelecidas relações entre os conteúdos obtidos nos procedimentos de coleta de dados </w:t>
      </w:r>
      <w:del w:id="516" w:author="Larissa Silva | Tikinet" w:date="2022-07-08T12:01:00Z">
        <w:r>
          <w:rPr>
            <w:rFonts w:eastAsia="Times New Roman" w:cs="Times New Roman" w:ascii="Times New Roman" w:hAnsi="Times New Roman"/>
            <w:color w:val="000000" w:themeColor="text1"/>
            <w:sz w:val="24"/>
            <w:szCs w:val="24"/>
          </w:rPr>
          <w:delText>com o que foi encontrado</w:delText>
        </w:r>
      </w:del>
      <w:ins w:id="517" w:author="Larissa Silva | Tikinet" w:date="2022-07-08T12:01:00Z">
        <w:r>
          <w:rPr>
            <w:rFonts w:eastAsia="Times New Roman" w:cs="Times New Roman" w:ascii="Times New Roman" w:hAnsi="Times New Roman"/>
            <w:color w:val="000000" w:themeColor="text1"/>
            <w:sz w:val="24"/>
            <w:szCs w:val="24"/>
          </w:rPr>
          <w:t>e os achados</w:t>
        </w:r>
      </w:ins>
      <w:r>
        <w:rPr>
          <w:rFonts w:eastAsia="Times New Roman" w:cs="Times New Roman" w:ascii="Times New Roman" w:hAnsi="Times New Roman"/>
          <w:color w:val="000000" w:themeColor="text1"/>
          <w:sz w:val="24"/>
          <w:szCs w:val="24"/>
        </w:rPr>
        <w:t xml:space="preserve"> </w:t>
      </w:r>
      <w:ins w:id="518" w:author="Larissa Silva | Tikinet" w:date="2022-07-08T12:01:00Z">
        <w:r>
          <w:rPr>
            <w:rFonts w:eastAsia="Times New Roman" w:cs="Times New Roman" w:ascii="Times New Roman" w:hAnsi="Times New Roman"/>
            <w:color w:val="000000" w:themeColor="text1"/>
            <w:sz w:val="24"/>
            <w:szCs w:val="24"/>
          </w:rPr>
          <w:t>d</w:t>
        </w:r>
      </w:ins>
      <w:del w:id="519" w:author="Larissa Silva | Tikinet" w:date="2022-07-08T12:01:00Z">
        <w:r>
          <w:rPr>
            <w:rFonts w:eastAsia="Times New Roman" w:cs="Times New Roman" w:ascii="Times New Roman" w:hAnsi="Times New Roman"/>
            <w:color w:val="000000" w:themeColor="text1"/>
            <w:sz w:val="24"/>
            <w:szCs w:val="24"/>
          </w:rPr>
          <w:delText>n</w:delText>
        </w:r>
      </w:del>
      <w:r>
        <w:rPr>
          <w:rFonts w:eastAsia="Times New Roman" w:cs="Times New Roman" w:ascii="Times New Roman" w:hAnsi="Times New Roman"/>
          <w:color w:val="000000" w:themeColor="text1"/>
          <w:sz w:val="24"/>
          <w:szCs w:val="24"/>
        </w:rPr>
        <w:t xml:space="preserve">a revisão da literatura. As categorias foram definidas </w:t>
      </w:r>
      <w:r>
        <w:rPr>
          <w:rFonts w:eastAsia="Times New Roman" w:cs="Times New Roman" w:ascii="Times New Roman" w:hAnsi="Times New Roman"/>
          <w:i/>
          <w:color w:val="000000" w:themeColor="text1"/>
          <w:sz w:val="24"/>
          <w:szCs w:val="24"/>
        </w:rPr>
        <w:t>a posteriori</w:t>
      </w:r>
      <w:r>
        <w:rPr>
          <w:rFonts w:eastAsia="Times New Roman" w:cs="Times New Roman" w:ascii="Times New Roman" w:hAnsi="Times New Roman"/>
          <w:color w:val="000000" w:themeColor="text1"/>
          <w:sz w:val="24"/>
          <w:szCs w:val="24"/>
        </w:rPr>
        <w:t>, emergindo no momento da análise.</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Os questionários, por sua vez, foram processados por meio de modelos computacionais desenvolvidos especificamente para tratar os dados coletados, assim como a visualização dos resultados obtidos. Todo o procedimento foi desenvolvido em linguagem de programação Python, que dá suporte à computação científica e análise de dados.</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Finalmente, no mês de setembro, foram apresentados e discutidos</w:t>
      </w:r>
      <w:ins w:id="520" w:author="Larissa Silva | Tikinet" w:date="2022-07-08T12:02:00Z">
        <w:r>
          <w:rPr>
            <w:rFonts w:eastAsia="Times New Roman" w:cs="Times New Roman" w:ascii="Times New Roman" w:hAnsi="Times New Roman"/>
            <w:color w:val="000000" w:themeColor="text1"/>
            <w:sz w:val="24"/>
            <w:szCs w:val="24"/>
          </w:rPr>
          <w:t xml:space="preserve"> os resultados da pesquisa</w:t>
        </w:r>
      </w:ins>
      <w:r>
        <w:rPr>
          <w:rFonts w:eastAsia="Times New Roman" w:cs="Times New Roman" w:ascii="Times New Roman" w:hAnsi="Times New Roman"/>
          <w:color w:val="000000" w:themeColor="text1"/>
          <w:sz w:val="24"/>
          <w:szCs w:val="24"/>
        </w:rPr>
        <w:t xml:space="preserve"> com o </w:t>
      </w:r>
      <w:ins w:id="521" w:author="Larissa Silva | Tikinet" w:date="2022-07-08T12:01:00Z">
        <w:r>
          <w:rPr>
            <w:rFonts w:eastAsia="Times New Roman" w:cs="Times New Roman" w:ascii="Times New Roman" w:hAnsi="Times New Roman"/>
            <w:color w:val="000000" w:themeColor="text1"/>
            <w:sz w:val="24"/>
            <w:szCs w:val="24"/>
          </w:rPr>
          <w:t>d</w:t>
        </w:r>
      </w:ins>
      <w:del w:id="522" w:author="Larissa Silva | Tikinet" w:date="2022-07-08T12:01:00Z">
        <w:r>
          <w:rPr>
            <w:rFonts w:eastAsia="Times New Roman" w:cs="Times New Roman" w:ascii="Times New Roman" w:hAnsi="Times New Roman"/>
            <w:color w:val="000000" w:themeColor="text1"/>
            <w:sz w:val="24"/>
            <w:szCs w:val="24"/>
          </w:rPr>
          <w:delText>D</w:delText>
        </w:r>
      </w:del>
      <w:r>
        <w:rPr>
          <w:rFonts w:eastAsia="Times New Roman" w:cs="Times New Roman" w:ascii="Times New Roman" w:hAnsi="Times New Roman"/>
          <w:color w:val="000000" w:themeColor="text1"/>
          <w:sz w:val="24"/>
          <w:szCs w:val="24"/>
        </w:rPr>
        <w:t>iretor</w:t>
      </w:r>
      <w:ins w:id="523" w:author="Larissa Silva | Tikinet" w:date="2022-07-08T12:02:00Z">
        <w:r>
          <w:rPr>
            <w:rFonts w:eastAsia="Times New Roman" w:cs="Times New Roman" w:ascii="Times New Roman" w:hAnsi="Times New Roman"/>
            <w:color w:val="000000" w:themeColor="text1"/>
            <w:sz w:val="24"/>
            <w:szCs w:val="24"/>
          </w:rPr>
          <w:t xml:space="preserve"> e</w:t>
        </w:r>
      </w:ins>
      <w:del w:id="524" w:author="Larissa Silva | Tikinet" w:date="2022-07-08T12:02: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o </w:t>
      </w:r>
      <w:del w:id="525" w:author="Larissa Silva | Tikinet" w:date="2022-07-08T12:02:00Z">
        <w:r>
          <w:rPr>
            <w:rFonts w:eastAsia="Times New Roman" w:cs="Times New Roman" w:ascii="Times New Roman" w:hAnsi="Times New Roman"/>
            <w:color w:val="000000" w:themeColor="text1"/>
            <w:sz w:val="24"/>
            <w:szCs w:val="24"/>
          </w:rPr>
          <w:delText>V</w:delText>
        </w:r>
      </w:del>
      <w:ins w:id="526" w:author="Larissa Silva | Tikinet" w:date="2022-07-08T12:02:00Z">
        <w:r>
          <w:rPr>
            <w:rFonts w:eastAsia="Times New Roman" w:cs="Times New Roman" w:ascii="Times New Roman" w:hAnsi="Times New Roman"/>
            <w:color w:val="000000" w:themeColor="text1"/>
            <w:sz w:val="24"/>
            <w:szCs w:val="24"/>
          </w:rPr>
          <w:t>v</w:t>
        </w:r>
      </w:ins>
      <w:r>
        <w:rPr>
          <w:rFonts w:eastAsia="Times New Roman" w:cs="Times New Roman" w:ascii="Times New Roman" w:hAnsi="Times New Roman"/>
          <w:color w:val="000000" w:themeColor="text1"/>
          <w:sz w:val="24"/>
          <w:szCs w:val="24"/>
        </w:rPr>
        <w:t>ice-</w:t>
      </w:r>
      <w:del w:id="527" w:author="Larissa Silva | Tikinet" w:date="2022-07-08T12:02:00Z">
        <w:r>
          <w:rPr>
            <w:rFonts w:eastAsia="Times New Roman" w:cs="Times New Roman" w:ascii="Times New Roman" w:hAnsi="Times New Roman"/>
            <w:color w:val="000000" w:themeColor="text1"/>
            <w:sz w:val="24"/>
            <w:szCs w:val="24"/>
          </w:rPr>
          <w:delText xml:space="preserve"> D</w:delText>
        </w:r>
      </w:del>
      <w:ins w:id="528" w:author="Larissa Silva | Tikinet" w:date="2022-07-08T12:02:00Z">
        <w:r>
          <w:rPr>
            <w:rFonts w:eastAsia="Times New Roman" w:cs="Times New Roman" w:ascii="Times New Roman" w:hAnsi="Times New Roman"/>
            <w:color w:val="000000" w:themeColor="text1"/>
            <w:sz w:val="24"/>
            <w:szCs w:val="24"/>
          </w:rPr>
          <w:t>d</w:t>
        </w:r>
      </w:ins>
      <w:r>
        <w:rPr>
          <w:rFonts w:eastAsia="Times New Roman" w:cs="Times New Roman" w:ascii="Times New Roman" w:hAnsi="Times New Roman"/>
          <w:color w:val="000000" w:themeColor="text1"/>
          <w:sz w:val="24"/>
          <w:szCs w:val="24"/>
        </w:rPr>
        <w:t xml:space="preserve">iretor da Amoaplic e </w:t>
      </w:r>
      <w:ins w:id="529" w:author="Larissa Silva | Tikinet" w:date="2022-07-08T12:02:00Z">
        <w:r>
          <w:rPr>
            <w:rFonts w:eastAsia="Times New Roman" w:cs="Times New Roman" w:ascii="Times New Roman" w:hAnsi="Times New Roman"/>
            <w:color w:val="000000" w:themeColor="text1"/>
            <w:sz w:val="24"/>
            <w:szCs w:val="24"/>
          </w:rPr>
          <w:t xml:space="preserve">com </w:t>
        </w:r>
      </w:ins>
      <w:r>
        <w:rPr>
          <w:rFonts w:eastAsia="Times New Roman" w:cs="Times New Roman" w:ascii="Times New Roman" w:hAnsi="Times New Roman"/>
          <w:color w:val="000000" w:themeColor="text1"/>
          <w:sz w:val="24"/>
          <w:szCs w:val="24"/>
        </w:rPr>
        <w:t xml:space="preserve">o </w:t>
      </w:r>
      <w:del w:id="530" w:author="Larissa Silva | Tikinet" w:date="2022-07-08T12:02:00Z">
        <w:r>
          <w:rPr>
            <w:rFonts w:eastAsia="Times New Roman" w:cs="Times New Roman" w:ascii="Times New Roman" w:hAnsi="Times New Roman"/>
            <w:color w:val="000000" w:themeColor="text1"/>
            <w:sz w:val="24"/>
            <w:szCs w:val="24"/>
          </w:rPr>
          <w:delText>V</w:delText>
        </w:r>
      </w:del>
      <w:ins w:id="531" w:author="Larissa Silva | Tikinet" w:date="2022-07-08T12:02:00Z">
        <w:r>
          <w:rPr>
            <w:rFonts w:eastAsia="Times New Roman" w:cs="Times New Roman" w:ascii="Times New Roman" w:hAnsi="Times New Roman"/>
            <w:color w:val="000000" w:themeColor="text1"/>
            <w:sz w:val="24"/>
            <w:szCs w:val="24"/>
          </w:rPr>
          <w:t>v</w:t>
        </w:r>
      </w:ins>
      <w:r>
        <w:rPr>
          <w:rFonts w:eastAsia="Times New Roman" w:cs="Times New Roman" w:ascii="Times New Roman" w:hAnsi="Times New Roman"/>
          <w:color w:val="000000" w:themeColor="text1"/>
          <w:sz w:val="24"/>
          <w:szCs w:val="24"/>
        </w:rPr>
        <w:t>ice-</w:t>
      </w:r>
      <w:del w:id="532" w:author="Larissa Silva | Tikinet" w:date="2022-07-08T12:02:00Z">
        <w:r>
          <w:rPr>
            <w:rFonts w:eastAsia="Times New Roman" w:cs="Times New Roman" w:ascii="Times New Roman" w:hAnsi="Times New Roman"/>
            <w:color w:val="000000" w:themeColor="text1"/>
            <w:sz w:val="24"/>
            <w:szCs w:val="24"/>
          </w:rPr>
          <w:delText>P</w:delText>
        </w:r>
      </w:del>
      <w:ins w:id="533" w:author="Larissa Silva | Tikinet" w:date="2022-07-08T12:02:00Z">
        <w:r>
          <w:rPr>
            <w:rFonts w:eastAsia="Times New Roman" w:cs="Times New Roman" w:ascii="Times New Roman" w:hAnsi="Times New Roman"/>
            <w:color w:val="000000" w:themeColor="text1"/>
            <w:sz w:val="24"/>
            <w:szCs w:val="24"/>
          </w:rPr>
          <w:t>p</w:t>
        </w:r>
      </w:ins>
      <w:r>
        <w:rPr>
          <w:rFonts w:eastAsia="Times New Roman" w:cs="Times New Roman" w:ascii="Times New Roman" w:hAnsi="Times New Roman"/>
          <w:color w:val="000000" w:themeColor="text1"/>
          <w:sz w:val="24"/>
          <w:szCs w:val="24"/>
        </w:rPr>
        <w:t>residente da Fembrapp</w:t>
      </w:r>
      <w:del w:id="534" w:author="Larissa Silva | Tikinet" w:date="2022-07-08T12:02:00Z">
        <w:r>
          <w:rPr>
            <w:rFonts w:eastAsia="Times New Roman" w:cs="Times New Roman" w:ascii="Times New Roman" w:hAnsi="Times New Roman"/>
            <w:color w:val="000000" w:themeColor="text1"/>
            <w:sz w:val="24"/>
            <w:szCs w:val="24"/>
          </w:rPr>
          <w:delText>, os resultados da pesquisa</w:delText>
        </w:r>
      </w:del>
      <w:r>
        <w:rPr>
          <w:rFonts w:eastAsia="Times New Roman" w:cs="Times New Roman" w:ascii="Times New Roman" w:hAnsi="Times New Roman"/>
          <w:color w:val="000000" w:themeColor="text1"/>
          <w:sz w:val="24"/>
          <w:szCs w:val="24"/>
        </w:rPr>
        <w:t>. Es</w:t>
      </w:r>
      <w:del w:id="535" w:author="Larissa Silva | Tikinet" w:date="2022-07-08T12:02:00Z">
        <w:r>
          <w:rPr>
            <w:rFonts w:eastAsia="Times New Roman" w:cs="Times New Roman" w:ascii="Times New Roman" w:hAnsi="Times New Roman"/>
            <w:color w:val="000000" w:themeColor="text1"/>
            <w:sz w:val="24"/>
            <w:szCs w:val="24"/>
          </w:rPr>
          <w:delText>t</w:delText>
        </w:r>
      </w:del>
      <w:ins w:id="536" w:author="Larissa Silva | Tikinet" w:date="2022-07-08T12:02: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 xml:space="preserve">e momento foi muito importante </w:t>
      </w:r>
      <w:del w:id="537" w:author="Larissa Silva | Tikinet" w:date="2022-07-08T12:03:00Z">
        <w:r>
          <w:rPr>
            <w:rFonts w:eastAsia="Times New Roman" w:cs="Times New Roman" w:ascii="Times New Roman" w:hAnsi="Times New Roman"/>
            <w:color w:val="000000" w:themeColor="text1"/>
            <w:sz w:val="24"/>
            <w:szCs w:val="24"/>
          </w:rPr>
          <w:delText xml:space="preserve">possibilitando </w:delText>
        </w:r>
      </w:del>
      <w:ins w:id="538" w:author="Larissa Silva | Tikinet" w:date="2022-07-08T12:03:00Z">
        <w:r>
          <w:rPr>
            <w:rFonts w:eastAsia="Times New Roman" w:cs="Times New Roman" w:ascii="Times New Roman" w:hAnsi="Times New Roman"/>
            <w:color w:val="000000" w:themeColor="text1"/>
            <w:sz w:val="24"/>
            <w:szCs w:val="24"/>
          </w:rPr>
          <w:t xml:space="preserve">na medida em que possibilitou </w:t>
        </w:r>
      </w:ins>
      <w:r>
        <w:rPr>
          <w:rFonts w:eastAsia="Times New Roman" w:cs="Times New Roman" w:ascii="Times New Roman" w:hAnsi="Times New Roman"/>
          <w:color w:val="000000" w:themeColor="text1"/>
          <w:sz w:val="24"/>
          <w:szCs w:val="24"/>
        </w:rPr>
        <w:t xml:space="preserve">não apenas discutir os dados conjuntamente, mas analisar o contexto passado – de forte isolamento social e redução das demandas – a partir do olhar do presente, em um </w:t>
      </w:r>
      <w:del w:id="539" w:author="Larissa Silva | Tikinet" w:date="2022-07-08T12:03:00Z">
        <w:r>
          <w:rPr>
            <w:rFonts w:eastAsia="Times New Roman" w:cs="Times New Roman" w:ascii="Times New Roman" w:hAnsi="Times New Roman"/>
            <w:color w:val="000000" w:themeColor="text1"/>
            <w:sz w:val="24"/>
            <w:szCs w:val="24"/>
          </w:rPr>
          <w:delText xml:space="preserve">contexto </w:delText>
        </w:r>
      </w:del>
      <w:ins w:id="540" w:author="Larissa Silva | Tikinet" w:date="2022-07-08T12:03:00Z">
        <w:r>
          <w:rPr>
            <w:rFonts w:eastAsia="Times New Roman" w:cs="Times New Roman" w:ascii="Times New Roman" w:hAnsi="Times New Roman"/>
            <w:color w:val="000000" w:themeColor="text1"/>
            <w:sz w:val="24"/>
            <w:szCs w:val="24"/>
          </w:rPr>
          <w:t xml:space="preserve">situação de reabertura e </w:t>
        </w:r>
      </w:ins>
      <w:r>
        <w:rPr>
          <w:rFonts w:eastAsia="Times New Roman" w:cs="Times New Roman" w:ascii="Times New Roman" w:hAnsi="Times New Roman"/>
          <w:color w:val="000000" w:themeColor="text1"/>
          <w:sz w:val="24"/>
          <w:szCs w:val="24"/>
        </w:rPr>
        <w:t>de redução do isolamento social.</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A próxima seção traz os principais achados da pesquisa de campo com base, principalmente, nos resultados dos questionários, complementados</w:t>
      </w:r>
      <w:del w:id="541" w:author="Larissa Silva | Tikinet" w:date="2022-07-08T12:04:00Z">
        <w:r>
          <w:rPr>
            <w:rFonts w:eastAsia="Times New Roman" w:cs="Times New Roman" w:ascii="Times New Roman" w:hAnsi="Times New Roman"/>
            <w:color w:val="000000" w:themeColor="text1"/>
            <w:sz w:val="24"/>
            <w:szCs w:val="24"/>
          </w:rPr>
          <w:delText>, quando necessário,</w:delText>
        </w:r>
      </w:del>
      <w:r>
        <w:rPr>
          <w:rFonts w:eastAsia="Times New Roman" w:cs="Times New Roman" w:ascii="Times New Roman" w:hAnsi="Times New Roman"/>
          <w:color w:val="000000" w:themeColor="text1"/>
          <w:sz w:val="24"/>
          <w:szCs w:val="24"/>
        </w:rPr>
        <w:t xml:space="preserve"> com as entrevistas e </w:t>
      </w:r>
      <w:del w:id="542" w:author="Larissa Silva | Tikinet" w:date="2022-07-08T12:04:00Z">
        <w:r>
          <w:rPr>
            <w:rFonts w:eastAsia="Times New Roman" w:cs="Times New Roman" w:ascii="Times New Roman" w:hAnsi="Times New Roman"/>
            <w:color w:val="000000" w:themeColor="text1"/>
            <w:sz w:val="24"/>
            <w:szCs w:val="24"/>
          </w:rPr>
          <w:delText>o que</w:delText>
        </w:r>
      </w:del>
      <w:ins w:id="543" w:author="Larissa Silva | Tikinet" w:date="2022-07-08T12:04:00Z">
        <w:r>
          <w:rPr>
            <w:rFonts w:eastAsia="Times New Roman" w:cs="Times New Roman" w:ascii="Times New Roman" w:hAnsi="Times New Roman"/>
            <w:color w:val="000000" w:themeColor="text1"/>
            <w:sz w:val="24"/>
            <w:szCs w:val="24"/>
          </w:rPr>
          <w:t>as informações</w:t>
        </w:r>
      </w:ins>
      <w:del w:id="544" w:author="Larissa Silva | Tikinet" w:date="2022-07-08T12:04:00Z">
        <w:r>
          <w:rPr>
            <w:rFonts w:eastAsia="Times New Roman" w:cs="Times New Roman" w:ascii="Times New Roman" w:hAnsi="Times New Roman"/>
            <w:color w:val="000000" w:themeColor="text1"/>
            <w:sz w:val="24"/>
            <w:szCs w:val="24"/>
          </w:rPr>
          <w:delText xml:space="preserve"> foi</w:delText>
        </w:r>
      </w:del>
      <w:r>
        <w:rPr>
          <w:rFonts w:eastAsia="Times New Roman" w:cs="Times New Roman" w:ascii="Times New Roman" w:hAnsi="Times New Roman"/>
          <w:color w:val="000000" w:themeColor="text1"/>
          <w:sz w:val="24"/>
          <w:szCs w:val="24"/>
        </w:rPr>
        <w:t xml:space="preserve"> colhid</w:t>
      </w:r>
      <w:ins w:id="545" w:author="Larissa Silva | Tikinet" w:date="2022-07-08T12:04:00Z">
        <w:r>
          <w:rPr>
            <w:rFonts w:eastAsia="Times New Roman" w:cs="Times New Roman" w:ascii="Times New Roman" w:hAnsi="Times New Roman"/>
            <w:color w:val="000000" w:themeColor="text1"/>
            <w:sz w:val="24"/>
            <w:szCs w:val="24"/>
          </w:rPr>
          <w:t>as</w:t>
        </w:r>
      </w:ins>
      <w:del w:id="546" w:author="Larissa Silva | Tikinet" w:date="2022-07-08T12:04:00Z">
        <w:r>
          <w:rPr>
            <w:rFonts w:eastAsia="Times New Roman" w:cs="Times New Roman" w:ascii="Times New Roman" w:hAnsi="Times New Roman"/>
            <w:color w:val="000000" w:themeColor="text1"/>
            <w:sz w:val="24"/>
            <w:szCs w:val="24"/>
          </w:rPr>
          <w:delText>o</w:delText>
        </w:r>
      </w:del>
      <w:r>
        <w:rPr>
          <w:rFonts w:eastAsia="Times New Roman" w:cs="Times New Roman" w:ascii="Times New Roman" w:hAnsi="Times New Roman"/>
          <w:color w:val="000000" w:themeColor="text1"/>
          <w:sz w:val="24"/>
          <w:szCs w:val="24"/>
        </w:rPr>
        <w:t xml:space="preserve"> nos grupos de WhatsApp</w:t>
      </w:r>
      <w:ins w:id="547" w:author="Larissa Silva | Tikinet" w:date="2022-07-08T12:04:00Z">
        <w:r>
          <w:rPr>
            <w:rFonts w:eastAsia="Times New Roman" w:cs="Times New Roman" w:ascii="Times New Roman" w:hAnsi="Times New Roman"/>
            <w:color w:val="000000" w:themeColor="text1"/>
            <w:sz w:val="24"/>
            <w:szCs w:val="24"/>
          </w:rPr>
          <w:t>, quando necessário</w:t>
        </w:r>
      </w:ins>
      <w:r>
        <w:rPr>
          <w:rFonts w:eastAsia="Times New Roman" w:cs="Times New Roman" w:ascii="Times New Roman" w:hAnsi="Times New Roman"/>
          <w:color w:val="000000" w:themeColor="text1"/>
          <w:sz w:val="24"/>
          <w:szCs w:val="24"/>
        </w:rPr>
        <w:t>.</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pacing w:before="0" w:after="120"/>
        <w:jc w:val="both"/>
        <w:rPr>
          <w:rFonts w:ascii="Times New Roman" w:hAnsi="Times New Roman" w:eastAsia="Times New Roman" w:cs="Times New Roman"/>
          <w:b/>
          <w:b/>
          <w:color w:val="000000" w:themeColor="text1"/>
          <w:sz w:val="24"/>
          <w:szCs w:val="24"/>
        </w:rPr>
      </w:pPr>
      <w:r>
        <w:rPr>
          <w:rFonts w:eastAsia="Times New Roman" w:cs="Times New Roman" w:ascii="Times New Roman" w:hAnsi="Times New Roman"/>
          <w:b/>
          <w:color w:val="000000" w:themeColor="text1"/>
          <w:sz w:val="24"/>
          <w:szCs w:val="24"/>
        </w:rPr>
        <w:t>4. RESULTADOS OBTIDOS NO CAMPO</w:t>
      </w:r>
      <w:r>
        <w:rPr>
          <w:rFonts w:eastAsia="Times New Roman" w:cs="Times New Roman" w:ascii="Times New Roman" w:hAnsi="Times New Roman"/>
          <w:b/>
          <w:color w:val="FF0000"/>
          <w:sz w:val="24"/>
          <w:szCs w:val="24"/>
        </w:rPr>
        <w:t>&lt;sub1&gt;</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Começamos esta seção destacando o perfil dos 267 motoristas que responderam </w:t>
      </w:r>
      <w:ins w:id="548" w:author="Larissa Silva | Tikinet" w:date="2022-07-08T12:04:00Z">
        <w:r>
          <w:rPr>
            <w:rFonts w:eastAsia="Times New Roman" w:cs="Times New Roman" w:ascii="Times New Roman" w:hAnsi="Times New Roman"/>
            <w:color w:val="000000" w:themeColor="text1"/>
            <w:sz w:val="24"/>
            <w:szCs w:val="24"/>
          </w:rPr>
          <w:t>a</w:t>
        </w:r>
      </w:ins>
      <w:r>
        <w:rPr>
          <w:rFonts w:eastAsia="Times New Roman" w:cs="Times New Roman" w:ascii="Times New Roman" w:hAnsi="Times New Roman"/>
          <w:color w:val="000000" w:themeColor="text1"/>
          <w:sz w:val="24"/>
          <w:szCs w:val="24"/>
        </w:rPr>
        <w:t xml:space="preserve">o questionário. Desses, 83,5% se declararam do gênero masculino, 16,5% do feminino e nenhum se identificou como outro. Uma concentração similar tem sido verificada em outras pesquisas realizadas com motoristas e entregadores em empresas-plataforma. Em estudo feito na cidade de São Paulo por Moraes, Oliveira e Accorsi (2019), 88% dos participantes eram do gênero masculino. Resultado </w:t>
      </w:r>
      <w:del w:id="549" w:author="Larissa Silva | Tikinet" w:date="2022-07-08T12:08:00Z">
        <w:r>
          <w:rPr>
            <w:rFonts w:eastAsia="Times New Roman" w:cs="Times New Roman" w:ascii="Times New Roman" w:hAnsi="Times New Roman"/>
            <w:color w:val="000000" w:themeColor="text1"/>
            <w:sz w:val="24"/>
            <w:szCs w:val="24"/>
          </w:rPr>
          <w:delText xml:space="preserve">similar </w:delText>
        </w:r>
      </w:del>
      <w:ins w:id="550" w:author="Larissa Silva | Tikinet" w:date="2022-07-08T12:08:00Z">
        <w:r>
          <w:rPr>
            <w:rFonts w:eastAsia="Times New Roman" w:cs="Times New Roman" w:ascii="Times New Roman" w:hAnsi="Times New Roman"/>
            <w:color w:val="000000" w:themeColor="text1"/>
            <w:sz w:val="24"/>
            <w:szCs w:val="24"/>
          </w:rPr>
          <w:t xml:space="preserve">parecido </w:t>
        </w:r>
      </w:ins>
      <w:r>
        <w:rPr>
          <w:rFonts w:eastAsia="Times New Roman" w:cs="Times New Roman" w:ascii="Times New Roman" w:hAnsi="Times New Roman"/>
          <w:color w:val="000000" w:themeColor="text1"/>
          <w:sz w:val="24"/>
          <w:szCs w:val="24"/>
        </w:rPr>
        <w:t>foi encontrado na pesquisa realizada por Kalil (2019) com motoristas da Uber, também em São Paulo, assim como mostram os dados de pesquisas com entregadores (ABÍLIO et al</w:t>
      </w:r>
      <w:ins w:id="551" w:author="Larissa Silva | Tikinet" w:date="2022-07-08T12:08: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2020).</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Em relação à faixa etária, há uma </w:t>
      </w:r>
      <w:r>
        <w:rPr>
          <w:rFonts w:eastAsia="Times New Roman" w:cs="Times New Roman" w:ascii="Times New Roman" w:hAnsi="Times New Roman"/>
          <w:color w:val="000000" w:themeColor="text1"/>
          <w:sz w:val="24"/>
          <w:szCs w:val="24"/>
        </w:rPr>
        <w:t>grande</w:t>
      </w:r>
      <w:r>
        <w:rPr>
          <w:rFonts w:eastAsia="Times New Roman" w:cs="Times New Roman" w:ascii="Times New Roman" w:hAnsi="Times New Roman"/>
          <w:color w:val="000000" w:themeColor="text1"/>
          <w:sz w:val="24"/>
          <w:szCs w:val="24"/>
        </w:rPr>
        <w:t xml:space="preserve"> concentração entre </w:t>
      </w:r>
      <w:r>
        <w:rPr>
          <w:rFonts w:eastAsia="Times New Roman" w:cs="Times New Roman" w:ascii="Times New Roman" w:hAnsi="Times New Roman"/>
          <w:color w:val="C9211E"/>
          <w:sz w:val="24"/>
          <w:szCs w:val="24"/>
        </w:rPr>
        <w:t>21</w:t>
      </w:r>
      <w:r>
        <w:rPr>
          <w:rFonts w:eastAsia="Times New Roman" w:cs="Times New Roman" w:ascii="Times New Roman" w:hAnsi="Times New Roman"/>
          <w:color w:val="C9211E"/>
          <w:sz w:val="24"/>
          <w:szCs w:val="24"/>
        </w:rPr>
        <w:commentReference w:id="4"/>
      </w:r>
      <w:r>
        <w:rPr>
          <w:rFonts w:eastAsia="Times New Roman" w:cs="Times New Roman" w:ascii="Times New Roman" w:hAnsi="Times New Roman"/>
          <w:color w:val="C9211E"/>
          <w:sz w:val="24"/>
          <w:szCs w:val="24"/>
        </w:rPr>
        <w:t xml:space="preserve"> e </w:t>
      </w:r>
      <w:r>
        <w:rPr>
          <w:rFonts w:eastAsia="Times New Roman" w:cs="Times New Roman" w:ascii="Times New Roman" w:hAnsi="Times New Roman"/>
          <w:color w:val="C9211E"/>
          <w:sz w:val="24"/>
          <w:szCs w:val="24"/>
        </w:rPr>
        <w:t>30</w:t>
      </w:r>
      <w:r>
        <w:rPr>
          <w:rFonts w:eastAsia="Times New Roman" w:cs="Times New Roman" w:ascii="Times New Roman" w:hAnsi="Times New Roman"/>
          <w:color w:val="C9211E"/>
          <w:sz w:val="24"/>
          <w:szCs w:val="24"/>
        </w:rPr>
        <w:t xml:space="preserve"> anos</w:t>
      </w:r>
      <w:r>
        <w:rPr>
          <w:rFonts w:eastAsia="Times New Roman" w:cs="Times New Roman" w:ascii="Times New Roman" w:hAnsi="Times New Roman"/>
          <w:color w:val="000000" w:themeColor="text1"/>
          <w:sz w:val="24"/>
          <w:szCs w:val="24"/>
        </w:rPr>
        <w:t xml:space="preserve"> (em torno de 34</w:t>
      </w:r>
      <w:r>
        <w:rPr>
          <w:rFonts w:eastAsia="Times New Roman" w:cs="Times New Roman" w:ascii="Times New Roman" w:hAnsi="Times New Roman"/>
          <w:color w:val="C9211E"/>
          <w:sz w:val="24"/>
          <w:szCs w:val="24"/>
        </w:rPr>
        <w:t>,</w:t>
      </w:r>
      <w:r>
        <w:rPr>
          <w:rFonts w:eastAsia="Times New Roman" w:cs="Times New Roman" w:ascii="Times New Roman" w:hAnsi="Times New Roman"/>
          <w:color w:val="C9211E"/>
          <w:sz w:val="24"/>
          <w:szCs w:val="24"/>
        </w:rPr>
        <w:t>8</w:t>
      </w: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color w:val="C9211E"/>
          <w:sz w:val="24"/>
          <w:szCs w:val="24"/>
        </w:rPr>
        <w:t xml:space="preserve">e a faixa entre 21 e 50 anos representa </w:t>
      </w:r>
      <w:r>
        <w:rPr>
          <w:rFonts w:eastAsia="Times New Roman" w:cs="Times New Roman" w:ascii="Times New Roman" w:hAnsi="Times New Roman"/>
          <w:color w:val="C9211E"/>
          <w:sz w:val="24"/>
          <w:szCs w:val="24"/>
        </w:rPr>
        <w:t>60,3%</w:t>
      </w:r>
      <w:r>
        <w:rPr>
          <w:rFonts w:eastAsia="Times New Roman" w:cs="Times New Roman" w:ascii="Times New Roman" w:hAnsi="Times New Roman"/>
          <w:color w:val="C9211E"/>
          <w:sz w:val="24"/>
          <w:szCs w:val="24"/>
        </w:rPr>
        <w:t xml:space="preserve"> dos motoristas. </w:t>
      </w:r>
      <w:r>
        <w:rPr>
          <w:rFonts w:eastAsia="Times New Roman" w:cs="Times New Roman" w:ascii="Times New Roman" w:hAnsi="Times New Roman"/>
          <w:color w:val="000000" w:themeColor="text1"/>
          <w:sz w:val="24"/>
          <w:szCs w:val="24"/>
        </w:rPr>
        <w:t>Por sua vez, as faixas anterior e posterior a esta</w:t>
      </w:r>
      <w:del w:id="552" w:author="Larissa Silva | Tikinet" w:date="2022-07-08T14:47: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apresentam</w:t>
      </w:r>
      <w:del w:id="553" w:author="Larissa Silva | Tikinet" w:date="2022-07-08T12:11: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praticamente</w:t>
      </w:r>
      <w:del w:id="554" w:author="Larissa Silva | Tikinet" w:date="2022-07-08T12:11: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a mesma distribuição: 21% dos trabalhadores entrevistados têm entre 21 e 30 anos</w:t>
      </w:r>
      <w:ins w:id="555" w:author="Larissa Silva | Tikinet" w:date="2022-07-08T12:11: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e 22,5% entre 41 e 50 anos, ficando em torno de 19% os que têm entre 51 e 70 anos. A expressiva maioria, portanto, está em uma faixa na qual normalmente as pessoas se mantêm ativas no mercado de trabalho. Da mesma forma que se verificou em relação ao gênero, a distribuição por faixa etária f</w:t>
      </w:r>
      <w:ins w:id="556" w:author="Larissa Silva | Tikinet" w:date="2022-07-08T12:12:00Z">
        <w:r>
          <w:rPr>
            <w:rFonts w:eastAsia="Times New Roman" w:cs="Times New Roman" w:ascii="Times New Roman" w:hAnsi="Times New Roman"/>
            <w:color w:val="000000" w:themeColor="text1"/>
            <w:sz w:val="24"/>
            <w:szCs w:val="24"/>
          </w:rPr>
          <w:t>oi</w:t>
        </w:r>
      </w:ins>
      <w:del w:id="557" w:author="Larissa Silva | Tikinet" w:date="2022-07-08T12:12:00Z">
        <w:r>
          <w:rPr>
            <w:rFonts w:eastAsia="Times New Roman" w:cs="Times New Roman" w:ascii="Times New Roman" w:hAnsi="Times New Roman"/>
            <w:color w:val="000000" w:themeColor="text1"/>
            <w:sz w:val="24"/>
            <w:szCs w:val="24"/>
          </w:rPr>
          <w:delText>icou</w:delText>
        </w:r>
      </w:del>
      <w:r>
        <w:rPr>
          <w:rFonts w:eastAsia="Times New Roman" w:cs="Times New Roman" w:ascii="Times New Roman" w:hAnsi="Times New Roman"/>
          <w:color w:val="000000" w:themeColor="text1"/>
          <w:sz w:val="24"/>
          <w:szCs w:val="24"/>
        </w:rPr>
        <w:t xml:space="preserve"> muito similar </w:t>
      </w:r>
      <w:ins w:id="558" w:author="Larissa Silva | Tikinet" w:date="2022-07-08T12:12:00Z">
        <w:r>
          <w:rPr>
            <w:rFonts w:eastAsia="Times New Roman" w:cs="Times New Roman" w:ascii="Times New Roman" w:hAnsi="Times New Roman"/>
            <w:color w:val="000000" w:themeColor="text1"/>
            <w:sz w:val="24"/>
            <w:szCs w:val="24"/>
          </w:rPr>
          <w:t>à</w:t>
        </w:r>
      </w:ins>
      <w:del w:id="559" w:author="Larissa Silva | Tikinet" w:date="2022-07-08T12:12:00Z">
        <w:r>
          <w:rPr>
            <w:rFonts w:eastAsia="Times New Roman" w:cs="Times New Roman" w:ascii="Times New Roman" w:hAnsi="Times New Roman"/>
            <w:color w:val="000000" w:themeColor="text1"/>
            <w:sz w:val="24"/>
            <w:szCs w:val="24"/>
          </w:rPr>
          <w:delText>ao</w:delText>
        </w:r>
      </w:del>
      <w:r>
        <w:rPr>
          <w:rFonts w:eastAsia="Times New Roman" w:cs="Times New Roman" w:ascii="Times New Roman" w:hAnsi="Times New Roman"/>
          <w:color w:val="000000" w:themeColor="text1"/>
          <w:sz w:val="24"/>
          <w:szCs w:val="24"/>
        </w:rPr>
        <w:t xml:space="preserve"> observad</w:t>
      </w:r>
      <w:del w:id="560" w:author="Larissa Silva | Tikinet" w:date="2022-07-08T12:12:00Z">
        <w:r>
          <w:rPr>
            <w:rFonts w:eastAsia="Times New Roman" w:cs="Times New Roman" w:ascii="Times New Roman" w:hAnsi="Times New Roman"/>
            <w:color w:val="000000" w:themeColor="text1"/>
            <w:sz w:val="24"/>
            <w:szCs w:val="24"/>
          </w:rPr>
          <w:delText>o</w:delText>
        </w:r>
      </w:del>
      <w:ins w:id="561" w:author="Larissa Silva | Tikinet" w:date="2022-07-08T12:12:00Z">
        <w:r>
          <w:rPr>
            <w:rFonts w:eastAsia="Times New Roman" w:cs="Times New Roman" w:ascii="Times New Roman" w:hAnsi="Times New Roman"/>
            <w:color w:val="000000" w:themeColor="text1"/>
            <w:sz w:val="24"/>
            <w:szCs w:val="24"/>
          </w:rPr>
          <w:t>a</w:t>
        </w:r>
      </w:ins>
      <w:r>
        <w:rPr>
          <w:rFonts w:eastAsia="Times New Roman" w:cs="Times New Roman" w:ascii="Times New Roman" w:hAnsi="Times New Roman"/>
          <w:color w:val="000000" w:themeColor="text1"/>
          <w:sz w:val="24"/>
          <w:szCs w:val="24"/>
        </w:rPr>
        <w:t xml:space="preserve"> na pesquisa conduzida por Moraes, Oliveira e Accorsi (2019).</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No que diz respeito ao tempo de atuação nas empresas-plataforma</w:t>
      </w:r>
      <w:del w:id="562" w:author="Larissa Silva | Tikinet" w:date="2022-07-08T12:12:00Z">
        <w:r>
          <w:rPr>
            <w:rFonts w:eastAsia="Times New Roman" w:cs="Times New Roman" w:ascii="Times New Roman" w:hAnsi="Times New Roman"/>
            <w:color w:val="000000" w:themeColor="text1"/>
            <w:sz w:val="24"/>
            <w:szCs w:val="24"/>
          </w:rPr>
          <w:delText>s</w:delText>
        </w:r>
      </w:del>
      <w:r>
        <w:rPr>
          <w:rFonts w:eastAsia="Times New Roman" w:cs="Times New Roman" w:ascii="Times New Roman" w:hAnsi="Times New Roman"/>
          <w:color w:val="000000" w:themeColor="text1"/>
          <w:sz w:val="24"/>
          <w:szCs w:val="24"/>
        </w:rPr>
        <w:t xml:space="preserve"> de transporte, e considerando que a primeira começou a atuar em Juiz de Fora</w:t>
      </w:r>
      <w:del w:id="563" w:author="Larissa Silva | Tikinet" w:date="2022-07-08T12:13: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em 2016, vemos que 13% está há mais de 3 anos; 36% entre 2 e 3 anos</w:t>
      </w:r>
      <w:ins w:id="564" w:author="Larissa Silva | Tikinet" w:date="2022-07-08T12:13: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e 29% de 1 a 2 anos. Observa-se, portanto, que os motoristas já possuíam uma boa experiência no momento de início da pandemia, sendo possível supor que têm condições de estabelecer comparações entre o antes e o depois desse evento.</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O principal motivo que levou os respondentes a optarem pelo trabalho nas plataformas foi o desemprego, opção assinalada por 64%. Pesquisa conduzida por Ferreira e Schocair (2020) com condutores de diversas cidades brasileiras revelou que 56% dos entrevistados tinham ingressado nes</w:t>
      </w:r>
      <w:del w:id="565" w:author="Larissa Silva | Tikinet" w:date="2022-07-08T12:14:00Z">
        <w:r>
          <w:rPr>
            <w:rFonts w:eastAsia="Times New Roman" w:cs="Times New Roman" w:ascii="Times New Roman" w:hAnsi="Times New Roman"/>
            <w:color w:val="000000" w:themeColor="text1"/>
            <w:sz w:val="24"/>
            <w:szCs w:val="24"/>
          </w:rPr>
          <w:delText>t</w:delText>
        </w:r>
      </w:del>
      <w:ins w:id="566" w:author="Larissa Silva | Tikinet" w:date="2022-07-08T12:14: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 xml:space="preserve">e trabalho pelo mesmo motivo. Por sua vez, na </w:t>
      </w:r>
      <w:del w:id="567" w:author="Larissa Silva | Tikinet" w:date="2022-07-08T12:14:00Z">
        <w:r>
          <w:rPr>
            <w:rFonts w:eastAsia="Times New Roman" w:cs="Times New Roman" w:ascii="Times New Roman" w:hAnsi="Times New Roman"/>
            <w:color w:val="000000" w:themeColor="text1"/>
            <w:sz w:val="24"/>
            <w:szCs w:val="24"/>
          </w:rPr>
          <w:delText xml:space="preserve">pesquisa </w:delText>
        </w:r>
      </w:del>
      <w:ins w:id="568" w:author="Larissa Silva | Tikinet" w:date="2022-07-08T12:14:00Z">
        <w:r>
          <w:rPr>
            <w:rFonts w:eastAsia="Times New Roman" w:cs="Times New Roman" w:ascii="Times New Roman" w:hAnsi="Times New Roman"/>
            <w:color w:val="000000" w:themeColor="text1"/>
            <w:sz w:val="24"/>
            <w:szCs w:val="24"/>
          </w:rPr>
          <w:t xml:space="preserve">análise </w:t>
        </w:r>
      </w:ins>
      <w:r>
        <w:rPr>
          <w:rFonts w:eastAsia="Times New Roman" w:cs="Times New Roman" w:ascii="Times New Roman" w:hAnsi="Times New Roman"/>
          <w:color w:val="000000" w:themeColor="text1"/>
          <w:sz w:val="24"/>
          <w:szCs w:val="24"/>
        </w:rPr>
        <w:t>feita por Kalil (2019)</w:t>
      </w:r>
      <w:del w:id="569" w:author="Larissa Silva | Tikinet" w:date="2022-07-08T12:14: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apenas com trabalhadores da Uber, esse percentual chegou a quase 70%.</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As pesquisas </w:t>
      </w:r>
      <w:ins w:id="570" w:author="Larissa Silva | Tikinet" w:date="2022-07-08T12:15:00Z">
        <w:r>
          <w:rPr>
            <w:rFonts w:eastAsia="Times New Roman" w:cs="Times New Roman" w:ascii="Times New Roman" w:hAnsi="Times New Roman"/>
            <w:color w:val="000000" w:themeColor="text1"/>
            <w:sz w:val="24"/>
            <w:szCs w:val="24"/>
          </w:rPr>
          <w:t xml:space="preserve">de alcance </w:t>
        </w:r>
      </w:ins>
      <w:r>
        <w:rPr>
          <w:rFonts w:eastAsia="Times New Roman" w:cs="Times New Roman" w:ascii="Times New Roman" w:hAnsi="Times New Roman"/>
          <w:color w:val="000000" w:themeColor="text1"/>
          <w:sz w:val="24"/>
          <w:szCs w:val="24"/>
        </w:rPr>
        <w:t>naciona</w:t>
      </w:r>
      <w:ins w:id="571" w:author="Larissa Silva | Tikinet" w:date="2022-07-08T12:15:00Z">
        <w:r>
          <w:rPr>
            <w:rFonts w:eastAsia="Times New Roman" w:cs="Times New Roman" w:ascii="Times New Roman" w:hAnsi="Times New Roman"/>
            <w:color w:val="000000" w:themeColor="text1"/>
            <w:sz w:val="24"/>
            <w:szCs w:val="24"/>
          </w:rPr>
          <w:t>l</w:t>
        </w:r>
      </w:ins>
      <w:del w:id="572" w:author="Larissa Silva | Tikinet" w:date="2022-07-08T12:15:00Z">
        <w:r>
          <w:rPr>
            <w:rFonts w:eastAsia="Times New Roman" w:cs="Times New Roman" w:ascii="Times New Roman" w:hAnsi="Times New Roman"/>
            <w:color w:val="000000" w:themeColor="text1"/>
            <w:sz w:val="24"/>
            <w:szCs w:val="24"/>
          </w:rPr>
          <w:delText>is</w:delText>
        </w:r>
      </w:del>
      <w:del w:id="573" w:author="Larissa Silva | Tikinet" w:date="2022-07-08T14:48:00Z">
        <w:r>
          <w:rPr>
            <w:rFonts w:eastAsia="Times New Roman" w:cs="Times New Roman" w:ascii="Times New Roman" w:hAnsi="Times New Roman"/>
            <w:color w:val="000000" w:themeColor="text1"/>
            <w:sz w:val="24"/>
            <w:szCs w:val="24"/>
          </w:rPr>
          <w:delText>, por sua vez,</w:delText>
        </w:r>
      </w:del>
      <w:r>
        <w:rPr>
          <w:rFonts w:eastAsia="Times New Roman" w:cs="Times New Roman" w:ascii="Times New Roman" w:hAnsi="Times New Roman"/>
          <w:color w:val="000000" w:themeColor="text1"/>
          <w:sz w:val="24"/>
          <w:szCs w:val="24"/>
        </w:rPr>
        <w:t xml:space="preserve"> também demonstram </w:t>
      </w:r>
      <w:del w:id="574" w:author="Larissa Silva | Tikinet" w:date="2022-07-08T14:48:00Z">
        <w:r>
          <w:rPr>
            <w:rFonts w:eastAsia="Times New Roman" w:cs="Times New Roman" w:ascii="Times New Roman" w:hAnsi="Times New Roman"/>
            <w:color w:val="000000" w:themeColor="text1"/>
            <w:sz w:val="24"/>
            <w:szCs w:val="24"/>
          </w:rPr>
          <w:delText xml:space="preserve">a </w:delText>
        </w:r>
      </w:del>
      <w:r>
        <w:rPr>
          <w:rFonts w:eastAsia="Times New Roman" w:cs="Times New Roman" w:ascii="Times New Roman" w:hAnsi="Times New Roman"/>
          <w:color w:val="000000" w:themeColor="text1"/>
          <w:sz w:val="24"/>
          <w:szCs w:val="24"/>
        </w:rPr>
        <w:t xml:space="preserve">relação direta entre </w:t>
      </w:r>
      <w:del w:id="575" w:author="Larissa Silva | Tikinet" w:date="2022-07-08T14:48:00Z">
        <w:r>
          <w:rPr>
            <w:rFonts w:eastAsia="Times New Roman" w:cs="Times New Roman" w:ascii="Times New Roman" w:hAnsi="Times New Roman"/>
            <w:color w:val="000000" w:themeColor="text1"/>
            <w:sz w:val="24"/>
            <w:szCs w:val="24"/>
          </w:rPr>
          <w:delText xml:space="preserve">o </w:delText>
        </w:r>
      </w:del>
      <w:r>
        <w:rPr>
          <w:rFonts w:eastAsia="Times New Roman" w:cs="Times New Roman" w:ascii="Times New Roman" w:hAnsi="Times New Roman"/>
          <w:color w:val="000000" w:themeColor="text1"/>
          <w:sz w:val="24"/>
          <w:szCs w:val="24"/>
        </w:rPr>
        <w:t xml:space="preserve">aumento do desemprego e </w:t>
      </w:r>
      <w:del w:id="576" w:author="Larissa Silva | Tikinet" w:date="2022-07-08T12:15:00Z">
        <w:r>
          <w:rPr>
            <w:rFonts w:eastAsia="Times New Roman" w:cs="Times New Roman" w:ascii="Times New Roman" w:hAnsi="Times New Roman"/>
            <w:color w:val="000000" w:themeColor="text1"/>
            <w:sz w:val="24"/>
            <w:szCs w:val="24"/>
          </w:rPr>
          <w:delText>d</w:delText>
        </w:r>
      </w:del>
      <w:del w:id="577" w:author="Larissa Silva | Tikinet" w:date="2022-07-08T14:48:00Z">
        <w:r>
          <w:rPr>
            <w:rFonts w:eastAsia="Times New Roman" w:cs="Times New Roman" w:ascii="Times New Roman" w:hAnsi="Times New Roman"/>
            <w:color w:val="000000" w:themeColor="text1"/>
            <w:sz w:val="24"/>
            <w:szCs w:val="24"/>
          </w:rPr>
          <w:delText xml:space="preserve">a </w:delText>
        </w:r>
      </w:del>
      <w:r>
        <w:rPr>
          <w:rFonts w:eastAsia="Times New Roman" w:cs="Times New Roman" w:ascii="Times New Roman" w:hAnsi="Times New Roman"/>
          <w:color w:val="000000" w:themeColor="text1"/>
          <w:sz w:val="24"/>
          <w:szCs w:val="24"/>
        </w:rPr>
        <w:t>procura de trabalho via plataforma digital. Manzano e Krein (2020), utilizando</w:t>
      </w:r>
      <w:del w:id="578" w:author="Larissa Silva | Tikinet" w:date="2022-07-08T12:15:00Z">
        <w:r>
          <w:rPr>
            <w:rFonts w:eastAsia="Times New Roman" w:cs="Times New Roman" w:ascii="Times New Roman" w:hAnsi="Times New Roman"/>
            <w:color w:val="000000" w:themeColor="text1"/>
            <w:sz w:val="24"/>
            <w:szCs w:val="24"/>
          </w:rPr>
          <w:delText>-se</w:delText>
        </w:r>
      </w:del>
      <w:r>
        <w:rPr>
          <w:rFonts w:eastAsia="Times New Roman" w:cs="Times New Roman" w:ascii="Times New Roman" w:hAnsi="Times New Roman"/>
          <w:color w:val="000000" w:themeColor="text1"/>
          <w:sz w:val="24"/>
          <w:szCs w:val="24"/>
        </w:rPr>
        <w:t xml:space="preserve"> </w:t>
      </w:r>
      <w:del w:id="579" w:author="Larissa Silva | Tikinet" w:date="2022-07-08T12:15:00Z">
        <w:r>
          <w:rPr>
            <w:rFonts w:eastAsia="Times New Roman" w:cs="Times New Roman" w:ascii="Times New Roman" w:hAnsi="Times New Roman"/>
            <w:color w:val="000000" w:themeColor="text1"/>
            <w:sz w:val="24"/>
            <w:szCs w:val="24"/>
          </w:rPr>
          <w:delText xml:space="preserve">dos </w:delText>
        </w:r>
      </w:del>
      <w:r>
        <w:rPr>
          <w:rFonts w:eastAsia="Times New Roman" w:cs="Times New Roman" w:ascii="Times New Roman" w:hAnsi="Times New Roman"/>
          <w:color w:val="000000" w:themeColor="text1"/>
          <w:sz w:val="24"/>
          <w:szCs w:val="24"/>
        </w:rPr>
        <w:t>dados da Pesquisa Nacional por Amostra de Domicílios (PNAD) Contínua e da PNAD</w:t>
      </w:r>
      <w:del w:id="580" w:author="Larissa Silva | Tikinet" w:date="2022-07-08T12:16:00Z">
        <w:r>
          <w:rPr>
            <w:rFonts w:eastAsia="Times New Roman" w:cs="Times New Roman" w:ascii="Times New Roman" w:hAnsi="Times New Roman"/>
            <w:color w:val="000000" w:themeColor="text1"/>
            <w:sz w:val="24"/>
            <w:szCs w:val="24"/>
          </w:rPr>
          <w:delText xml:space="preserve"> </w:delText>
        </w:r>
      </w:del>
      <w:ins w:id="581" w:author="Larissa Silva | Tikinet" w:date="2022-07-08T12:16: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COVID19, mostra</w:t>
      </w:r>
      <w:ins w:id="582" w:author="Larissa Silva | Tikinet" w:date="2022-07-08T12:16:00Z">
        <w:r>
          <w:rPr>
            <w:rFonts w:eastAsia="Times New Roman" w:cs="Times New Roman" w:ascii="Times New Roman" w:hAnsi="Times New Roman"/>
            <w:color w:val="000000" w:themeColor="text1"/>
            <w:sz w:val="24"/>
            <w:szCs w:val="24"/>
          </w:rPr>
          <w:t>ra</w:t>
        </w:r>
      </w:ins>
      <w:r>
        <w:rPr>
          <w:rFonts w:eastAsia="Times New Roman" w:cs="Times New Roman" w:ascii="Times New Roman" w:hAnsi="Times New Roman"/>
          <w:color w:val="000000" w:themeColor="text1"/>
          <w:sz w:val="24"/>
          <w:szCs w:val="24"/>
        </w:rPr>
        <w:t xml:space="preserve">m que, </w:t>
      </w:r>
      <w:del w:id="583" w:author="Larissa Silva | Tikinet" w:date="2022-07-08T14:49:00Z">
        <w:r>
          <w:rPr>
            <w:rFonts w:eastAsia="Times New Roman" w:cs="Times New Roman" w:ascii="Times New Roman" w:hAnsi="Times New Roman"/>
            <w:color w:val="000000" w:themeColor="text1"/>
            <w:sz w:val="24"/>
            <w:szCs w:val="24"/>
          </w:rPr>
          <w:delText xml:space="preserve">se </w:delText>
        </w:r>
      </w:del>
      <w:ins w:id="584" w:author="Larissa Silva | Tikinet" w:date="2022-07-08T14:49:00Z">
        <w:r>
          <w:rPr>
            <w:rFonts w:eastAsia="Times New Roman" w:cs="Times New Roman" w:ascii="Times New Roman" w:hAnsi="Times New Roman"/>
            <w:color w:val="000000" w:themeColor="text1"/>
            <w:sz w:val="24"/>
            <w:szCs w:val="24"/>
          </w:rPr>
          <w:t xml:space="preserve">enquanto </w:t>
        </w:r>
      </w:ins>
      <w:r>
        <w:rPr>
          <w:rFonts w:eastAsia="Times New Roman" w:cs="Times New Roman" w:ascii="Times New Roman" w:hAnsi="Times New Roman"/>
          <w:color w:val="000000" w:themeColor="text1"/>
          <w:sz w:val="24"/>
          <w:szCs w:val="24"/>
        </w:rPr>
        <w:t xml:space="preserve">entre 2012 e 2016 houve estabilidade na quantidade de motoristas (incluindo motoristas em plataforma, de táxi e de ônibus), </w:t>
      </w:r>
      <w:r>
        <w:rPr>
          <w:rFonts w:eastAsia="Times New Roman" w:cs="Times New Roman" w:ascii="Times New Roman" w:hAnsi="Times New Roman"/>
          <w:i/>
          <w:color w:val="000000" w:themeColor="text1"/>
          <w:sz w:val="24"/>
          <w:szCs w:val="24"/>
        </w:rPr>
        <w:t xml:space="preserve">motoboys </w:t>
      </w:r>
      <w:r>
        <w:rPr>
          <w:rFonts w:eastAsia="Times New Roman" w:cs="Times New Roman" w:ascii="Times New Roman" w:hAnsi="Times New Roman"/>
          <w:color w:val="000000" w:themeColor="text1"/>
          <w:sz w:val="24"/>
          <w:szCs w:val="24"/>
        </w:rPr>
        <w:t>e entregadores de mercadorias, essa situação se alterou após a crise econômica e política de 2016. A partir de então, foi observada uma forte elevação dos percentuais de trabalhadores nesses grupos, com um aumento de quase 42% no número de motoristas e de mais de 39%</w:t>
      </w:r>
      <w:del w:id="585" w:author="Larissa Silva | Tikinet" w:date="2022-07-08T12:17: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no caso dos </w:t>
      </w:r>
      <w:r>
        <w:rPr>
          <w:rFonts w:eastAsia="Times New Roman" w:cs="Times New Roman" w:ascii="Times New Roman" w:hAnsi="Times New Roman"/>
          <w:i/>
          <w:color w:val="000000" w:themeColor="text1"/>
          <w:sz w:val="24"/>
          <w:szCs w:val="24"/>
        </w:rPr>
        <w:t>motoboys</w:t>
      </w:r>
      <w:r>
        <w:rPr>
          <w:rFonts w:eastAsia="Times New Roman" w:cs="Times New Roman" w:ascii="Times New Roman" w:hAnsi="Times New Roman"/>
          <w:color w:val="000000" w:themeColor="text1"/>
          <w:sz w:val="24"/>
          <w:szCs w:val="24"/>
        </w:rPr>
        <w:t xml:space="preserve">. Essas pesquisas revelam que, para a grande maioria dos trabalhadores das plataformas digitais, não se trata de uma escolha, mas, ao contrário, </w:t>
      </w:r>
      <w:ins w:id="586" w:author="Larissa Silva | Tikinet" w:date="2022-07-08T12:17:00Z">
        <w:r>
          <w:rPr>
            <w:rFonts w:eastAsia="Times New Roman" w:cs="Times New Roman" w:ascii="Times New Roman" w:hAnsi="Times New Roman"/>
            <w:color w:val="000000" w:themeColor="text1"/>
            <w:sz w:val="24"/>
            <w:szCs w:val="24"/>
          </w:rPr>
          <w:t>d</w:t>
        </w:r>
      </w:ins>
      <w:r>
        <w:rPr>
          <w:rFonts w:eastAsia="Times New Roman" w:cs="Times New Roman" w:ascii="Times New Roman" w:hAnsi="Times New Roman"/>
          <w:color w:val="000000" w:themeColor="text1"/>
          <w:sz w:val="24"/>
          <w:szCs w:val="24"/>
        </w:rPr>
        <w:t>a única opção (OLIVEIRA, 2020).</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Quando indagados sobre por que ingressaram no trabalho nas plataformas, a maioria </w:t>
      </w:r>
      <w:ins w:id="587" w:author="Larissa Silva | Tikinet" w:date="2022-07-08T14:50:00Z">
        <w:r>
          <w:rPr>
            <w:rFonts w:eastAsia="Times New Roman" w:cs="Times New Roman" w:ascii="Times New Roman" w:hAnsi="Times New Roman"/>
            <w:color w:val="000000" w:themeColor="text1"/>
            <w:sz w:val="24"/>
            <w:szCs w:val="24"/>
          </w:rPr>
          <w:t xml:space="preserve">dos participantes desta pesquisa </w:t>
        </w:r>
      </w:ins>
      <w:r>
        <w:rPr>
          <w:rFonts w:eastAsia="Times New Roman" w:cs="Times New Roman" w:ascii="Times New Roman" w:hAnsi="Times New Roman"/>
          <w:color w:val="000000" w:themeColor="text1"/>
          <w:sz w:val="24"/>
          <w:szCs w:val="24"/>
        </w:rPr>
        <w:t>(71,6%) disse que buscou uma complementação de renda, mas outros dois motivos se revelaram importantes: o gosto pelo tipo de trabalho desenvolvido (46,3%) e a flexibilidade de horários, mencionada por 41,1%</w:t>
      </w:r>
      <w:ins w:id="588" w:author="Larissa Silva | Tikinet" w:date="2022-07-08T12:18:00Z">
        <w:r>
          <w:rPr>
            <w:rStyle w:val="FootnoteAnchor"/>
            <w:rFonts w:eastAsia="Times New Roman" w:cs="Times New Roman" w:ascii="Times New Roman" w:hAnsi="Times New Roman"/>
            <w:color w:val="000000" w:themeColor="text1"/>
            <w:sz w:val="24"/>
            <w:szCs w:val="24"/>
          </w:rPr>
          <w:footnoteReference w:id="8"/>
        </w:r>
      </w:ins>
      <w:del w:id="589" w:author="Larissa Silva | Tikinet" w:date="2022-07-08T12:18:00Z">
        <w:r>
          <w:rPr>
            <w:rFonts w:eastAsia="Times New Roman" w:cs="Times New Roman" w:ascii="Times New Roman" w:hAnsi="Times New Roman"/>
            <w:color w:val="000000" w:themeColor="text1"/>
            <w:sz w:val="24"/>
            <w:szCs w:val="24"/>
          </w:rPr>
          <w:delText xml:space="preserve"> (o total ultrapassa 100%, pois foram permitidas múltiplas respostas)</w:delText>
        </w:r>
      </w:del>
      <w:r>
        <w:rPr>
          <w:rFonts w:eastAsia="Times New Roman" w:cs="Times New Roman" w:ascii="Times New Roman" w:hAnsi="Times New Roman"/>
          <w:color w:val="000000" w:themeColor="text1"/>
          <w:sz w:val="24"/>
          <w:szCs w:val="24"/>
        </w:rPr>
        <w:t>. Apenas esses dois últimos aspectos representam opções relativas a preferências pessoais, uma vez que os primeiros são, antes, necessidades.</w:t>
      </w:r>
    </w:p>
    <w:p>
      <w:pPr>
        <w:pStyle w:val="Normal"/>
        <w:spacing w:before="0" w:after="120"/>
        <w:ind w:firstLine="851"/>
        <w:jc w:val="both"/>
        <w:rPr>
          <w:rFonts w:ascii="Times New Roman" w:hAnsi="Times New Roman" w:eastAsia="Times New Roman" w:cs="Times New Roman"/>
          <w:sz w:val="24"/>
          <w:szCs w:val="24"/>
        </w:rPr>
      </w:pPr>
      <w:r>
        <w:rPr>
          <w:rFonts w:eastAsia="Times New Roman" w:cs="Times New Roman" w:ascii="Times New Roman" w:hAnsi="Times New Roman"/>
          <w:color w:val="000000" w:themeColor="text1"/>
          <w:sz w:val="24"/>
          <w:szCs w:val="24"/>
        </w:rPr>
        <w:t>Ainda no que se refere ao perfil profissional, foi também perguntado se os respondentes tinham outro trabalho</w:t>
      </w:r>
      <w:del w:id="590" w:author="Larissa Silva | Tikinet" w:date="2022-07-08T12:19: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além do relativo às empresas-plataforma. A maioria (70%) disse que atua somente como motorista nas plataformas. Dentre os 30% que têm outra ocupação profissional, ficaram assim distribuídas as respostas</w:t>
      </w:r>
      <w:ins w:id="591" w:author="Larissa Silva | Tikinet" w:date="2022-07-08T12:21:00Z">
        <w:r>
          <w:rPr>
            <w:rFonts w:eastAsia="Times New Roman" w:cs="Times New Roman" w:ascii="Times New Roman" w:hAnsi="Times New Roman"/>
            <w:color w:val="000000" w:themeColor="text1"/>
            <w:sz w:val="24"/>
            <w:szCs w:val="24"/>
          </w:rPr>
          <w:t xml:space="preserve"> (Gráfico 1)</w:t>
        </w:r>
      </w:ins>
      <w:r>
        <w:rPr>
          <w:rFonts w:eastAsia="Times New Roman" w:cs="Times New Roman" w:ascii="Times New Roman" w:hAnsi="Times New Roman"/>
          <w:color w:val="000000" w:themeColor="text1"/>
          <w:sz w:val="24"/>
          <w:szCs w:val="24"/>
        </w:rPr>
        <w:t>:</w:t>
      </w:r>
    </w:p>
    <w:p>
      <w:pPr>
        <w:pStyle w:val="Normal"/>
        <w:spacing w:before="0" w:after="120"/>
        <w:ind w:firstLine="851"/>
        <w:jc w:val="both"/>
        <w:rPr>
          <w:rFonts w:ascii="Times New Roman" w:hAnsi="Times New Roman" w:eastAsia="Times New Roman" w:cs="Times New Roman"/>
          <w:sz w:val="24"/>
          <w:szCs w:val="24"/>
        </w:rPr>
      </w:pPr>
      <w:r>
        <w:rPr/>
      </w:r>
    </w:p>
    <w:p>
      <w:pPr>
        <w:pStyle w:val="Normal"/>
        <w:spacing w:before="0" w:after="120"/>
        <w:ind w:firstLine="851"/>
        <w:jc w:val="both"/>
        <w:rPr>
          <w:rFonts w:ascii="Times New Roman" w:hAnsi="Times New Roman" w:eastAsia="Times New Roman" w:cs="Times New Roman"/>
          <w:sz w:val="24"/>
          <w:szCs w:val="24"/>
        </w:rPr>
      </w:pPr>
      <w:r>
        <w:rPr/>
      </w:r>
    </w:p>
    <w:p>
      <w:pPr>
        <w:pStyle w:val="Normal"/>
        <w:spacing w:before="0" w:after="120"/>
        <w:ind w:firstLine="851"/>
        <w:jc w:val="both"/>
        <w:rPr>
          <w:rFonts w:ascii="Times New Roman" w:hAnsi="Times New Roman" w:eastAsia="Times New Roman" w:cs="Times New Roman"/>
          <w:sz w:val="24"/>
          <w:szCs w:val="24"/>
        </w:rPr>
      </w:pPr>
      <w:r>
        <w:rPr/>
      </w:r>
    </w:p>
    <w:p>
      <w:pPr>
        <w:pStyle w:val="Normal"/>
        <w:spacing w:before="0" w:after="120"/>
        <w:ind w:firstLine="851"/>
        <w:jc w:val="both"/>
        <w:rPr>
          <w:rFonts w:ascii="Times New Roman" w:hAnsi="Times New Roman" w:eastAsia="Times New Roman" w:cs="Times New Roman"/>
          <w:sz w:val="24"/>
          <w:szCs w:val="24"/>
        </w:rPr>
      </w:pPr>
      <w:r>
        <w:rPr/>
      </w:r>
    </w:p>
    <w:p>
      <w:pPr>
        <w:pStyle w:val="Normal"/>
        <w:spacing w:before="0" w:after="120"/>
        <w:ind w:firstLine="851"/>
        <w:jc w:val="both"/>
        <w:rPr>
          <w:rFonts w:ascii="Times New Roman" w:hAnsi="Times New Roman" w:eastAsia="Times New Roman" w:cs="Times New Roman"/>
          <w:sz w:val="24"/>
          <w:szCs w:val="24"/>
        </w:rPr>
      </w:pPr>
      <w:r>
        <w:rPr/>
      </w:r>
    </w:p>
    <w:p>
      <w:pPr>
        <w:pStyle w:val="Normal"/>
        <w:spacing w:before="0" w:after="120"/>
        <w:ind w:firstLine="851"/>
        <w:jc w:val="both"/>
        <w:rPr>
          <w:rFonts w:ascii="Times New Roman" w:hAnsi="Times New Roman" w:eastAsia="Times New Roman" w:cs="Times New Roman"/>
          <w:sz w:val="24"/>
          <w:szCs w:val="24"/>
        </w:rPr>
      </w:pPr>
      <w:r>
        <w:rPr/>
      </w:r>
    </w:p>
    <w:p>
      <w:pPr>
        <w:pStyle w:val="Normal"/>
        <w:spacing w:before="0" w:after="120"/>
        <w:ind w:firstLine="851"/>
        <w:jc w:val="both"/>
        <w:rPr>
          <w:rFonts w:ascii="Times New Roman" w:hAnsi="Times New Roman" w:eastAsia="Times New Roman" w:cs="Times New Roman"/>
          <w:sz w:val="24"/>
          <w:szCs w:val="24"/>
        </w:rPr>
      </w:pPr>
      <w:r>
        <w:rPr/>
      </w:r>
    </w:p>
    <w:p>
      <w:pPr>
        <w:pStyle w:val="Normal"/>
        <w:spacing w:before="0" w:after="120"/>
        <w:ind w:firstLine="851"/>
        <w:jc w:val="both"/>
        <w:rPr>
          <w:rFonts w:ascii="Times New Roman" w:hAnsi="Times New Roman" w:eastAsia="Times New Roman" w:cs="Times New Roman"/>
          <w:sz w:val="24"/>
          <w:szCs w:val="24"/>
        </w:rPr>
      </w:pPr>
      <w:r>
        <w:rPr/>
      </w:r>
    </w:p>
    <w:p>
      <w:pPr>
        <w:pStyle w:val="Normal"/>
        <w:spacing w:before="0" w:after="120"/>
        <w:ind w:firstLine="851"/>
        <w:jc w:val="both"/>
        <w:rPr>
          <w:rFonts w:ascii="Times New Roman" w:hAnsi="Times New Roman" w:eastAsia="Times New Roman" w:cs="Times New Roman"/>
          <w:sz w:val="24"/>
          <w:szCs w:val="24"/>
        </w:rPr>
      </w:pPr>
      <w:r>
        <w:rPr/>
      </w:r>
    </w:p>
    <w:p>
      <w:pPr>
        <w:pStyle w:val="Normal"/>
        <w:spacing w:before="0" w:after="120"/>
        <w:ind w:firstLine="851"/>
        <w:jc w:val="both"/>
        <w:rPr>
          <w:rFonts w:ascii="Times New Roman" w:hAnsi="Times New Roman" w:eastAsia="Times New Roman" w:cs="Times New Roman"/>
          <w:sz w:val="24"/>
          <w:szCs w:val="24"/>
        </w:rPr>
      </w:pPr>
      <w:r>
        <w:rPr/>
      </w:r>
    </w:p>
    <w:p>
      <w:pPr>
        <w:pStyle w:val="Normal"/>
        <w:spacing w:before="0" w:after="120"/>
        <w:rPr>
          <w:rFonts w:ascii="Times New Roman" w:hAnsi="Times New Roman" w:eastAsia="Times New Roman" w:cs="Times New Roman"/>
          <w:b/>
          <w:b/>
          <w:bCs/>
          <w:color w:val="FF0000"/>
        </w:rPr>
      </w:pPr>
      <w:r>
        <w:rPr>
          <w:rFonts w:eastAsia="Times New Roman" w:cs="Times New Roman" w:ascii="Times New Roman" w:hAnsi="Times New Roman"/>
          <w:b/>
          <w:bCs/>
          <w:color w:val="FF0000"/>
        </w:rPr>
        <w:t>&lt;figura&gt;</w:t>
      </w:r>
    </w:p>
    <w:p>
      <w:pPr>
        <w:pStyle w:val="Normal"/>
        <w:spacing w:before="0" w:after="120"/>
        <w:jc w:val="both"/>
        <w:rPr>
          <w:rFonts w:ascii="Times New Roman" w:hAnsi="Times New Roman" w:eastAsia="Times New Roman" w:cs="Times New Roman"/>
          <w:b/>
          <w:b/>
          <w:bCs/>
        </w:rPr>
      </w:pPr>
      <w:del w:id="592" w:author="Larissa Silva | Tikinet" w:date="2022-07-08T12:20:00Z">
        <w:r>
          <w:rPr>
            <w:rFonts w:eastAsia="Times New Roman" w:cs="Times New Roman" w:ascii="Times New Roman" w:hAnsi="Times New Roman"/>
            <w:b/>
            <w:bCs/>
          </w:rPr>
          <w:delText xml:space="preserve">Figura </w:delText>
        </w:r>
      </w:del>
      <w:ins w:id="593" w:author="Larissa Silva | Tikinet" w:date="2022-07-08T12:20:00Z">
        <w:r>
          <w:rPr>
            <w:rFonts w:eastAsia="Times New Roman" w:cs="Times New Roman" w:ascii="Times New Roman" w:hAnsi="Times New Roman"/>
            <w:b/>
            <w:bCs/>
          </w:rPr>
          <w:t>Gráfico </w:t>
        </w:r>
      </w:ins>
      <w:r>
        <w:rPr>
          <w:rFonts w:eastAsia="Times New Roman" w:cs="Times New Roman" w:ascii="Times New Roman" w:hAnsi="Times New Roman"/>
          <w:b/>
          <w:bCs/>
        </w:rPr>
        <w:t>1 – Trabalhos simultâneos às empresas plataformas</w:t>
      </w:r>
    </w:p>
    <w:p>
      <w:pPr>
        <w:pStyle w:val="Normal"/>
        <w:spacing w:before="0" w:after="120"/>
        <w:rPr>
          <w:rFonts w:ascii="Times New Roman" w:hAnsi="Times New Roman" w:eastAsia="Times New Roman" w:cs="Times New Roman"/>
        </w:rPr>
      </w:pPr>
      <w:r>
        <w:drawing>
          <wp:anchor behindDoc="0" distT="0" distB="0" distL="0" distR="0" simplePos="0" locked="0" layoutInCell="1" allowOverlap="1" relativeHeight="2">
            <wp:simplePos x="0" y="0"/>
            <wp:positionH relativeFrom="column">
              <wp:posOffset>-191770</wp:posOffset>
            </wp:positionH>
            <wp:positionV relativeFrom="paragraph">
              <wp:posOffset>-49530</wp:posOffset>
            </wp:positionV>
            <wp:extent cx="5647690" cy="3984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47690" cy="3984625"/>
                    </a:xfrm>
                    <a:prstGeom prst="rect">
                      <a:avLst/>
                    </a:prstGeom>
                  </pic:spPr>
                </pic:pic>
              </a:graphicData>
            </a:graphic>
          </wp:anchor>
        </w:drawing>
      </w:r>
      <w:r>
        <w:rPr>
          <w:rFonts w:eastAsia="Times New Roman" w:cs="Times New Roman" w:ascii="Times New Roman" w:hAnsi="Times New Roman"/>
        </w:rPr>
        <w:t>F</w:t>
      </w:r>
      <w:r>
        <w:rPr>
          <w:rFonts w:eastAsia="Times New Roman" w:cs="Times New Roman" w:ascii="Times New Roman" w:hAnsi="Times New Roman"/>
        </w:rPr>
        <w:t xml:space="preserve">onte: </w:t>
      </w:r>
      <w:del w:id="594" w:author="Larissa Silva | Tikinet" w:date="2022-07-07T15:38:00Z">
        <w:r>
          <w:rPr>
            <w:rFonts w:eastAsia="Times New Roman" w:cs="Times New Roman" w:ascii="Times New Roman" w:hAnsi="Times New Roman"/>
          </w:rPr>
          <w:delText>dados da pesquisa</w:delText>
        </w:r>
      </w:del>
      <w:ins w:id="595" w:author="Larissa Silva | Tikinet" w:date="2022-07-07T15:39:00Z">
        <w:r>
          <w:rPr>
            <w:rFonts w:eastAsia="Times New Roman" w:cs="Times New Roman" w:ascii="Times New Roman" w:hAnsi="Times New Roman"/>
          </w:rPr>
          <w:t>E</w:t>
        </w:r>
      </w:ins>
      <w:ins w:id="596" w:author="Larissa Silva | Tikinet" w:date="2022-07-07T15:38:00Z">
        <w:r>
          <w:rPr>
            <w:rFonts w:eastAsia="Times New Roman" w:cs="Times New Roman" w:ascii="Times New Roman" w:hAnsi="Times New Roman"/>
          </w:rPr>
          <w:t>laboração própria com base nos dados da pesquisa.</w:t>
        </w:r>
      </w:ins>
    </w:p>
    <w:p>
      <w:pPr>
        <w:pStyle w:val="Normal"/>
        <w:spacing w:before="0" w:after="120"/>
        <w:rPr>
          <w:rFonts w:ascii="Times New Roman" w:hAnsi="Times New Roman" w:eastAsia="Times New Roman" w:cs="Times New Roman"/>
          <w:b/>
          <w:b/>
          <w:bCs/>
          <w:color w:val="FF0000"/>
        </w:rPr>
      </w:pPr>
      <w:r>
        <w:rPr>
          <w:rFonts w:eastAsia="Times New Roman" w:cs="Times New Roman" w:ascii="Times New Roman" w:hAnsi="Times New Roman"/>
          <w:b/>
          <w:bCs/>
          <w:color w:val="FF0000"/>
        </w:rPr>
        <w:t>&lt;/figura&gt;</w:t>
      </w:r>
    </w:p>
    <w:p>
      <w:pPr>
        <w:pStyle w:val="Normal"/>
        <w:spacing w:before="0" w:after="120"/>
        <w:ind w:firstLine="85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sz w:val="24"/>
          <w:szCs w:val="24"/>
        </w:rPr>
        <w:t xml:space="preserve">Como se percebe, dentre os que possuem outra ocupação, cerca de metade </w:t>
      </w:r>
      <w:del w:id="597" w:author="Larissa Silva | Tikinet" w:date="2022-07-08T12:24:00Z">
        <w:r>
          <w:rPr>
            <w:rFonts w:eastAsia="Times New Roman" w:cs="Times New Roman" w:ascii="Times New Roman" w:hAnsi="Times New Roman"/>
            <w:sz w:val="24"/>
            <w:szCs w:val="24"/>
          </w:rPr>
          <w:delText>tem uma</w:delText>
        </w:r>
      </w:del>
      <w:ins w:id="598" w:author="Larissa Silva | Tikinet" w:date="2022-07-08T12:24:00Z">
        <w:r>
          <w:rPr>
            <w:rFonts w:eastAsia="Times New Roman" w:cs="Times New Roman" w:ascii="Times New Roman" w:hAnsi="Times New Roman"/>
            <w:sz w:val="24"/>
            <w:szCs w:val="24"/>
          </w:rPr>
          <w:t>conta com</w:t>
        </w:r>
      </w:ins>
      <w:r>
        <w:rPr>
          <w:rFonts w:eastAsia="Times New Roman" w:cs="Times New Roman" w:ascii="Times New Roman" w:hAnsi="Times New Roman"/>
          <w:sz w:val="24"/>
          <w:szCs w:val="24"/>
        </w:rPr>
        <w:t xml:space="preserve"> renda mensal garantida, como assalariados, servidores públicos ou aposentados. No caso dos primeiros, é fato que o contexto do coronavírus também pode ter significado redução salarial, como previsto na Medida Provisória n</w:t>
      </w:r>
      <w:del w:id="599" w:author="Larissa Silva | Tikinet" w:date="2022-07-08T12:24:00Z">
        <w:r>
          <w:rPr>
            <w:rFonts w:eastAsia="Times New Roman" w:cs="Times New Roman" w:ascii="Times New Roman" w:hAnsi="Times New Roman"/>
            <w:sz w:val="24"/>
            <w:szCs w:val="24"/>
          </w:rPr>
          <w:delText>ᶱ</w:delText>
        </w:r>
      </w:del>
      <w:ins w:id="600" w:author="Larissa Silva | Tikinet" w:date="2022-07-08T12:24:00Z">
        <w:r>
          <w:rPr>
            <w:rFonts w:eastAsia="Times New Roman" w:cs="Times New Roman" w:ascii="Times New Roman" w:hAnsi="Times New Roman"/>
            <w:sz w:val="24"/>
            <w:szCs w:val="24"/>
          </w:rPr>
          <w:t>º </w:t>
        </w:r>
      </w:ins>
      <w:del w:id="601" w:author="Larissa Silva | Tikinet" w:date="2022-07-08T12:24:00Z">
        <w:r>
          <w:rPr>
            <w:rFonts w:eastAsia="Times New Roman" w:cs="Times New Roman" w:ascii="Times New Roman" w:hAnsi="Times New Roman"/>
            <w:sz w:val="24"/>
            <w:szCs w:val="24"/>
          </w:rPr>
          <w:delText xml:space="preserve"> </w:delText>
        </w:r>
      </w:del>
      <w:r>
        <w:rPr>
          <w:rFonts w:eastAsia="Times New Roman" w:cs="Times New Roman" w:ascii="Times New Roman" w:hAnsi="Times New Roman"/>
          <w:sz w:val="24"/>
          <w:szCs w:val="24"/>
        </w:rPr>
        <w:t>936</w:t>
      </w:r>
      <w:ins w:id="602" w:author="Larissa Silva | Tikinet" w:date="2022-07-08T12:24:00Z">
        <w:r>
          <w:rPr>
            <w:rFonts w:eastAsia="Times New Roman" w:cs="Times New Roman" w:ascii="Times New Roman" w:hAnsi="Times New Roman"/>
            <w:sz w:val="24"/>
            <w:szCs w:val="24"/>
          </w:rPr>
          <w:t>/2020</w:t>
        </w:r>
      </w:ins>
      <w:r>
        <w:rPr>
          <w:rFonts w:eastAsia="Times New Roman" w:cs="Times New Roman" w:ascii="Times New Roman" w:hAnsi="Times New Roman"/>
          <w:sz w:val="24"/>
          <w:szCs w:val="24"/>
        </w:rPr>
        <w:t xml:space="preserve">, </w:t>
      </w:r>
      <w:del w:id="603" w:author="Larissa Silva | Tikinet" w:date="2022-07-08T12:25:00Z">
        <w:r>
          <w:rPr>
            <w:rFonts w:eastAsia="Times New Roman" w:cs="Times New Roman" w:ascii="Times New Roman" w:hAnsi="Times New Roman"/>
            <w:sz w:val="24"/>
            <w:szCs w:val="24"/>
          </w:rPr>
          <w:delText>como também</w:delText>
        </w:r>
      </w:del>
      <w:ins w:id="604" w:author="Larissa Silva | Tikinet" w:date="2022-07-08T12:25:00Z">
        <w:r>
          <w:rPr>
            <w:rFonts w:eastAsia="Times New Roman" w:cs="Times New Roman" w:ascii="Times New Roman" w:hAnsi="Times New Roman"/>
            <w:sz w:val="24"/>
            <w:szCs w:val="24"/>
          </w:rPr>
          <w:t>assim como</w:t>
        </w:r>
      </w:ins>
      <w:r>
        <w:rPr>
          <w:rFonts w:eastAsia="Times New Roman" w:cs="Times New Roman" w:ascii="Times New Roman" w:hAnsi="Times New Roman"/>
          <w:sz w:val="24"/>
          <w:szCs w:val="24"/>
        </w:rPr>
        <w:t xml:space="preserve"> aumento do risco de demissão. De </w:t>
      </w:r>
      <w:del w:id="605" w:author="Larissa Silva | Tikinet" w:date="2022-07-08T12:25:00Z">
        <w:r>
          <w:rPr>
            <w:rFonts w:eastAsia="Times New Roman" w:cs="Times New Roman" w:ascii="Times New Roman" w:hAnsi="Times New Roman"/>
            <w:sz w:val="24"/>
            <w:szCs w:val="24"/>
          </w:rPr>
          <w:delText xml:space="preserve">qualquer </w:delText>
        </w:r>
      </w:del>
      <w:del w:id="606" w:author="Larissa Silva | Tikinet" w:date="2022-07-08T12:25:00Z">
        <w:r>
          <w:rPr>
            <w:rFonts w:eastAsia="Times New Roman" w:cs="Times New Roman" w:ascii="Times New Roman" w:hAnsi="Times New Roman"/>
            <w:color w:val="000000" w:themeColor="text1"/>
            <w:sz w:val="24"/>
            <w:szCs w:val="24"/>
          </w:rPr>
          <w:delText>forma</w:delText>
        </w:r>
      </w:del>
      <w:ins w:id="607" w:author="Larissa Silva | Tikinet" w:date="2022-07-08T12:25:00Z">
        <w:r>
          <w:rPr>
            <w:rFonts w:eastAsia="Times New Roman" w:cs="Times New Roman" w:ascii="Times New Roman" w:hAnsi="Times New Roman"/>
            <w:sz w:val="24"/>
            <w:szCs w:val="24"/>
          </w:rPr>
          <w:t>forma geral</w:t>
        </w:r>
      </w:ins>
      <w:r>
        <w:rPr>
          <w:rFonts w:eastAsia="Times New Roman" w:cs="Times New Roman" w:ascii="Times New Roman" w:hAnsi="Times New Roman"/>
          <w:color w:val="000000" w:themeColor="text1"/>
          <w:sz w:val="24"/>
          <w:szCs w:val="24"/>
        </w:rPr>
        <w:t>, podemos dizer que es</w:t>
      </w:r>
      <w:ins w:id="608" w:author="Larissa Silva | Tikinet" w:date="2022-07-08T12:25:00Z">
        <w:r>
          <w:rPr>
            <w:rFonts w:eastAsia="Times New Roman" w:cs="Times New Roman" w:ascii="Times New Roman" w:hAnsi="Times New Roman"/>
            <w:color w:val="000000" w:themeColor="text1"/>
            <w:sz w:val="24"/>
            <w:szCs w:val="24"/>
          </w:rPr>
          <w:t>s</w:t>
        </w:r>
      </w:ins>
      <w:del w:id="609" w:author="Larissa Silva | Tikinet" w:date="2022-07-08T12:25:00Z">
        <w:r>
          <w:rPr>
            <w:rFonts w:eastAsia="Times New Roman" w:cs="Times New Roman" w:ascii="Times New Roman" w:hAnsi="Times New Roman"/>
            <w:color w:val="000000" w:themeColor="text1"/>
            <w:sz w:val="24"/>
            <w:szCs w:val="24"/>
          </w:rPr>
          <w:delText>t</w:delText>
        </w:r>
      </w:del>
      <w:r>
        <w:rPr>
          <w:rFonts w:eastAsia="Times New Roman" w:cs="Times New Roman" w:ascii="Times New Roman" w:hAnsi="Times New Roman"/>
          <w:color w:val="000000" w:themeColor="text1"/>
          <w:sz w:val="24"/>
          <w:szCs w:val="24"/>
        </w:rPr>
        <w:t>e</w:t>
      </w:r>
      <w:r>
        <w:rPr>
          <w:rFonts w:cs="Times New Roman" w:ascii="Times New Roman" w:hAnsi="Times New Roman"/>
          <w:color w:val="000000" w:themeColor="text1"/>
        </w:rPr>
        <w:t xml:space="preserve"> </w:t>
      </w:r>
      <w:r>
        <w:rPr>
          <w:rFonts w:eastAsia="Times New Roman" w:cs="Times New Roman" w:ascii="Times New Roman" w:hAnsi="Times New Roman"/>
          <w:color w:val="000000" w:themeColor="text1"/>
          <w:sz w:val="24"/>
          <w:szCs w:val="24"/>
        </w:rPr>
        <w:t xml:space="preserve">grupo seria </w:t>
      </w:r>
      <w:commentRangeStart w:id="5"/>
      <w:r>
        <w:rPr>
          <w:rFonts w:eastAsia="Times New Roman" w:cs="Times New Roman" w:ascii="Times New Roman" w:hAnsi="Times New Roman"/>
          <w:color w:val="000000" w:themeColor="text1"/>
          <w:sz w:val="24"/>
          <w:szCs w:val="24"/>
        </w:rPr>
        <w:t>menos</w:t>
      </w:r>
      <w:r>
        <w:rPr>
          <w:rFonts w:eastAsia="Times New Roman" w:cs="Times New Roman" w:ascii="Times New Roman" w:hAnsi="Times New Roman"/>
          <w:color w:val="000000" w:themeColor="text1"/>
          <w:sz w:val="24"/>
          <w:szCs w:val="24"/>
        </w:rPr>
      </w:r>
      <w:commentRangeEnd w:id="5"/>
      <w:r>
        <w:commentReference w:id="5"/>
      </w:r>
      <w:r>
        <w:rPr>
          <w:rFonts w:eastAsia="Times New Roman" w:cs="Times New Roman" w:ascii="Times New Roman" w:hAnsi="Times New Roman"/>
          <w:color w:val="000000" w:themeColor="text1"/>
          <w:sz w:val="24"/>
          <w:szCs w:val="24"/>
        </w:rPr>
        <w:t xml:space="preserve"> propenso a buscar o reconhecimento legal de vínculo trabalhista com as plataformas de transporte. Por outro lado, os trabalhadores que têm apenas a plataforma como fonte de renda tendem a aceitar, com mais facilidade, as precárias condições laborais e salariais, pela falta de alternativa.</w:t>
      </w:r>
    </w:p>
    <w:p>
      <w:pPr>
        <w:pStyle w:val="Normal"/>
        <w:spacing w:before="0" w:after="120"/>
        <w:ind w:firstLine="567"/>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pacing w:before="0" w:after="120"/>
        <w:jc w:val="both"/>
        <w:rPr>
          <w:rFonts w:ascii="Times New Roman" w:hAnsi="Times New Roman" w:eastAsia="Times New Roman" w:cs="Times New Roman"/>
          <w:b/>
          <w:b/>
          <w:bCs/>
          <w:iCs/>
          <w:color w:val="000000" w:themeColor="text1"/>
          <w:sz w:val="24"/>
          <w:szCs w:val="24"/>
        </w:rPr>
      </w:pPr>
      <w:r>
        <w:rPr>
          <w:rFonts w:eastAsia="Times New Roman" w:cs="Times New Roman" w:ascii="Times New Roman" w:hAnsi="Times New Roman"/>
          <w:b/>
          <w:bCs/>
          <w:iCs/>
          <w:color w:val="000000" w:themeColor="text1"/>
          <w:sz w:val="24"/>
          <w:szCs w:val="24"/>
        </w:rPr>
        <w:t>4.1 Condições laborais: jornada</w:t>
      </w:r>
      <w:del w:id="610" w:author="Larissa Silva | Tikinet" w:date="2022-07-08T12:31:00Z">
        <w:r>
          <w:rPr>
            <w:rFonts w:eastAsia="Times New Roman" w:cs="Times New Roman" w:ascii="Times New Roman" w:hAnsi="Times New Roman"/>
            <w:b/>
            <w:bCs/>
            <w:iCs/>
            <w:color w:val="000000" w:themeColor="text1"/>
            <w:sz w:val="24"/>
            <w:szCs w:val="24"/>
          </w:rPr>
          <w:delText xml:space="preserve"> de trabalho</w:delText>
        </w:r>
      </w:del>
      <w:r>
        <w:rPr>
          <w:rFonts w:eastAsia="Times New Roman" w:cs="Times New Roman" w:ascii="Times New Roman" w:hAnsi="Times New Roman"/>
          <w:b/>
          <w:bCs/>
          <w:iCs/>
          <w:color w:val="000000" w:themeColor="text1"/>
          <w:sz w:val="24"/>
          <w:szCs w:val="24"/>
        </w:rPr>
        <w:t>, rendimento e gastos no trabalho</w:t>
      </w:r>
      <w:r>
        <w:rPr>
          <w:rFonts w:eastAsia="Times New Roman" w:cs="Times New Roman" w:ascii="Times New Roman" w:hAnsi="Times New Roman"/>
          <w:b/>
          <w:color w:val="FF0000"/>
          <w:sz w:val="24"/>
          <w:szCs w:val="24"/>
        </w:rPr>
        <w:t>&lt;sub2&gt;</w:t>
      </w:r>
    </w:p>
    <w:p>
      <w:pPr>
        <w:pStyle w:val="Normal"/>
        <w:spacing w:before="0" w:after="120"/>
        <w:ind w:firstLine="709"/>
        <w:jc w:val="both"/>
        <w:pPrChange w:id="0" w:author="Beatriz dos Santos | Tikinet" w:date="2022-07-13T17:51:00Z">
          <w:pPr>
            <w:jc w:val="both"/>
            <w:ind w:firstLine="567"/>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Após conhecermos o perfil dos respondentes, analisamos as condições laborais a que estão submetidos, com foco na jornada laboral, no rendimento e nos gastos para sua execução. No contexto da covid-19, um dos aspectos mais frisados pelos respondentes foi a queda dos rendimentos, em função da redução na demanda por viagens ocorrida no início da pandemia, quando o isolamento social, o fechamento do comércio e a adoção do trabalho remoto foram </w:t>
      </w:r>
      <w:del w:id="611" w:author="Larissa Silva | Tikinet" w:date="2022-07-08T12:32:00Z">
        <w:r>
          <w:rPr>
            <w:rFonts w:eastAsia="Times New Roman" w:cs="Times New Roman" w:ascii="Times New Roman" w:hAnsi="Times New Roman"/>
            <w:color w:val="000000" w:themeColor="text1"/>
            <w:sz w:val="24"/>
            <w:szCs w:val="24"/>
          </w:rPr>
          <w:delText>fortes</w:delText>
        </w:r>
      </w:del>
      <w:ins w:id="612" w:author="Larissa Silva | Tikinet" w:date="2022-07-08T12:32:00Z">
        <w:r>
          <w:rPr>
            <w:rFonts w:eastAsia="Times New Roman" w:cs="Times New Roman" w:ascii="Times New Roman" w:hAnsi="Times New Roman"/>
            <w:color w:val="000000" w:themeColor="text1"/>
            <w:sz w:val="24"/>
            <w:szCs w:val="24"/>
          </w:rPr>
          <w:t>intensos</w:t>
        </w:r>
      </w:ins>
      <w:r>
        <w:rPr>
          <w:rFonts w:eastAsia="Times New Roman" w:cs="Times New Roman" w:ascii="Times New Roman" w:hAnsi="Times New Roman"/>
          <w:color w:val="000000" w:themeColor="text1"/>
          <w:sz w:val="24"/>
          <w:szCs w:val="24"/>
        </w:rPr>
        <w:t>. A angústia com a situação financeira foi bastante comentada nos grupos de WhatsApp, nos quais diversos motoristas disseram que, mesmo com o risco de contrair o coronavírus, não pod</w:t>
      </w:r>
      <w:ins w:id="613" w:author="Larissa Silva | Tikinet" w:date="2022-07-08T12:32:00Z">
        <w:r>
          <w:rPr>
            <w:rFonts w:eastAsia="Times New Roman" w:cs="Times New Roman" w:ascii="Times New Roman" w:hAnsi="Times New Roman"/>
            <w:color w:val="000000" w:themeColor="text1"/>
            <w:sz w:val="24"/>
            <w:szCs w:val="24"/>
          </w:rPr>
          <w:t>eriam</w:t>
        </w:r>
      </w:ins>
      <w:del w:id="614" w:author="Larissa Silva | Tikinet" w:date="2022-07-08T12:32:00Z">
        <w:r>
          <w:rPr>
            <w:rFonts w:eastAsia="Times New Roman" w:cs="Times New Roman" w:ascii="Times New Roman" w:hAnsi="Times New Roman"/>
            <w:color w:val="000000" w:themeColor="text1"/>
            <w:sz w:val="24"/>
            <w:szCs w:val="24"/>
          </w:rPr>
          <w:delText>iam</w:delText>
        </w:r>
      </w:del>
      <w:r>
        <w:rPr>
          <w:rFonts w:eastAsia="Times New Roman" w:cs="Times New Roman" w:ascii="Times New Roman" w:hAnsi="Times New Roman"/>
          <w:color w:val="000000" w:themeColor="text1"/>
          <w:sz w:val="24"/>
          <w:szCs w:val="24"/>
        </w:rPr>
        <w:t xml:space="preserve"> deixar de trabalhar. Também foi constatado nos grupos que a redução na demanda fez com que, mesmo </w:t>
      </w:r>
      <w:del w:id="615" w:author="Larissa Silva | Tikinet" w:date="2022-07-08T12:33:00Z">
        <w:r>
          <w:rPr>
            <w:rFonts w:eastAsia="Times New Roman" w:cs="Times New Roman" w:ascii="Times New Roman" w:hAnsi="Times New Roman"/>
            <w:color w:val="000000" w:themeColor="text1"/>
            <w:sz w:val="24"/>
            <w:szCs w:val="24"/>
          </w:rPr>
          <w:delText xml:space="preserve">ficando </w:delText>
        </w:r>
      </w:del>
      <w:r>
        <w:rPr>
          <w:rFonts w:eastAsia="Times New Roman" w:cs="Times New Roman" w:ascii="Times New Roman" w:hAnsi="Times New Roman"/>
          <w:color w:val="000000" w:themeColor="text1"/>
          <w:sz w:val="24"/>
          <w:szCs w:val="24"/>
        </w:rPr>
        <w:t>ativos nas plataformas por mais de 12</w:t>
      </w:r>
      <w:del w:id="616" w:author="Larissa Silva | Tikinet" w:date="2022-07-08T12:33:00Z">
        <w:r>
          <w:rPr>
            <w:rFonts w:eastAsia="Times New Roman" w:cs="Times New Roman" w:ascii="Times New Roman" w:hAnsi="Times New Roman"/>
            <w:color w:val="000000" w:themeColor="text1"/>
            <w:sz w:val="24"/>
            <w:szCs w:val="24"/>
          </w:rPr>
          <w:delText xml:space="preserve"> </w:delText>
        </w:r>
      </w:del>
      <w:ins w:id="617" w:author="Larissa Silva | Tikinet" w:date="2022-07-08T12:33: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 xml:space="preserve">horas diárias, conseguissem poucos clientes, </w:t>
      </w:r>
      <w:del w:id="618" w:author="Larissa Silva | Tikinet" w:date="2022-07-08T12:33:00Z">
        <w:r>
          <w:rPr>
            <w:rFonts w:eastAsia="Times New Roman" w:cs="Times New Roman" w:ascii="Times New Roman" w:hAnsi="Times New Roman"/>
            <w:color w:val="000000" w:themeColor="text1"/>
            <w:sz w:val="24"/>
            <w:szCs w:val="24"/>
          </w:rPr>
          <w:delText xml:space="preserve">com </w:delText>
        </w:r>
      </w:del>
      <w:ins w:id="619" w:author="Larissa Silva | Tikinet" w:date="2022-07-08T12:33:00Z">
        <w:r>
          <w:rPr>
            <w:rFonts w:eastAsia="Times New Roman" w:cs="Times New Roman" w:ascii="Times New Roman" w:hAnsi="Times New Roman"/>
            <w:color w:val="000000" w:themeColor="text1"/>
            <w:sz w:val="24"/>
            <w:szCs w:val="24"/>
          </w:rPr>
          <w:t xml:space="preserve">o que resultou em </w:t>
        </w:r>
      </w:ins>
      <w:r>
        <w:rPr>
          <w:rFonts w:eastAsia="Times New Roman" w:cs="Times New Roman" w:ascii="Times New Roman" w:hAnsi="Times New Roman"/>
          <w:color w:val="000000" w:themeColor="text1"/>
          <w:sz w:val="24"/>
          <w:szCs w:val="24"/>
        </w:rPr>
        <w:t>graves prejuízos na renda.</w:t>
      </w:r>
    </w:p>
    <w:p>
      <w:pPr>
        <w:pStyle w:val="Normal"/>
        <w:spacing w:before="0" w:after="120"/>
        <w:ind w:firstLine="709"/>
        <w:jc w:val="both"/>
        <w:pPrChange w:id="0" w:author="Beatriz dos Santos | Tikinet" w:date="2022-07-13T17:51:00Z">
          <w:pPr>
            <w:jc w:val="both"/>
            <w:ind w:firstLine="851"/>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Observou-se que a pandemia levou vários motoristas a reduzirem os dias de trabalho por semana</w:t>
      </w:r>
      <w:ins w:id="620" w:author="Larissa Silva | Tikinet" w:date="2022-07-08T12:33:00Z">
        <w:r>
          <w:rPr>
            <w:rFonts w:eastAsia="Times New Roman" w:cs="Times New Roman" w:ascii="Times New Roman" w:hAnsi="Times New Roman"/>
            <w:color w:val="000000" w:themeColor="text1"/>
            <w:sz w:val="24"/>
            <w:szCs w:val="24"/>
          </w:rPr>
          <w:t>;</w:t>
        </w:r>
      </w:ins>
      <w:del w:id="621" w:author="Larissa Silva | Tikinet" w:date="2022-07-08T12:33:00Z">
        <w:r>
          <w:rPr>
            <w:rFonts w:eastAsia="Times New Roman" w:cs="Times New Roman" w:ascii="Times New Roman" w:hAnsi="Times New Roman"/>
            <w:color w:val="000000" w:themeColor="text1"/>
            <w:sz w:val="24"/>
            <w:szCs w:val="24"/>
          </w:rPr>
          <w:delText>, sendo que</w:delText>
        </w:r>
      </w:del>
      <w:r>
        <w:rPr>
          <w:rFonts w:eastAsia="Times New Roman" w:cs="Times New Roman" w:ascii="Times New Roman" w:hAnsi="Times New Roman"/>
          <w:color w:val="000000" w:themeColor="text1"/>
          <w:sz w:val="24"/>
          <w:szCs w:val="24"/>
        </w:rPr>
        <w:t xml:space="preserve"> mais de um terço deixou de trabalhar no período em que a pesquisa foi realizada, conforme </w:t>
      </w:r>
      <w:ins w:id="622" w:author="Larissa Silva | Tikinet" w:date="2022-07-08T12:34:00Z">
        <w:r>
          <w:rPr>
            <w:rFonts w:eastAsia="Times New Roman" w:cs="Times New Roman" w:ascii="Times New Roman" w:hAnsi="Times New Roman"/>
            <w:color w:val="000000" w:themeColor="text1"/>
            <w:sz w:val="24"/>
            <w:szCs w:val="24"/>
          </w:rPr>
          <w:t>o Gráfico 2</w:t>
        </w:r>
      </w:ins>
      <w:del w:id="623" w:author="Larissa Silva | Tikinet" w:date="2022-07-08T12:34:00Z">
        <w:r>
          <w:rPr>
            <w:rFonts w:eastAsia="Times New Roman" w:cs="Times New Roman" w:ascii="Times New Roman" w:hAnsi="Times New Roman"/>
            <w:color w:val="000000" w:themeColor="text1"/>
            <w:sz w:val="24"/>
            <w:szCs w:val="24"/>
          </w:rPr>
          <w:delText>vemos a seguir</w:delText>
        </w:r>
      </w:del>
      <w:r>
        <w:rPr>
          <w:rFonts w:eastAsia="Times New Roman" w:cs="Times New Roman" w:ascii="Times New Roman" w:hAnsi="Times New Roman"/>
          <w:color w:val="000000" w:themeColor="text1"/>
          <w:sz w:val="24"/>
          <w:szCs w:val="24"/>
        </w:rPr>
        <w:t>.</w:t>
      </w:r>
    </w:p>
    <w:p>
      <w:pPr>
        <w:pStyle w:val="Normal"/>
        <w:spacing w:before="0" w:after="120"/>
        <w:rPr>
          <w:rFonts w:ascii="Times New Roman" w:hAnsi="Times New Roman" w:eastAsia="Times New Roman" w:cs="Times New Roman"/>
          <w:b/>
          <w:b/>
          <w:bCs/>
          <w:color w:val="FF0000"/>
        </w:rPr>
      </w:pPr>
      <w:r>
        <w:rPr>
          <w:rFonts w:eastAsia="Times New Roman" w:cs="Times New Roman" w:ascii="Times New Roman" w:hAnsi="Times New Roman"/>
          <w:b/>
          <w:bCs/>
          <w:color w:val="FF0000"/>
        </w:rPr>
        <w:t>&lt;figura&gt;</w:t>
      </w:r>
    </w:p>
    <w:p>
      <w:pPr>
        <w:pStyle w:val="Normal"/>
        <w:spacing w:before="0" w:after="120"/>
        <w:jc w:val="both"/>
        <w:rPr>
          <w:rFonts w:ascii="Times New Roman" w:hAnsi="Times New Roman" w:eastAsia="Times New Roman" w:cs="Times New Roman"/>
          <w:b/>
          <w:b/>
          <w:bCs/>
        </w:rPr>
      </w:pPr>
      <w:del w:id="624" w:author="Larissa Silva | Tikinet" w:date="2022-07-08T12:21:00Z">
        <w:r>
          <w:rPr>
            <w:rFonts w:eastAsia="Times New Roman" w:cs="Times New Roman" w:ascii="Times New Roman" w:hAnsi="Times New Roman"/>
            <w:b/>
            <w:bCs/>
          </w:rPr>
          <w:delText xml:space="preserve">Figura </w:delText>
        </w:r>
      </w:del>
      <w:ins w:id="625" w:author="Larissa Silva | Tikinet" w:date="2022-07-08T12:21:00Z">
        <w:r>
          <w:rPr>
            <w:rFonts w:eastAsia="Times New Roman" w:cs="Times New Roman" w:ascii="Times New Roman" w:hAnsi="Times New Roman"/>
            <w:b/>
            <w:bCs/>
          </w:rPr>
          <w:t>Gráfico </w:t>
        </w:r>
      </w:ins>
      <w:r>
        <w:rPr>
          <w:rFonts w:eastAsia="Times New Roman" w:cs="Times New Roman" w:ascii="Times New Roman" w:hAnsi="Times New Roman"/>
          <w:b/>
          <w:bCs/>
        </w:rPr>
        <w:t>2</w:t>
      </w:r>
      <w:del w:id="626" w:author="Larissa Silva | Tikinet" w:date="2022-07-08T14:52:00Z">
        <w:r>
          <w:rPr>
            <w:rFonts w:eastAsia="Times New Roman" w:cs="Times New Roman" w:ascii="Times New Roman" w:hAnsi="Times New Roman"/>
            <w:b/>
            <w:bCs/>
          </w:rPr>
          <w:delText>:</w:delText>
        </w:r>
      </w:del>
      <w:ins w:id="627" w:author="Larissa Silva | Tikinet" w:date="2022-07-08T14:52:00Z">
        <w:r>
          <w:rPr>
            <w:rFonts w:eastAsia="Times New Roman" w:cs="Times New Roman" w:ascii="Times New Roman" w:hAnsi="Times New Roman"/>
            <w:b/>
            <w:bCs/>
          </w:rPr>
          <w:t xml:space="preserve"> –</w:t>
        </w:r>
      </w:ins>
      <w:r>
        <w:rPr>
          <w:rFonts w:eastAsia="Times New Roman" w:cs="Times New Roman" w:ascii="Times New Roman" w:hAnsi="Times New Roman"/>
          <w:b/>
          <w:bCs/>
        </w:rPr>
        <w:t xml:space="preserve"> Dias de trabalho por semana antes e durante a pandemia</w:t>
      </w:r>
    </w:p>
    <w:p>
      <w:pPr>
        <w:pStyle w:val="Normal"/>
        <w:spacing w:before="0" w:after="120"/>
        <w:jc w:val="center"/>
        <w:rPr>
          <w:rFonts w:ascii="Times New Roman" w:hAnsi="Times New Roman" w:eastAsia="Times New Roman" w:cs="Times New Roman"/>
          <w:color w:val="000000" w:themeColor="text1"/>
          <w:sz w:val="20"/>
          <w:szCs w:val="2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22520" cy="3933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22520" cy="3933825"/>
                    </a:xfrm>
                    <a:prstGeom prst="rect">
                      <a:avLst/>
                    </a:prstGeom>
                  </pic:spPr>
                </pic:pic>
              </a:graphicData>
            </a:graphic>
          </wp:anchor>
        </w:drawing>
      </w:r>
    </w:p>
    <w:p>
      <w:pPr>
        <w:pStyle w:val="Normal"/>
        <w:spacing w:before="0" w:after="120"/>
        <w:jc w:val="both"/>
        <w:rPr>
          <w:rFonts w:ascii="Times New Roman" w:hAnsi="Times New Roman" w:eastAsia="Times New Roman" w:cs="Times New Roman"/>
        </w:rPr>
      </w:pPr>
      <w:r>
        <w:rPr>
          <w:rFonts w:eastAsia="Times New Roman" w:cs="Times New Roman" w:ascii="Times New Roman" w:hAnsi="Times New Roman"/>
        </w:rPr>
        <w:t xml:space="preserve">Fonte: </w:t>
      </w:r>
      <w:del w:id="628" w:author="Larissa Silva | Tikinet" w:date="2022-07-07T15:38:00Z">
        <w:r>
          <w:rPr>
            <w:rFonts w:eastAsia="Times New Roman" w:cs="Times New Roman" w:ascii="Times New Roman" w:hAnsi="Times New Roman"/>
          </w:rPr>
          <w:delText>dados da pesquisa</w:delText>
        </w:r>
      </w:del>
      <w:ins w:id="629" w:author="Larissa Silva | Tikinet" w:date="2022-07-07T15:39:00Z">
        <w:r>
          <w:rPr>
            <w:rFonts w:eastAsia="Times New Roman" w:cs="Times New Roman" w:ascii="Times New Roman" w:hAnsi="Times New Roman"/>
          </w:rPr>
          <w:t>E</w:t>
        </w:r>
      </w:ins>
      <w:ins w:id="630" w:author="Larissa Silva | Tikinet" w:date="2022-07-07T15:38:00Z">
        <w:r>
          <w:rPr>
            <w:rFonts w:eastAsia="Times New Roman" w:cs="Times New Roman" w:ascii="Times New Roman" w:hAnsi="Times New Roman"/>
          </w:rPr>
          <w:t>laboração própria com base nos dados da pesquisa.</w:t>
        </w:r>
      </w:ins>
    </w:p>
    <w:p>
      <w:pPr>
        <w:pStyle w:val="Normal"/>
        <w:spacing w:before="0" w:after="120"/>
        <w:rPr>
          <w:rFonts w:ascii="Times New Roman" w:hAnsi="Times New Roman" w:eastAsia="Times New Roman" w:cs="Times New Roman"/>
          <w:b/>
          <w:b/>
          <w:bCs/>
          <w:color w:val="FF0000"/>
        </w:rPr>
      </w:pPr>
      <w:r>
        <w:rPr>
          <w:rFonts w:eastAsia="Times New Roman" w:cs="Times New Roman" w:ascii="Times New Roman" w:hAnsi="Times New Roman"/>
          <w:b/>
          <w:bCs/>
          <w:color w:val="FF0000"/>
        </w:rPr>
        <w:t>&lt;/figura&gt;</w:t>
      </w:r>
    </w:p>
    <w:p>
      <w:pPr>
        <w:pStyle w:val="Normal"/>
        <w:spacing w:before="0" w:after="12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Nota-se que caiu significativamente o percentual dos que trabalhavam com frequência igual ou superior a cinco dias por semana. O medo de adoecer e a redução das corridas provavelmente determinaram essa situação. Chamou atenção também o fato de que, antes da pandemia, 45% dos motoristas trabalhavam </w:t>
      </w:r>
      <w:del w:id="631" w:author="Larissa Silva | Tikinet" w:date="2022-07-08T12:34:00Z">
        <w:r>
          <w:rPr>
            <w:rFonts w:eastAsia="Times New Roman" w:cs="Times New Roman" w:ascii="Times New Roman" w:hAnsi="Times New Roman"/>
            <w:color w:val="000000" w:themeColor="text1"/>
            <w:sz w:val="24"/>
            <w:szCs w:val="24"/>
          </w:rPr>
          <w:delText>7</w:delText>
        </w:r>
      </w:del>
      <w:ins w:id="632" w:author="Larissa Silva | Tikinet" w:date="2022-07-08T12:34:00Z">
        <w:r>
          <w:rPr>
            <w:rFonts w:eastAsia="Times New Roman" w:cs="Times New Roman" w:ascii="Times New Roman" w:hAnsi="Times New Roman"/>
            <w:color w:val="000000" w:themeColor="text1"/>
            <w:sz w:val="24"/>
            <w:szCs w:val="24"/>
          </w:rPr>
          <w:t>sete</w:t>
        </w:r>
      </w:ins>
      <w:r>
        <w:rPr>
          <w:rFonts w:eastAsia="Times New Roman" w:cs="Times New Roman" w:ascii="Times New Roman" w:hAnsi="Times New Roman"/>
          <w:color w:val="000000" w:themeColor="text1"/>
          <w:sz w:val="24"/>
          <w:szCs w:val="24"/>
        </w:rPr>
        <w:t xml:space="preserve"> dias por semana e, mesmo </w:t>
      </w:r>
      <w:del w:id="633" w:author="Larissa Silva | Tikinet" w:date="2022-07-08T12:35:00Z">
        <w:r>
          <w:rPr>
            <w:rFonts w:eastAsia="Times New Roman" w:cs="Times New Roman" w:ascii="Times New Roman" w:hAnsi="Times New Roman"/>
            <w:color w:val="000000" w:themeColor="text1"/>
            <w:sz w:val="24"/>
            <w:szCs w:val="24"/>
          </w:rPr>
          <w:delText>após</w:delText>
        </w:r>
      </w:del>
      <w:ins w:id="634" w:author="Larissa Silva | Tikinet" w:date="2022-07-08T12:35:00Z">
        <w:r>
          <w:rPr>
            <w:rFonts w:eastAsia="Times New Roman" w:cs="Times New Roman" w:ascii="Times New Roman" w:hAnsi="Times New Roman"/>
            <w:color w:val="000000" w:themeColor="text1"/>
            <w:sz w:val="24"/>
            <w:szCs w:val="24"/>
          </w:rPr>
          <w:t>depois</w:t>
        </w:r>
      </w:ins>
      <w:r>
        <w:rPr>
          <w:rFonts w:eastAsia="Times New Roman" w:cs="Times New Roman" w:ascii="Times New Roman" w:hAnsi="Times New Roman"/>
          <w:color w:val="000000" w:themeColor="text1"/>
          <w:sz w:val="24"/>
          <w:szCs w:val="24"/>
        </w:rPr>
        <w:t xml:space="preserve">, esse número continuou elevado. </w:t>
      </w:r>
      <w:del w:id="635" w:author="Larissa Silva | Tikinet" w:date="2022-07-08T12:35:00Z">
        <w:r>
          <w:rPr>
            <w:rFonts w:eastAsia="Times New Roman" w:cs="Times New Roman" w:ascii="Times New Roman" w:hAnsi="Times New Roman"/>
            <w:color w:val="000000" w:themeColor="text1"/>
            <w:sz w:val="24"/>
            <w:szCs w:val="24"/>
          </w:rPr>
          <w:delText>Ficam</w:delText>
        </w:r>
      </w:del>
      <w:ins w:id="636" w:author="Larissa Silva | Tikinet" w:date="2022-07-08T12:35:00Z">
        <w:r>
          <w:rPr>
            <w:rFonts w:eastAsia="Times New Roman" w:cs="Times New Roman" w:ascii="Times New Roman" w:hAnsi="Times New Roman"/>
            <w:color w:val="000000" w:themeColor="text1"/>
            <w:sz w:val="24"/>
            <w:szCs w:val="24"/>
          </w:rPr>
          <w:t>Esses indivíduos</w:t>
        </w:r>
      </w:ins>
      <w:r>
        <w:rPr>
          <w:rFonts w:eastAsia="Times New Roman" w:cs="Times New Roman" w:ascii="Times New Roman" w:hAnsi="Times New Roman"/>
          <w:color w:val="000000" w:themeColor="text1"/>
          <w:sz w:val="24"/>
          <w:szCs w:val="24"/>
        </w:rPr>
        <w:t>, des</w:t>
      </w:r>
      <w:del w:id="637" w:author="Larissa Silva | Tikinet" w:date="2022-07-08T12:35:00Z">
        <w:r>
          <w:rPr>
            <w:rFonts w:eastAsia="Times New Roman" w:cs="Times New Roman" w:ascii="Times New Roman" w:hAnsi="Times New Roman"/>
            <w:color w:val="000000" w:themeColor="text1"/>
            <w:sz w:val="24"/>
            <w:szCs w:val="24"/>
          </w:rPr>
          <w:delText>t</w:delText>
        </w:r>
      </w:del>
      <w:ins w:id="638" w:author="Larissa Silva | Tikinet" w:date="2022-07-08T12:35: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e modo,</w:t>
      </w:r>
      <w:ins w:id="639" w:author="Larissa Silva | Tikinet" w:date="2022-07-08T12:35:00Z">
        <w:r>
          <w:rPr>
            <w:rFonts w:eastAsia="Times New Roman" w:cs="Times New Roman" w:ascii="Times New Roman" w:hAnsi="Times New Roman"/>
            <w:color w:val="000000" w:themeColor="text1"/>
            <w:sz w:val="24"/>
            <w:szCs w:val="24"/>
          </w:rPr>
          <w:t xml:space="preserve"> ficam</w:t>
        </w:r>
      </w:ins>
      <w:r>
        <w:rPr>
          <w:rFonts w:eastAsia="Times New Roman" w:cs="Times New Roman" w:ascii="Times New Roman" w:hAnsi="Times New Roman"/>
          <w:color w:val="000000" w:themeColor="text1"/>
          <w:sz w:val="24"/>
          <w:szCs w:val="24"/>
        </w:rPr>
        <w:t xml:space="preserve"> sem ao menos um dia descanso, direito há muito conquistado</w:t>
      </w:r>
      <w:ins w:id="640" w:author="Larissa Silva | Tikinet" w:date="2022-07-08T12:36:00Z">
        <w:r>
          <w:rPr>
            <w:rFonts w:eastAsia="Times New Roman" w:cs="Times New Roman" w:ascii="Times New Roman" w:hAnsi="Times New Roman"/>
            <w:color w:val="000000" w:themeColor="text1"/>
            <w:sz w:val="24"/>
            <w:szCs w:val="24"/>
          </w:rPr>
          <w:t xml:space="preserve"> no meio trabalhista</w:t>
        </w:r>
      </w:ins>
      <w:ins w:id="641" w:author="Larissa Silva | Tikinet" w:date="2022-07-08T14:53:00Z">
        <w:r>
          <w:rPr>
            <w:rFonts w:eastAsia="Times New Roman" w:cs="Times New Roman" w:ascii="Times New Roman" w:hAnsi="Times New Roman"/>
            <w:color w:val="000000" w:themeColor="text1"/>
            <w:sz w:val="24"/>
            <w:szCs w:val="24"/>
          </w:rPr>
          <w:t xml:space="preserve"> formal</w:t>
        </w:r>
      </w:ins>
      <w:del w:id="642" w:author="Larissa Silva | Tikinet" w:date="2022-07-08T12:36:00Z">
        <w:r>
          <w:rPr>
            <w:rFonts w:eastAsia="Times New Roman" w:cs="Times New Roman" w:ascii="Times New Roman" w:hAnsi="Times New Roman"/>
            <w:color w:val="000000" w:themeColor="text1"/>
            <w:sz w:val="24"/>
            <w:szCs w:val="24"/>
          </w:rPr>
          <w:delText xml:space="preserve"> pelos trabalhadores em geral</w:delText>
        </w:r>
      </w:del>
      <w:ins w:id="643" w:author="Larissa Silva | Tikinet" w:date="2022-07-08T12:36:00Z">
        <w:r>
          <w:rPr>
            <w:rFonts w:eastAsia="Times New Roman" w:cs="Times New Roman" w:ascii="Times New Roman" w:hAnsi="Times New Roman"/>
            <w:color w:val="000000" w:themeColor="text1"/>
            <w:sz w:val="24"/>
            <w:szCs w:val="24"/>
          </w:rPr>
          <w:t>, mas</w:t>
        </w:r>
      </w:ins>
      <w:r>
        <w:rPr>
          <w:rFonts w:eastAsia="Times New Roman" w:cs="Times New Roman" w:ascii="Times New Roman" w:hAnsi="Times New Roman"/>
          <w:color w:val="000000" w:themeColor="text1"/>
          <w:sz w:val="24"/>
          <w:szCs w:val="24"/>
        </w:rPr>
        <w:t xml:space="preserve"> </w:t>
      </w:r>
      <w:del w:id="644" w:author="Larissa Silva | Tikinet" w:date="2022-07-08T12:36:00Z">
        <w:r>
          <w:rPr>
            <w:rFonts w:eastAsia="Times New Roman" w:cs="Times New Roman" w:ascii="Times New Roman" w:hAnsi="Times New Roman"/>
            <w:color w:val="000000" w:themeColor="text1"/>
            <w:sz w:val="24"/>
            <w:szCs w:val="24"/>
          </w:rPr>
          <w:delText xml:space="preserve">e </w:delText>
        </w:r>
      </w:del>
      <w:r>
        <w:rPr>
          <w:rFonts w:eastAsia="Times New Roman" w:cs="Times New Roman" w:ascii="Times New Roman" w:hAnsi="Times New Roman"/>
          <w:color w:val="000000" w:themeColor="text1"/>
          <w:sz w:val="24"/>
          <w:szCs w:val="24"/>
        </w:rPr>
        <w:t>por eles renunciado</w:t>
      </w:r>
      <w:del w:id="645" w:author="Larissa Silva | Tikinet" w:date="2022-07-08T12:36: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na busca de um melhor rendimento.</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No caso das mulheres</w:t>
      </w:r>
      <w:del w:id="646" w:author="Larissa Silva | Tikinet" w:date="2022-07-08T12:37: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essa queda foi mais acentuada, com 47,6% deixando de trabalhar, contra 31,9% dos homens. Antes da pandemia, 95,2% das motoristas trabalhavam </w:t>
      </w:r>
      <w:del w:id="647" w:author="Larissa Silva | Tikinet" w:date="2022-07-08T12:37:00Z">
        <w:r>
          <w:rPr>
            <w:rFonts w:eastAsia="Times New Roman" w:cs="Times New Roman" w:ascii="Times New Roman" w:hAnsi="Times New Roman"/>
            <w:color w:val="000000" w:themeColor="text1"/>
            <w:sz w:val="24"/>
            <w:szCs w:val="24"/>
          </w:rPr>
          <w:delText>5</w:delText>
        </w:r>
      </w:del>
      <w:ins w:id="648" w:author="Larissa Silva | Tikinet" w:date="2022-07-08T12:37:00Z">
        <w:r>
          <w:rPr>
            <w:rFonts w:eastAsia="Times New Roman" w:cs="Times New Roman" w:ascii="Times New Roman" w:hAnsi="Times New Roman"/>
            <w:color w:val="000000" w:themeColor="text1"/>
            <w:sz w:val="24"/>
            <w:szCs w:val="24"/>
          </w:rPr>
          <w:t>cinco</w:t>
        </w:r>
      </w:ins>
      <w:r>
        <w:rPr>
          <w:rFonts w:eastAsia="Times New Roman" w:cs="Times New Roman" w:ascii="Times New Roman" w:hAnsi="Times New Roman"/>
          <w:color w:val="000000" w:themeColor="text1"/>
          <w:sz w:val="24"/>
          <w:szCs w:val="24"/>
        </w:rPr>
        <w:t xml:space="preserve"> ou mais dias por semana e 45% delas trabalhavam </w:t>
      </w:r>
      <w:del w:id="649" w:author="Larissa Silva | Tikinet" w:date="2022-07-08T12:37:00Z">
        <w:r>
          <w:rPr>
            <w:rFonts w:eastAsia="Times New Roman" w:cs="Times New Roman" w:ascii="Times New Roman" w:hAnsi="Times New Roman"/>
            <w:color w:val="000000" w:themeColor="text1"/>
            <w:sz w:val="24"/>
            <w:szCs w:val="24"/>
          </w:rPr>
          <w:delText>7</w:delText>
        </w:r>
      </w:del>
      <w:ins w:id="650" w:author="Larissa Silva | Tikinet" w:date="2022-07-08T12:37:00Z">
        <w:r>
          <w:rPr>
            <w:rFonts w:eastAsia="Times New Roman" w:cs="Times New Roman" w:ascii="Times New Roman" w:hAnsi="Times New Roman"/>
            <w:color w:val="000000" w:themeColor="text1"/>
            <w:sz w:val="24"/>
            <w:szCs w:val="24"/>
          </w:rPr>
          <w:t>sete</w:t>
        </w:r>
      </w:ins>
      <w:r>
        <w:rPr>
          <w:rFonts w:eastAsia="Times New Roman" w:cs="Times New Roman" w:ascii="Times New Roman" w:hAnsi="Times New Roman"/>
          <w:color w:val="000000" w:themeColor="text1"/>
          <w:sz w:val="24"/>
          <w:szCs w:val="24"/>
        </w:rPr>
        <w:t xml:space="preserve"> dias</w:t>
      </w:r>
      <w:ins w:id="651" w:author="Larissa Silva | Tikinet" w:date="2022-07-08T12:38:00Z">
        <w:r>
          <w:rPr>
            <w:rFonts w:eastAsia="Times New Roman" w:cs="Times New Roman" w:ascii="Times New Roman" w:hAnsi="Times New Roman"/>
            <w:color w:val="000000" w:themeColor="text1"/>
            <w:sz w:val="24"/>
            <w:szCs w:val="24"/>
          </w:rPr>
          <w:t xml:space="preserve"> semanalmente</w:t>
        </w:r>
      </w:ins>
      <w:r>
        <w:rPr>
          <w:rFonts w:eastAsia="Times New Roman" w:cs="Times New Roman" w:ascii="Times New Roman" w:hAnsi="Times New Roman"/>
          <w:color w:val="000000" w:themeColor="text1"/>
          <w:sz w:val="24"/>
          <w:szCs w:val="24"/>
        </w:rPr>
        <w:t xml:space="preserve">, não havendo significativa diferença na frequência de trabalho </w:t>
      </w:r>
      <w:del w:id="652" w:author="Larissa Silva | Tikinet" w:date="2022-07-08T12:38:00Z">
        <w:r>
          <w:rPr>
            <w:rFonts w:eastAsia="Times New Roman" w:cs="Times New Roman" w:ascii="Times New Roman" w:hAnsi="Times New Roman"/>
            <w:color w:val="000000" w:themeColor="text1"/>
            <w:sz w:val="24"/>
            <w:szCs w:val="24"/>
          </w:rPr>
          <w:delText xml:space="preserve">devido </w:delText>
        </w:r>
      </w:del>
      <w:ins w:id="653" w:author="Larissa Silva | Tikinet" w:date="2022-07-08T12:38:00Z">
        <w:r>
          <w:rPr>
            <w:rFonts w:eastAsia="Times New Roman" w:cs="Times New Roman" w:ascii="Times New Roman" w:hAnsi="Times New Roman"/>
            <w:color w:val="000000" w:themeColor="text1"/>
            <w:sz w:val="24"/>
            <w:szCs w:val="24"/>
          </w:rPr>
          <w:t xml:space="preserve">relativa </w:t>
        </w:r>
      </w:ins>
      <w:r>
        <w:rPr>
          <w:rFonts w:eastAsia="Times New Roman" w:cs="Times New Roman" w:ascii="Times New Roman" w:hAnsi="Times New Roman"/>
          <w:color w:val="000000" w:themeColor="text1"/>
          <w:sz w:val="24"/>
          <w:szCs w:val="24"/>
        </w:rPr>
        <w:t xml:space="preserve">ao gênero. </w:t>
      </w:r>
      <w:ins w:id="654" w:author="Larissa Silva | Tikinet" w:date="2022-07-08T12:38:00Z">
        <w:r>
          <w:rPr>
            <w:rFonts w:eastAsia="Times New Roman" w:cs="Times New Roman" w:ascii="Times New Roman" w:hAnsi="Times New Roman"/>
            <w:color w:val="000000" w:themeColor="text1"/>
            <w:sz w:val="24"/>
            <w:szCs w:val="24"/>
          </w:rPr>
          <w:t xml:space="preserve">No período após </w:t>
        </w:r>
      </w:ins>
      <w:ins w:id="655" w:author="Larissa Silva | Tikinet" w:date="2022-07-08T12:39:00Z">
        <w:r>
          <w:rPr>
            <w:rFonts w:eastAsia="Times New Roman" w:cs="Times New Roman" w:ascii="Times New Roman" w:hAnsi="Times New Roman"/>
            <w:color w:val="000000" w:themeColor="text1"/>
            <w:sz w:val="24"/>
            <w:szCs w:val="24"/>
          </w:rPr>
          <w:t>a pandemia</w:t>
        </w:r>
      </w:ins>
      <w:del w:id="656" w:author="Larissa Silva | Tikinet" w:date="2022-07-08T12:38:00Z">
        <w:r>
          <w:rPr>
            <w:rFonts w:eastAsia="Times New Roman" w:cs="Times New Roman" w:ascii="Times New Roman" w:hAnsi="Times New Roman"/>
            <w:color w:val="000000" w:themeColor="text1"/>
            <w:sz w:val="24"/>
            <w:szCs w:val="24"/>
          </w:rPr>
          <w:delText>Depois</w:delText>
        </w:r>
      </w:del>
      <w:r>
        <w:rPr>
          <w:rFonts w:eastAsia="Times New Roman" w:cs="Times New Roman" w:ascii="Times New Roman" w:hAnsi="Times New Roman"/>
          <w:color w:val="000000" w:themeColor="text1"/>
          <w:sz w:val="24"/>
          <w:szCs w:val="24"/>
        </w:rPr>
        <w:t>, apenas 40,4% delas, contra 53,3% d</w:t>
      </w:r>
      <w:ins w:id="657" w:author="Larissa Silva | Tikinet" w:date="2022-07-08T12:39:00Z">
        <w:r>
          <w:rPr>
            <w:rFonts w:eastAsia="Times New Roman" w:cs="Times New Roman" w:ascii="Times New Roman" w:hAnsi="Times New Roman"/>
            <w:color w:val="000000" w:themeColor="text1"/>
            <w:sz w:val="24"/>
            <w:szCs w:val="24"/>
          </w:rPr>
          <w:t>os homens</w:t>
        </w:r>
      </w:ins>
      <w:del w:id="658" w:author="Larissa Silva | Tikinet" w:date="2022-07-08T12:39:00Z">
        <w:r>
          <w:rPr>
            <w:rFonts w:eastAsia="Times New Roman" w:cs="Times New Roman" w:ascii="Times New Roman" w:hAnsi="Times New Roman"/>
            <w:color w:val="000000" w:themeColor="text1"/>
            <w:sz w:val="24"/>
            <w:szCs w:val="24"/>
          </w:rPr>
          <w:delText>eles</w:delText>
        </w:r>
      </w:del>
      <w:r>
        <w:rPr>
          <w:rFonts w:eastAsia="Times New Roman" w:cs="Times New Roman" w:ascii="Times New Roman" w:hAnsi="Times New Roman"/>
          <w:color w:val="000000" w:themeColor="text1"/>
          <w:sz w:val="24"/>
          <w:szCs w:val="24"/>
        </w:rPr>
        <w:t>, permaneceram nessa situação. Essa diferença pode ser consequência da</w:t>
      </w:r>
      <w:ins w:id="659" w:author="Larissa Silva | Tikinet" w:date="2022-07-08T12:40: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 xml:space="preserve"> injustiça</w:t>
      </w:r>
      <w:ins w:id="660" w:author="Larissa Silva | Tikinet" w:date="2022-07-08T12:40: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 xml:space="preserve"> de gênero (FRASER, 2019)</w:t>
      </w:r>
      <w:del w:id="661" w:author="Larissa Silva | Tikinet" w:date="2022-07-08T12:41: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que faz</w:t>
      </w:r>
      <w:ins w:id="662" w:author="Larissa Silva | Tikinet" w:date="2022-07-08T12:40:00Z">
        <w:r>
          <w:rPr>
            <w:rFonts w:eastAsia="Times New Roman" w:cs="Times New Roman" w:ascii="Times New Roman" w:hAnsi="Times New Roman"/>
            <w:color w:val="000000" w:themeColor="text1"/>
            <w:sz w:val="24"/>
            <w:szCs w:val="24"/>
          </w:rPr>
          <w:t>em</w:t>
        </w:r>
      </w:ins>
      <w:r>
        <w:rPr>
          <w:rFonts w:eastAsia="Times New Roman" w:cs="Times New Roman" w:ascii="Times New Roman" w:hAnsi="Times New Roman"/>
          <w:color w:val="000000" w:themeColor="text1"/>
          <w:sz w:val="24"/>
          <w:szCs w:val="24"/>
        </w:rPr>
        <w:t xml:space="preserve"> com que caiba às mulheres, mais do que aos homens, cuidar dos filhos </w:t>
      </w:r>
      <w:ins w:id="663" w:author="Larissa Silva | Tikinet" w:date="2022-07-08T12:41: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que ficaram sem escola</w:t>
      </w:r>
      <w:ins w:id="664" w:author="Larissa Silva | Tikinet" w:date="2022-07-08T12:41: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da casa, da comida e das pessoas mais velhas que necessitam de maior atenção (HAKIN</w:t>
      </w:r>
      <w:ins w:id="665" w:author="Larissa Silva | Tikinet" w:date="2022-07-08T12:41:00Z">
        <w:r>
          <w:rPr>
            <w:rFonts w:eastAsia="Times New Roman" w:cs="Times New Roman" w:ascii="Times New Roman" w:hAnsi="Times New Roman"/>
            <w:color w:val="000000" w:themeColor="text1"/>
            <w:sz w:val="24"/>
            <w:szCs w:val="24"/>
          </w:rPr>
          <w:t>;</w:t>
        </w:r>
      </w:ins>
      <w:del w:id="666" w:author="Larissa Silva | Tikinet" w:date="2022-07-08T12:41:00Z">
        <w:r>
          <w:rPr>
            <w:rFonts w:eastAsia="Times New Roman" w:cs="Times New Roman" w:ascii="Times New Roman" w:hAnsi="Times New Roman"/>
            <w:color w:val="000000" w:themeColor="text1"/>
            <w:sz w:val="24"/>
            <w:szCs w:val="24"/>
          </w:rPr>
          <w:delText xml:space="preserve"> E</w:delText>
        </w:r>
      </w:del>
      <w:r>
        <w:rPr>
          <w:rFonts w:eastAsia="Times New Roman" w:cs="Times New Roman" w:ascii="Times New Roman" w:hAnsi="Times New Roman"/>
          <w:color w:val="000000" w:themeColor="text1"/>
          <w:sz w:val="24"/>
          <w:szCs w:val="24"/>
        </w:rPr>
        <w:t xml:space="preserve"> CARDOSO, 2018).</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No que se refere à jornada diária de trabalho, </w:t>
      </w:r>
      <w:del w:id="667" w:author="Larissa Silva | Tikinet" w:date="2022-07-08T12:22:00Z">
        <w:r>
          <w:rPr>
            <w:rFonts w:eastAsia="Times New Roman" w:cs="Times New Roman" w:ascii="Times New Roman" w:hAnsi="Times New Roman"/>
            <w:color w:val="000000" w:themeColor="text1"/>
            <w:sz w:val="24"/>
            <w:szCs w:val="24"/>
          </w:rPr>
          <w:delText xml:space="preserve">a figura </w:delText>
        </w:r>
      </w:del>
      <w:ins w:id="668" w:author="Larissa Silva | Tikinet" w:date="2022-07-08T12:22:00Z">
        <w:r>
          <w:rPr>
            <w:rFonts w:eastAsia="Times New Roman" w:cs="Times New Roman" w:ascii="Times New Roman" w:hAnsi="Times New Roman"/>
            <w:color w:val="000000" w:themeColor="text1"/>
            <w:sz w:val="24"/>
            <w:szCs w:val="24"/>
          </w:rPr>
          <w:t>o Gráfico </w:t>
        </w:r>
      </w:ins>
      <w:r>
        <w:rPr>
          <w:rFonts w:eastAsia="Times New Roman" w:cs="Times New Roman" w:ascii="Times New Roman" w:hAnsi="Times New Roman"/>
          <w:color w:val="000000" w:themeColor="text1"/>
          <w:sz w:val="24"/>
          <w:szCs w:val="24"/>
        </w:rPr>
        <w:t xml:space="preserve">3 demonstra que quase 70% dos respondentes trabalhavam mais de </w:t>
      </w:r>
      <w:del w:id="669" w:author="Larissa Silva | Tikinet" w:date="2022-07-08T12:42:00Z">
        <w:r>
          <w:rPr>
            <w:rFonts w:eastAsia="Times New Roman" w:cs="Times New Roman" w:ascii="Times New Roman" w:hAnsi="Times New Roman"/>
            <w:color w:val="000000" w:themeColor="text1"/>
            <w:sz w:val="24"/>
            <w:szCs w:val="24"/>
          </w:rPr>
          <w:delText>8</w:delText>
        </w:r>
      </w:del>
      <w:ins w:id="670" w:author="Larissa Silva | Tikinet" w:date="2022-07-08T12:42:00Z">
        <w:r>
          <w:rPr>
            <w:rFonts w:eastAsia="Times New Roman" w:cs="Times New Roman" w:ascii="Times New Roman" w:hAnsi="Times New Roman"/>
            <w:color w:val="000000" w:themeColor="text1"/>
            <w:sz w:val="24"/>
            <w:szCs w:val="24"/>
          </w:rPr>
          <w:t>oito</w:t>
        </w:r>
      </w:ins>
      <w:r>
        <w:rPr>
          <w:rFonts w:eastAsia="Times New Roman" w:cs="Times New Roman" w:ascii="Times New Roman" w:hAnsi="Times New Roman"/>
          <w:color w:val="000000" w:themeColor="text1"/>
          <w:sz w:val="24"/>
          <w:szCs w:val="24"/>
        </w:rPr>
        <w:t xml:space="preserve"> horas por dia e 41% mais do que </w:t>
      </w:r>
      <w:del w:id="671" w:author="Larissa Silva | Tikinet" w:date="2022-07-08T12:42:00Z">
        <w:r>
          <w:rPr>
            <w:rFonts w:eastAsia="Times New Roman" w:cs="Times New Roman" w:ascii="Times New Roman" w:hAnsi="Times New Roman"/>
            <w:color w:val="000000" w:themeColor="text1"/>
            <w:sz w:val="24"/>
            <w:szCs w:val="24"/>
          </w:rPr>
          <w:delText>10</w:delText>
        </w:r>
      </w:del>
      <w:ins w:id="672" w:author="Larissa Silva | Tikinet" w:date="2022-07-08T12:42:00Z">
        <w:r>
          <w:rPr>
            <w:rFonts w:eastAsia="Times New Roman" w:cs="Times New Roman" w:ascii="Times New Roman" w:hAnsi="Times New Roman"/>
            <w:color w:val="000000" w:themeColor="text1"/>
            <w:sz w:val="24"/>
            <w:szCs w:val="24"/>
          </w:rPr>
          <w:t>dez</w:t>
        </w:r>
      </w:ins>
      <w:r>
        <w:rPr>
          <w:rFonts w:eastAsia="Times New Roman" w:cs="Times New Roman" w:ascii="Times New Roman" w:hAnsi="Times New Roman"/>
          <w:color w:val="000000" w:themeColor="text1"/>
          <w:sz w:val="24"/>
          <w:szCs w:val="24"/>
        </w:rPr>
        <w:t xml:space="preserve"> horas, antes do contexto do coronavírus. Tais jornadas revelam-se excessivas não só quando comparadas àquelas cumpridas pelos que mantém vínculo empregatício</w:t>
      </w:r>
      <w:ins w:id="673" w:author="Larissa Silva | Tikinet" w:date="2022-07-08T12:43:00Z">
        <w:r>
          <w:rPr>
            <w:rFonts w:eastAsia="Times New Roman" w:cs="Times New Roman" w:ascii="Times New Roman" w:hAnsi="Times New Roman"/>
            <w:color w:val="000000" w:themeColor="text1"/>
            <w:sz w:val="24"/>
            <w:szCs w:val="24"/>
          </w:rPr>
          <w:t xml:space="preserve"> formal</w:t>
        </w:r>
      </w:ins>
      <w:r>
        <w:rPr>
          <w:rFonts w:eastAsia="Times New Roman" w:cs="Times New Roman" w:ascii="Times New Roman" w:hAnsi="Times New Roman"/>
          <w:color w:val="000000" w:themeColor="text1"/>
          <w:sz w:val="24"/>
          <w:szCs w:val="24"/>
        </w:rPr>
        <w:t xml:space="preserve"> (</w:t>
      </w:r>
      <w:del w:id="674" w:author="Larissa Silva | Tikinet" w:date="2022-07-08T12:42:00Z">
        <w:r>
          <w:rPr>
            <w:rFonts w:eastAsia="Times New Roman" w:cs="Times New Roman" w:ascii="Times New Roman" w:hAnsi="Times New Roman"/>
            <w:color w:val="000000" w:themeColor="text1"/>
            <w:sz w:val="24"/>
            <w:szCs w:val="24"/>
          </w:rPr>
          <w:delText>8</w:delText>
        </w:r>
      </w:del>
      <w:ins w:id="675" w:author="Larissa Silva | Tikinet" w:date="2022-07-08T12:42:00Z">
        <w:r>
          <w:rPr>
            <w:rFonts w:eastAsia="Times New Roman" w:cs="Times New Roman" w:ascii="Times New Roman" w:hAnsi="Times New Roman"/>
            <w:color w:val="000000" w:themeColor="text1"/>
            <w:sz w:val="24"/>
            <w:szCs w:val="24"/>
          </w:rPr>
          <w:t>oi</w:t>
        </w:r>
      </w:ins>
      <w:ins w:id="676" w:author="Larissa Silva | Tikinet" w:date="2022-07-08T12:43:00Z">
        <w:r>
          <w:rPr>
            <w:rFonts w:eastAsia="Times New Roman" w:cs="Times New Roman" w:ascii="Times New Roman" w:hAnsi="Times New Roman"/>
            <w:color w:val="000000" w:themeColor="text1"/>
            <w:sz w:val="24"/>
            <w:szCs w:val="24"/>
          </w:rPr>
          <w:t>to</w:t>
        </w:r>
      </w:ins>
      <w:r>
        <w:rPr>
          <w:rFonts w:eastAsia="Times New Roman" w:cs="Times New Roman" w:ascii="Times New Roman" w:hAnsi="Times New Roman"/>
          <w:color w:val="000000" w:themeColor="text1"/>
          <w:sz w:val="24"/>
          <w:szCs w:val="24"/>
        </w:rPr>
        <w:t xml:space="preserve"> horas), como também por </w:t>
      </w:r>
      <w:del w:id="677" w:author="Larissa Silva | Tikinet" w:date="2022-07-08T12:43:00Z">
        <w:r>
          <w:rPr>
            <w:rFonts w:eastAsia="Times New Roman" w:cs="Times New Roman" w:ascii="Times New Roman" w:hAnsi="Times New Roman"/>
            <w:color w:val="000000" w:themeColor="text1"/>
            <w:sz w:val="24"/>
            <w:szCs w:val="24"/>
          </w:rPr>
          <w:delText>se tratar de</w:delText>
        </w:r>
      </w:del>
      <w:ins w:id="678" w:author="Larissa Silva | Tikinet" w:date="2022-07-08T12:43:00Z">
        <w:r>
          <w:rPr>
            <w:rFonts w:eastAsia="Times New Roman" w:cs="Times New Roman" w:ascii="Times New Roman" w:hAnsi="Times New Roman"/>
            <w:color w:val="000000" w:themeColor="text1"/>
            <w:sz w:val="24"/>
            <w:szCs w:val="24"/>
          </w:rPr>
          <w:t>estarem relacionadas a</w:t>
        </w:r>
      </w:ins>
      <w:r>
        <w:rPr>
          <w:rFonts w:eastAsia="Times New Roman" w:cs="Times New Roman" w:ascii="Times New Roman" w:hAnsi="Times New Roman"/>
          <w:color w:val="000000" w:themeColor="text1"/>
          <w:sz w:val="24"/>
          <w:szCs w:val="24"/>
        </w:rPr>
        <w:t xml:space="preserve"> uma ocupação desgastante em termos físicos e psicológicos. Essa situação reforça o que afirmam Firmino, Cardoso e Evangelista (2019)</w:t>
      </w:r>
      <w:ins w:id="679" w:author="Larissa Silva | Tikinet" w:date="2022-07-08T12:43:00Z">
        <w:r>
          <w:rPr>
            <w:rFonts w:eastAsia="Times New Roman" w:cs="Times New Roman" w:ascii="Times New Roman" w:hAnsi="Times New Roman"/>
            <w:color w:val="000000" w:themeColor="text1"/>
            <w:sz w:val="24"/>
            <w:szCs w:val="24"/>
          </w:rPr>
          <w:t>:</w:t>
        </w:r>
      </w:ins>
      <w:del w:id="680" w:author="Larissa Silva | Tikinet" w:date="2022-07-08T12:43:00Z">
        <w:r>
          <w:rPr>
            <w:rFonts w:eastAsia="Times New Roman" w:cs="Times New Roman" w:ascii="Times New Roman" w:hAnsi="Times New Roman"/>
            <w:color w:val="000000" w:themeColor="text1"/>
            <w:sz w:val="24"/>
            <w:szCs w:val="24"/>
          </w:rPr>
          <w:delText>, de que</w:delText>
        </w:r>
      </w:del>
      <w:r>
        <w:rPr>
          <w:rFonts w:eastAsia="Times New Roman" w:cs="Times New Roman" w:ascii="Times New Roman" w:hAnsi="Times New Roman"/>
          <w:color w:val="000000" w:themeColor="text1"/>
          <w:sz w:val="24"/>
          <w:szCs w:val="24"/>
        </w:rPr>
        <w:t xml:space="preserve"> a superexploração e </w:t>
      </w:r>
      <w:ins w:id="681" w:author="Larissa Silva | Tikinet" w:date="2022-07-08T14:54:00Z">
        <w:r>
          <w:rPr>
            <w:rFonts w:eastAsia="Times New Roman" w:cs="Times New Roman" w:ascii="Times New Roman" w:hAnsi="Times New Roman"/>
            <w:color w:val="000000" w:themeColor="text1"/>
            <w:sz w:val="24"/>
            <w:szCs w:val="24"/>
          </w:rPr>
          <w:t xml:space="preserve">a </w:t>
        </w:r>
      </w:ins>
      <w:del w:id="682" w:author="Larissa Silva | Tikinet" w:date="2022-07-08T12:44:00Z">
        <w:r>
          <w:rPr>
            <w:rFonts w:eastAsia="Times New Roman" w:cs="Times New Roman" w:ascii="Times New Roman" w:hAnsi="Times New Roman"/>
            <w:color w:val="000000" w:themeColor="text1"/>
            <w:sz w:val="24"/>
            <w:szCs w:val="24"/>
          </w:rPr>
          <w:delText xml:space="preserve">a </w:delText>
        </w:r>
      </w:del>
      <w:r>
        <w:rPr>
          <w:rFonts w:eastAsia="Times New Roman" w:cs="Times New Roman" w:ascii="Times New Roman" w:hAnsi="Times New Roman"/>
          <w:color w:val="000000" w:themeColor="text1"/>
          <w:sz w:val="24"/>
          <w:szCs w:val="24"/>
        </w:rPr>
        <w:t xml:space="preserve">precarização do trabalho </w:t>
      </w:r>
      <w:del w:id="683" w:author="Larissa Silva | Tikinet" w:date="2022-07-08T14:55:00Z">
        <w:r>
          <w:rPr>
            <w:rFonts w:eastAsia="Times New Roman" w:cs="Times New Roman" w:ascii="Times New Roman" w:hAnsi="Times New Roman"/>
            <w:color w:val="000000" w:themeColor="text1"/>
            <w:sz w:val="24"/>
            <w:szCs w:val="24"/>
          </w:rPr>
          <w:delText>é a</w:delText>
        </w:r>
      </w:del>
      <w:ins w:id="684" w:author="Larissa Silva | Tikinet" w:date="2022-07-08T14:55:00Z">
        <w:r>
          <w:rPr>
            <w:rFonts w:eastAsia="Times New Roman" w:cs="Times New Roman" w:ascii="Times New Roman" w:hAnsi="Times New Roman"/>
            <w:color w:val="000000" w:themeColor="text1"/>
            <w:sz w:val="24"/>
            <w:szCs w:val="24"/>
          </w:rPr>
          <w:t>são as</w:t>
        </w:r>
      </w:ins>
      <w:r>
        <w:rPr>
          <w:rFonts w:eastAsia="Times New Roman" w:cs="Times New Roman" w:ascii="Times New Roman" w:hAnsi="Times New Roman"/>
          <w:color w:val="000000" w:themeColor="text1"/>
          <w:sz w:val="24"/>
          <w:szCs w:val="24"/>
        </w:rPr>
        <w:t xml:space="preserve"> marca</w:t>
      </w:r>
      <w:ins w:id="685" w:author="Larissa Silva | Tikinet" w:date="2022-07-08T14:55: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 xml:space="preserve"> do chamado capitalismo de plataforma.</w:t>
      </w:r>
    </w:p>
    <w:p>
      <w:pPr>
        <w:pStyle w:val="Normal"/>
        <w:spacing w:before="0" w:after="120"/>
        <w:rPr>
          <w:rFonts w:ascii="Times New Roman" w:hAnsi="Times New Roman" w:eastAsia="Times New Roman" w:cs="Times New Roman"/>
          <w:b/>
          <w:b/>
          <w:bCs/>
          <w:color w:val="FF0000"/>
        </w:rPr>
      </w:pPr>
      <w:r>
        <w:rPr>
          <w:rFonts w:eastAsia="Times New Roman" w:cs="Times New Roman" w:ascii="Times New Roman" w:hAnsi="Times New Roman"/>
          <w:b/>
          <w:bCs/>
          <w:color w:val="FF0000"/>
        </w:rPr>
        <w:t>&lt;figura&gt;</w:t>
      </w:r>
    </w:p>
    <w:p>
      <w:pPr>
        <w:pStyle w:val="Normal"/>
        <w:spacing w:before="0" w:after="120"/>
        <w:jc w:val="both"/>
        <w:rPr>
          <w:rFonts w:ascii="Times New Roman" w:hAnsi="Times New Roman" w:eastAsia="Times New Roman" w:cs="Times New Roman"/>
          <w:b/>
          <w:b/>
          <w:bCs/>
        </w:rPr>
      </w:pPr>
      <w:del w:id="686" w:author="Larissa Silva | Tikinet" w:date="2022-07-08T12:22:00Z">
        <w:r>
          <w:rPr>
            <w:rFonts w:eastAsia="Times New Roman" w:cs="Times New Roman" w:ascii="Times New Roman" w:hAnsi="Times New Roman"/>
            <w:b/>
            <w:bCs/>
          </w:rPr>
          <w:delText xml:space="preserve">Figura </w:delText>
        </w:r>
      </w:del>
      <w:ins w:id="687" w:author="Larissa Silva | Tikinet" w:date="2022-07-08T12:22:00Z">
        <w:r>
          <w:rPr>
            <w:rFonts w:eastAsia="Times New Roman" w:cs="Times New Roman" w:ascii="Times New Roman" w:hAnsi="Times New Roman"/>
            <w:b/>
            <w:bCs/>
          </w:rPr>
          <w:t>Gráfico </w:t>
        </w:r>
      </w:ins>
      <w:r>
        <w:rPr>
          <w:rFonts w:eastAsia="Times New Roman" w:cs="Times New Roman" w:ascii="Times New Roman" w:hAnsi="Times New Roman"/>
          <w:b/>
          <w:bCs/>
        </w:rPr>
        <w:t>3</w:t>
      </w:r>
      <w:del w:id="688" w:author="Larissa Silva | Tikinet" w:date="2022-07-08T14:55:00Z">
        <w:r>
          <w:rPr>
            <w:rFonts w:eastAsia="Times New Roman" w:cs="Times New Roman" w:ascii="Times New Roman" w:hAnsi="Times New Roman"/>
            <w:b/>
            <w:bCs/>
          </w:rPr>
          <w:delText>:</w:delText>
        </w:r>
      </w:del>
      <w:ins w:id="689" w:author="Larissa Silva | Tikinet" w:date="2022-07-08T14:55:00Z">
        <w:r>
          <w:rPr>
            <w:rFonts w:eastAsia="Times New Roman" w:cs="Times New Roman" w:ascii="Times New Roman" w:hAnsi="Times New Roman"/>
            <w:b/>
            <w:bCs/>
          </w:rPr>
          <w:t xml:space="preserve"> –</w:t>
        </w:r>
      </w:ins>
      <w:r>
        <w:rPr>
          <w:rFonts w:eastAsia="Times New Roman" w:cs="Times New Roman" w:ascii="Times New Roman" w:hAnsi="Times New Roman"/>
          <w:b/>
          <w:bCs/>
        </w:rPr>
        <w:t xml:space="preserve"> Horas de trabalho </w:t>
      </w:r>
      <w:del w:id="690" w:author="Larissa Silva | Tikinet" w:date="2022-07-08T14:55:00Z">
        <w:r>
          <w:rPr>
            <w:rFonts w:eastAsia="Times New Roman" w:cs="Times New Roman" w:ascii="Times New Roman" w:hAnsi="Times New Roman"/>
            <w:b/>
            <w:bCs/>
          </w:rPr>
          <w:delText>durante a semana</w:delText>
        </w:r>
      </w:del>
      <w:ins w:id="691" w:author="Larissa Silva | Tikinet" w:date="2022-07-08T14:55:00Z">
        <w:r>
          <w:rPr>
            <w:rFonts w:eastAsia="Times New Roman" w:cs="Times New Roman" w:ascii="Times New Roman" w:hAnsi="Times New Roman"/>
            <w:b/>
            <w:bCs/>
          </w:rPr>
          <w:t>por semana</w:t>
        </w:r>
      </w:ins>
      <w:r>
        <w:rPr>
          <w:rFonts w:eastAsia="Times New Roman" w:cs="Times New Roman" w:ascii="Times New Roman" w:hAnsi="Times New Roman"/>
          <w:b/>
          <w:bCs/>
        </w:rPr>
        <w:t xml:space="preserve"> antes e depois da pandemia</w:t>
      </w:r>
    </w:p>
    <w:p>
      <w:pPr>
        <w:pStyle w:val="Normal"/>
        <w:spacing w:before="0" w:after="120"/>
        <w:jc w:val="both"/>
        <w:rPr>
          <w:rFonts w:ascii="Times New Roman" w:hAnsi="Times New Roman" w:eastAsia="Times New Roman" w:cs="Times New Roman"/>
          <w:b/>
          <w:b/>
          <w:bCs/>
        </w:rPr>
      </w:pPr>
      <w:r>
        <w:rPr/>
      </w:r>
    </w:p>
    <w:p>
      <w:pPr>
        <w:pStyle w:val="Normal"/>
        <w:spacing w:before="0" w:after="120"/>
        <w:jc w:val="both"/>
        <w:rPr>
          <w:rFonts w:ascii="Times New Roman" w:hAnsi="Times New Roman" w:eastAsia="Times New Roman" w:cs="Times New Roman"/>
          <w:b/>
          <w:b/>
          <w:bC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59450" cy="29914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59450" cy="2991485"/>
                    </a:xfrm>
                    <a:prstGeom prst="rect">
                      <a:avLst/>
                    </a:prstGeom>
                  </pic:spPr>
                </pic:pic>
              </a:graphicData>
            </a:graphic>
          </wp:anchor>
        </w:drawing>
      </w:r>
    </w:p>
    <w:p>
      <w:pPr>
        <w:pStyle w:val="Normal"/>
        <w:spacing w:before="0" w:after="120"/>
        <w:jc w:val="both"/>
        <w:rPr>
          <w:rFonts w:ascii="Times New Roman" w:hAnsi="Times New Roman" w:eastAsia="Times New Roman" w:cs="Times New Roman"/>
        </w:rPr>
      </w:pPr>
      <w:r>
        <w:rPr>
          <w:rFonts w:eastAsia="Times New Roman" w:cs="Times New Roman" w:ascii="Times New Roman" w:hAnsi="Times New Roman"/>
        </w:rPr>
        <w:t xml:space="preserve">Fonte: </w:t>
      </w:r>
      <w:del w:id="692" w:author="Larissa Silva | Tikinet" w:date="2022-07-07T15:38:00Z">
        <w:r>
          <w:rPr>
            <w:rFonts w:eastAsia="Times New Roman" w:cs="Times New Roman" w:ascii="Times New Roman" w:hAnsi="Times New Roman"/>
          </w:rPr>
          <w:delText>dados da pesquisa</w:delText>
        </w:r>
      </w:del>
      <w:ins w:id="693" w:author="Larissa Silva | Tikinet" w:date="2022-07-07T15:39:00Z">
        <w:r>
          <w:rPr>
            <w:rFonts w:eastAsia="Times New Roman" w:cs="Times New Roman" w:ascii="Times New Roman" w:hAnsi="Times New Roman"/>
          </w:rPr>
          <w:t>E</w:t>
        </w:r>
      </w:ins>
      <w:ins w:id="694" w:author="Larissa Silva | Tikinet" w:date="2022-07-07T15:38:00Z">
        <w:r>
          <w:rPr>
            <w:rFonts w:eastAsia="Times New Roman" w:cs="Times New Roman" w:ascii="Times New Roman" w:hAnsi="Times New Roman"/>
          </w:rPr>
          <w:t>laboração própria com base nos dados da pesquisa.</w:t>
        </w:r>
      </w:ins>
    </w:p>
    <w:p>
      <w:pPr>
        <w:pStyle w:val="Normal"/>
        <w:spacing w:before="0" w:after="120"/>
        <w:rPr>
          <w:rFonts w:ascii="Times New Roman" w:hAnsi="Times New Roman" w:eastAsia="Times New Roman" w:cs="Times New Roman"/>
          <w:b/>
          <w:b/>
          <w:bCs/>
          <w:color w:val="FF0000"/>
        </w:rPr>
      </w:pPr>
      <w:r>
        <w:rPr>
          <w:rFonts w:eastAsia="Times New Roman" w:cs="Times New Roman" w:ascii="Times New Roman" w:hAnsi="Times New Roman"/>
          <w:b/>
          <w:bCs/>
          <w:color w:val="FF0000"/>
        </w:rPr>
        <w:t>&lt;/figura&gt;</w:t>
      </w:r>
    </w:p>
    <w:p>
      <w:pPr>
        <w:pStyle w:val="Normal"/>
        <w:spacing w:before="0" w:after="12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Percebe-se que, durante a pandemia, assim como visto em relação aos dias da semana, a jornada laboral sofreu significativa redução. O percentual de motoristas trabalhando nas duas faixas destacadas (mais de </w:t>
      </w:r>
      <w:ins w:id="695" w:author="Larissa Silva | Tikinet" w:date="2022-07-08T12:45:00Z">
        <w:r>
          <w:rPr>
            <w:rFonts w:eastAsia="Times New Roman" w:cs="Times New Roman" w:ascii="Times New Roman" w:hAnsi="Times New Roman"/>
            <w:color w:val="000000" w:themeColor="text1"/>
            <w:sz w:val="24"/>
            <w:szCs w:val="24"/>
          </w:rPr>
          <w:t xml:space="preserve">oito </w:t>
        </w:r>
      </w:ins>
      <w:del w:id="696" w:author="Larissa Silva | Tikinet" w:date="2022-07-08T12:45:00Z">
        <w:r>
          <w:rPr>
            <w:rFonts w:eastAsia="Times New Roman" w:cs="Times New Roman" w:ascii="Times New Roman" w:hAnsi="Times New Roman"/>
            <w:color w:val="000000" w:themeColor="text1"/>
            <w:sz w:val="24"/>
            <w:szCs w:val="24"/>
          </w:rPr>
          <w:delText xml:space="preserve">8 </w:delText>
        </w:r>
      </w:del>
      <w:r>
        <w:rPr>
          <w:rFonts w:eastAsia="Times New Roman" w:cs="Times New Roman" w:ascii="Times New Roman" w:hAnsi="Times New Roman"/>
          <w:color w:val="000000" w:themeColor="text1"/>
          <w:sz w:val="24"/>
          <w:szCs w:val="24"/>
        </w:rPr>
        <w:t xml:space="preserve">horas e mais de </w:t>
      </w:r>
      <w:del w:id="697" w:author="Larissa Silva | Tikinet" w:date="2022-07-08T12:45:00Z">
        <w:r>
          <w:rPr>
            <w:rFonts w:eastAsia="Times New Roman" w:cs="Times New Roman" w:ascii="Times New Roman" w:hAnsi="Times New Roman"/>
            <w:color w:val="000000" w:themeColor="text1"/>
            <w:sz w:val="24"/>
            <w:szCs w:val="24"/>
          </w:rPr>
          <w:delText xml:space="preserve">10 </w:delText>
        </w:r>
      </w:del>
      <w:ins w:id="698" w:author="Larissa Silva | Tikinet" w:date="2022-07-08T12:45:00Z">
        <w:r>
          <w:rPr>
            <w:rFonts w:eastAsia="Times New Roman" w:cs="Times New Roman" w:ascii="Times New Roman" w:hAnsi="Times New Roman"/>
            <w:color w:val="000000" w:themeColor="text1"/>
            <w:sz w:val="24"/>
            <w:szCs w:val="24"/>
          </w:rPr>
          <w:t xml:space="preserve">dez </w:t>
        </w:r>
      </w:ins>
      <w:r>
        <w:rPr>
          <w:rFonts w:eastAsia="Times New Roman" w:cs="Times New Roman" w:ascii="Times New Roman" w:hAnsi="Times New Roman"/>
          <w:color w:val="000000" w:themeColor="text1"/>
          <w:sz w:val="24"/>
          <w:szCs w:val="24"/>
        </w:rPr>
        <w:t>horas por dia) caiu para aproximadamente metade do que se verificava antes. Entretanto, essa redução conjuntural não pode esconder o problema estrutural d</w:t>
      </w:r>
      <w:ins w:id="699" w:author="Larissa Silva | Tikinet" w:date="2022-07-08T12:45:00Z">
        <w:r>
          <w:rPr>
            <w:rFonts w:eastAsia="Times New Roman" w:cs="Times New Roman" w:ascii="Times New Roman" w:hAnsi="Times New Roman"/>
            <w:color w:val="000000" w:themeColor="text1"/>
            <w:sz w:val="24"/>
            <w:szCs w:val="24"/>
          </w:rPr>
          <w:t>as</w:t>
        </w:r>
      </w:ins>
      <w:del w:id="700" w:author="Larissa Silva | Tikinet" w:date="2022-07-08T12:45:00Z">
        <w:r>
          <w:rPr>
            <w:rFonts w:eastAsia="Times New Roman" w:cs="Times New Roman" w:ascii="Times New Roman" w:hAnsi="Times New Roman"/>
            <w:color w:val="000000" w:themeColor="text1"/>
            <w:sz w:val="24"/>
            <w:szCs w:val="24"/>
          </w:rPr>
          <w:delText>e</w:delText>
        </w:r>
      </w:del>
      <w:r>
        <w:rPr>
          <w:rFonts w:eastAsia="Times New Roman" w:cs="Times New Roman" w:ascii="Times New Roman" w:hAnsi="Times New Roman"/>
          <w:color w:val="000000" w:themeColor="text1"/>
          <w:sz w:val="24"/>
          <w:szCs w:val="24"/>
        </w:rPr>
        <w:t xml:space="preserve"> extensas jornadas observadas antes da covid-19.</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del w:id="701" w:author="Larissa Silva | Tikinet" w:date="2022-07-08T12:50:00Z">
        <w:r>
          <w:rPr>
            <w:rFonts w:eastAsia="Times New Roman" w:cs="Times New Roman" w:ascii="Times New Roman" w:hAnsi="Times New Roman"/>
            <w:color w:val="000000" w:themeColor="text1"/>
            <w:sz w:val="24"/>
            <w:szCs w:val="24"/>
          </w:rPr>
          <w:delText xml:space="preserve">Tal </w:delText>
        </w:r>
      </w:del>
      <w:r>
        <w:rPr>
          <w:rFonts w:eastAsia="Times New Roman" w:cs="Times New Roman" w:ascii="Times New Roman" w:hAnsi="Times New Roman"/>
          <w:color w:val="000000" w:themeColor="text1"/>
          <w:sz w:val="24"/>
          <w:szCs w:val="24"/>
        </w:rPr>
        <w:t xml:space="preserve">Essa </w:t>
      </w:r>
      <w:r>
        <w:rPr>
          <w:rFonts w:eastAsia="Times New Roman" w:cs="Times New Roman" w:ascii="Times New Roman" w:hAnsi="Times New Roman"/>
          <w:color w:val="000000" w:themeColor="text1"/>
          <w:sz w:val="24"/>
          <w:szCs w:val="24"/>
        </w:rPr>
        <w:t xml:space="preserve">realidade </w:t>
      </w:r>
      <w:r>
        <w:rPr>
          <w:rFonts w:eastAsia="Times New Roman" w:cs="Times New Roman" w:ascii="Times New Roman" w:hAnsi="Times New Roman"/>
          <w:color w:val="000000" w:themeColor="text1"/>
          <w:sz w:val="24"/>
          <w:szCs w:val="24"/>
        </w:rPr>
        <w:t>coloca por terra</w:t>
      </w:r>
      <w:r>
        <w:rPr>
          <w:rFonts w:eastAsia="Times New Roman" w:cs="Times New Roman" w:ascii="Times New Roman" w:hAnsi="Times New Roman"/>
          <w:color w:val="000000" w:themeColor="text1"/>
          <w:sz w:val="24"/>
          <w:szCs w:val="24"/>
        </w:rPr>
        <w:t>invalida</w:t>
      </w:r>
      <w:r>
        <w:rPr>
          <w:rFonts w:eastAsia="Times New Roman" w:cs="Times New Roman" w:ascii="Times New Roman" w:hAnsi="Times New Roman"/>
          <w:color w:val="000000" w:themeColor="text1"/>
          <w:sz w:val="24"/>
          <w:szCs w:val="24"/>
        </w:rPr>
        <w:t xml:space="preserve"> a ideia de flexibil</w:t>
      </w:r>
      <w:r>
        <w:rPr>
          <w:rFonts w:eastAsia="Times New Roman" w:cs="Times New Roman" w:ascii="Times New Roman" w:hAnsi="Times New Roman"/>
          <w:color w:val="000000" w:themeColor="text1"/>
          <w:sz w:val="24"/>
          <w:szCs w:val="24"/>
        </w:rPr>
        <w:t>ização</w:t>
      </w:r>
      <w:r>
        <w:rPr>
          <w:rFonts w:eastAsia="Times New Roman" w:cs="Times New Roman" w:ascii="Times New Roman" w:hAnsi="Times New Roman"/>
          <w:color w:val="000000" w:themeColor="text1"/>
          <w:sz w:val="24"/>
          <w:szCs w:val="24"/>
        </w:rPr>
        <w:t xml:space="preserve"> completa do </w:t>
      </w:r>
      <w:r>
        <w:rPr>
          <w:rFonts w:eastAsia="Times New Roman" w:cs="Times New Roman" w:ascii="Times New Roman" w:hAnsi="Times New Roman"/>
          <w:color w:val="000000" w:themeColor="text1"/>
          <w:sz w:val="24"/>
          <w:szCs w:val="24"/>
        </w:rPr>
        <w:t>trabalho,</w:t>
      </w:r>
      <w:r>
        <w:rPr>
          <w:rFonts w:eastAsia="Times New Roman" w:cs="Times New Roman" w:ascii="Times New Roman" w:hAnsi="Times New Roman"/>
          <w:color w:val="000000" w:themeColor="text1"/>
          <w:sz w:val="24"/>
          <w:szCs w:val="24"/>
        </w:rPr>
        <w:t xml:space="preserve"> um dos pilares das propagandas d</w:t>
      </w:r>
      <w:r>
        <w:rPr>
          <w:rFonts w:eastAsia="Times New Roman" w:cs="Times New Roman" w:ascii="Times New Roman" w:hAnsi="Times New Roman"/>
          <w:color w:val="000000" w:themeColor="text1"/>
          <w:sz w:val="24"/>
          <w:szCs w:val="24"/>
        </w:rPr>
        <w:t>e</w:t>
      </w:r>
      <w:r>
        <w:rPr>
          <w:rFonts w:eastAsia="Times New Roman" w:cs="Times New Roman" w:ascii="Times New Roman" w:hAnsi="Times New Roman"/>
          <w:color w:val="000000" w:themeColor="text1"/>
          <w:sz w:val="24"/>
          <w:szCs w:val="24"/>
        </w:rPr>
        <w:t>as</w:t>
      </w:r>
      <w:r>
        <w:rPr>
          <w:rFonts w:eastAsia="Times New Roman" w:cs="Times New Roman" w:ascii="Times New Roman" w:hAnsi="Times New Roman"/>
          <w:color w:val="000000" w:themeColor="text1"/>
          <w:sz w:val="24"/>
          <w:szCs w:val="24"/>
        </w:rPr>
        <w:t xml:space="preserve"> plataformas digitais </w:t>
      </w:r>
      <w:r>
        <w:rPr>
          <w:rFonts w:eastAsia="Times New Roman" w:cs="Times New Roman" w:ascii="Times New Roman" w:hAnsi="Times New Roman"/>
          <w:color w:val="000000" w:themeColor="text1"/>
          <w:sz w:val="24"/>
          <w:szCs w:val="24"/>
        </w:rPr>
        <w:t>de trabalho</w:t>
      </w:r>
      <w:r>
        <w:rPr>
          <w:rFonts w:eastAsia="Times New Roman" w:cs="Times New Roman" w:ascii="Times New Roman" w:hAnsi="Times New Roman"/>
          <w:color w:val="000000" w:themeColor="text1"/>
          <w:sz w:val="24"/>
          <w:szCs w:val="24"/>
        </w:rPr>
        <w:t>utilizado</w:t>
      </w:r>
      <w:r>
        <w:rPr>
          <w:rFonts w:eastAsia="Times New Roman" w:cs="Times New Roman" w:ascii="Times New Roman" w:hAnsi="Times New Roman"/>
          <w:color w:val="000000" w:themeColor="text1"/>
          <w:sz w:val="24"/>
          <w:szCs w:val="24"/>
        </w:rPr>
        <w:t xml:space="preserve"> para atrair novos “parceiros”</w:t>
      </w:r>
      <w:r>
        <w:rPr>
          <w:rFonts w:eastAsia="Times New Roman" w:cs="Times New Roman" w:ascii="Times New Roman" w:hAnsi="Times New Roman"/>
          <w:color w:val="000000" w:themeColor="text1"/>
          <w:sz w:val="24"/>
          <w:szCs w:val="24"/>
        </w:rPr>
        <w:t>: “trabalhe a hora que quiser e tenha total flexibilidade” (</w:t>
      </w:r>
      <w:r>
        <w:rPr>
          <w:rFonts w:eastAsia="Times New Roman" w:cs="Times New Roman" w:ascii="Times New Roman" w:hAnsi="Times New Roman"/>
          <w:color w:val="000000" w:themeColor="text1"/>
          <w:sz w:val="24"/>
          <w:szCs w:val="24"/>
          <w:highlight w:val="white"/>
        </w:rPr>
        <w:t>UBER, 2020)</w:t>
      </w:r>
      <w:r>
        <w:rPr>
          <w:rFonts w:eastAsia="Times New Roman" w:cs="Times New Roman" w:ascii="Times New Roman" w:hAnsi="Times New Roman"/>
          <w:color w:val="000000" w:themeColor="text1"/>
          <w:sz w:val="24"/>
          <w:szCs w:val="24"/>
        </w:rPr>
        <w:t xml:space="preserve">. A situação observada nesta pesquisa, que em muito se parece com o analisado em </w:t>
      </w:r>
      <w:del w:id="702" w:author="Larissa Silva | Tikinet" w:date="2022-07-08T12:48:00Z">
        <w:r>
          <w:rPr>
            <w:rFonts w:eastAsia="Times New Roman" w:cs="Times New Roman" w:ascii="Times New Roman" w:hAnsi="Times New Roman"/>
            <w:color w:val="000000" w:themeColor="text1"/>
            <w:sz w:val="24"/>
            <w:szCs w:val="24"/>
          </w:rPr>
          <w:delText xml:space="preserve">outros </w:delText>
        </w:r>
      </w:del>
      <w:r>
        <w:rPr>
          <w:rFonts w:eastAsia="Times New Roman" w:cs="Times New Roman" w:ascii="Times New Roman" w:hAnsi="Times New Roman"/>
          <w:color w:val="000000" w:themeColor="text1"/>
          <w:sz w:val="24"/>
          <w:szCs w:val="24"/>
        </w:rPr>
        <w:t>estudos similares (KALIL, 2019; ABÍLIO et al</w:t>
      </w:r>
      <w:ins w:id="703" w:author="Larissa Silva | Tikinet" w:date="2022-07-08T12:48: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2020</w:t>
      </w:r>
      <w:del w:id="704" w:author="Larissa Silva | Tikinet" w:date="2022-07-08T12:48:00Z">
        <w:r>
          <w:rPr>
            <w:rFonts w:eastAsia="Times New Roman" w:cs="Times New Roman" w:ascii="Times New Roman" w:hAnsi="Times New Roman"/>
            <w:color w:val="000000" w:themeColor="text1"/>
            <w:sz w:val="24"/>
            <w:szCs w:val="24"/>
          </w:rPr>
          <w:delText>, dentre outros</w:delText>
        </w:r>
      </w:del>
      <w:r>
        <w:rPr>
          <w:rFonts w:eastAsia="Times New Roman" w:cs="Times New Roman" w:ascii="Times New Roman" w:hAnsi="Times New Roman"/>
          <w:color w:val="000000" w:themeColor="text1"/>
          <w:sz w:val="24"/>
          <w:szCs w:val="24"/>
        </w:rPr>
        <w:t xml:space="preserve">), mostra que uma longa jornada é cumprida por grande parte desses trabalhadores, impedindo a flexibilidade prometida </w:t>
      </w:r>
      <w:del w:id="705" w:author="Larissa Silva | Tikinet" w:date="2022-07-08T12:49:00Z">
        <w:r>
          <w:rPr>
            <w:rFonts w:eastAsia="Times New Roman" w:cs="Times New Roman" w:ascii="Times New Roman" w:hAnsi="Times New Roman"/>
            <w:color w:val="000000" w:themeColor="text1"/>
            <w:sz w:val="24"/>
            <w:szCs w:val="24"/>
          </w:rPr>
          <w:delText xml:space="preserve">pelas plataformas </w:delText>
        </w:r>
      </w:del>
      <w:r>
        <w:rPr>
          <w:rFonts w:eastAsia="Times New Roman" w:cs="Times New Roman" w:ascii="Times New Roman" w:hAnsi="Times New Roman"/>
          <w:color w:val="000000" w:themeColor="text1"/>
          <w:sz w:val="24"/>
          <w:szCs w:val="24"/>
        </w:rPr>
        <w:t xml:space="preserve">e desejada por muitos que </w:t>
      </w:r>
      <w:del w:id="706" w:author="Larissa Silva | Tikinet" w:date="2022-07-08T12:49:00Z">
        <w:r>
          <w:rPr>
            <w:rFonts w:eastAsia="Times New Roman" w:cs="Times New Roman" w:ascii="Times New Roman" w:hAnsi="Times New Roman"/>
            <w:color w:val="000000" w:themeColor="text1"/>
            <w:sz w:val="24"/>
            <w:szCs w:val="24"/>
          </w:rPr>
          <w:delText xml:space="preserve">nelas </w:delText>
        </w:r>
      </w:del>
      <w:r>
        <w:rPr>
          <w:rFonts w:eastAsia="Times New Roman" w:cs="Times New Roman" w:ascii="Times New Roman" w:hAnsi="Times New Roman"/>
          <w:color w:val="000000" w:themeColor="text1"/>
          <w:sz w:val="24"/>
          <w:szCs w:val="24"/>
        </w:rPr>
        <w:t>ingressam</w:t>
      </w:r>
      <w:ins w:id="707" w:author="Larissa Silva | Tikinet" w:date="2022-07-08T12:49:00Z">
        <w:r>
          <w:rPr>
            <w:rFonts w:eastAsia="Times New Roman" w:cs="Times New Roman" w:ascii="Times New Roman" w:hAnsi="Times New Roman"/>
            <w:color w:val="000000" w:themeColor="text1"/>
            <w:sz w:val="24"/>
            <w:szCs w:val="24"/>
          </w:rPr>
          <w:t xml:space="preserve"> em tal mercado</w:t>
        </w:r>
      </w:ins>
      <w:r>
        <w:rPr>
          <w:rFonts w:eastAsia="Times New Roman" w:cs="Times New Roman" w:ascii="Times New Roman" w:hAnsi="Times New Roman"/>
          <w:color w:val="000000" w:themeColor="text1"/>
          <w:sz w:val="24"/>
          <w:szCs w:val="24"/>
        </w:rPr>
        <w:t xml:space="preserve">, como </w:t>
      </w:r>
      <w:ins w:id="708" w:author="Larissa Silva | Tikinet" w:date="2022-07-08T12:49:00Z">
        <w:r>
          <w:rPr>
            <w:rFonts w:eastAsia="Times New Roman" w:cs="Times New Roman" w:ascii="Times New Roman" w:hAnsi="Times New Roman"/>
            <w:color w:val="000000" w:themeColor="text1"/>
            <w:sz w:val="24"/>
            <w:szCs w:val="24"/>
          </w:rPr>
          <w:t>verificado</w:t>
        </w:r>
      </w:ins>
      <w:del w:id="709" w:author="Larissa Silva | Tikinet" w:date="2022-07-08T12:49:00Z">
        <w:r>
          <w:rPr>
            <w:rFonts w:eastAsia="Times New Roman" w:cs="Times New Roman" w:ascii="Times New Roman" w:hAnsi="Times New Roman"/>
            <w:color w:val="000000" w:themeColor="text1"/>
            <w:sz w:val="24"/>
            <w:szCs w:val="24"/>
          </w:rPr>
          <w:delText>vimos</w:delText>
        </w:r>
      </w:del>
      <w:r>
        <w:rPr>
          <w:rFonts w:eastAsia="Times New Roman" w:cs="Times New Roman" w:ascii="Times New Roman" w:hAnsi="Times New Roman"/>
          <w:color w:val="000000" w:themeColor="text1"/>
          <w:sz w:val="24"/>
          <w:szCs w:val="24"/>
        </w:rPr>
        <w:t xml:space="preserve"> nos motivos que os leva</w:t>
      </w:r>
      <w:ins w:id="710" w:author="Larissa Silva | Tikinet" w:date="2022-07-08T14:57:00Z">
        <w:r>
          <w:rPr>
            <w:rFonts w:eastAsia="Times New Roman" w:cs="Times New Roman" w:ascii="Times New Roman" w:hAnsi="Times New Roman"/>
            <w:color w:val="000000" w:themeColor="text1"/>
            <w:sz w:val="24"/>
            <w:szCs w:val="24"/>
          </w:rPr>
          <w:t>ram</w:t>
        </w:r>
      </w:ins>
      <w:del w:id="711" w:author="Larissa Silva | Tikinet" w:date="2022-07-08T14:57:00Z">
        <w:r>
          <w:rPr>
            <w:rFonts w:eastAsia="Times New Roman" w:cs="Times New Roman" w:ascii="Times New Roman" w:hAnsi="Times New Roman"/>
            <w:color w:val="000000" w:themeColor="text1"/>
            <w:sz w:val="24"/>
            <w:szCs w:val="24"/>
          </w:rPr>
          <w:delText>m</w:delText>
        </w:r>
      </w:del>
      <w:r>
        <w:rPr>
          <w:rFonts w:eastAsia="Times New Roman" w:cs="Times New Roman" w:ascii="Times New Roman" w:hAnsi="Times New Roman"/>
          <w:color w:val="000000" w:themeColor="text1"/>
          <w:sz w:val="24"/>
          <w:szCs w:val="24"/>
        </w:rPr>
        <w:t xml:space="preserve"> a optar por es</w:t>
      </w:r>
      <w:ins w:id="712" w:author="Larissa Silva | Tikinet" w:date="2022-07-08T12:50:00Z">
        <w:r>
          <w:rPr>
            <w:rFonts w:eastAsia="Times New Roman" w:cs="Times New Roman" w:ascii="Times New Roman" w:hAnsi="Times New Roman"/>
            <w:color w:val="000000" w:themeColor="text1"/>
            <w:sz w:val="24"/>
            <w:szCs w:val="24"/>
          </w:rPr>
          <w:t>s</w:t>
        </w:r>
      </w:ins>
      <w:del w:id="713" w:author="Larissa Silva | Tikinet" w:date="2022-07-08T12:50:00Z">
        <w:r>
          <w:rPr>
            <w:rFonts w:eastAsia="Times New Roman" w:cs="Times New Roman" w:ascii="Times New Roman" w:hAnsi="Times New Roman"/>
            <w:color w:val="000000" w:themeColor="text1"/>
            <w:sz w:val="24"/>
            <w:szCs w:val="24"/>
          </w:rPr>
          <w:delText>t</w:delText>
        </w:r>
      </w:del>
      <w:r>
        <w:rPr>
          <w:rFonts w:eastAsia="Times New Roman" w:cs="Times New Roman" w:ascii="Times New Roman" w:hAnsi="Times New Roman"/>
          <w:color w:val="000000" w:themeColor="text1"/>
          <w:sz w:val="24"/>
          <w:szCs w:val="24"/>
        </w:rPr>
        <w:t>e trabalho.</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Por sua vez, quando observamos os baixos rendimentos auferidos por esses trabalhadores e, por outro lado, os altos gastos com o trabalho, compreendemos melhor o que os </w:t>
      </w:r>
      <w:del w:id="714" w:author="Larissa Silva | Tikinet" w:date="2022-07-08T14:57:00Z">
        <w:r>
          <w:rPr>
            <w:rFonts w:eastAsia="Times New Roman" w:cs="Times New Roman" w:ascii="Times New Roman" w:hAnsi="Times New Roman"/>
            <w:color w:val="000000" w:themeColor="text1"/>
            <w:sz w:val="24"/>
            <w:szCs w:val="24"/>
          </w:rPr>
          <w:delText xml:space="preserve">levam </w:delText>
        </w:r>
      </w:del>
      <w:ins w:id="715" w:author="Larissa Silva | Tikinet" w:date="2022-07-08T14:57:00Z">
        <w:r>
          <w:rPr>
            <w:rFonts w:eastAsia="Times New Roman" w:cs="Times New Roman" w:ascii="Times New Roman" w:hAnsi="Times New Roman"/>
            <w:color w:val="000000" w:themeColor="text1"/>
            <w:sz w:val="24"/>
            <w:szCs w:val="24"/>
          </w:rPr>
          <w:t xml:space="preserve">condicionam </w:t>
        </w:r>
      </w:ins>
      <w:r>
        <w:rPr>
          <w:rFonts w:eastAsia="Times New Roman" w:cs="Times New Roman" w:ascii="Times New Roman" w:hAnsi="Times New Roman"/>
          <w:color w:val="000000" w:themeColor="text1"/>
          <w:sz w:val="24"/>
          <w:szCs w:val="24"/>
        </w:rPr>
        <w:t xml:space="preserve">a laborarem longas jornadas. Assim, analisando a </w:t>
      </w:r>
      <w:del w:id="716" w:author="Larissa Silva | Tikinet" w:date="2022-07-08T12:22:00Z">
        <w:r>
          <w:rPr>
            <w:rFonts w:eastAsia="Times New Roman" w:cs="Times New Roman" w:ascii="Times New Roman" w:hAnsi="Times New Roman"/>
            <w:color w:val="000000" w:themeColor="text1"/>
            <w:sz w:val="24"/>
            <w:szCs w:val="24"/>
          </w:rPr>
          <w:delText xml:space="preserve">figura </w:delText>
        </w:r>
      </w:del>
      <w:ins w:id="717" w:author="Larissa Silva | Tikinet" w:date="2022-07-08T12:22:00Z">
        <w:r>
          <w:rPr>
            <w:rFonts w:eastAsia="Times New Roman" w:cs="Times New Roman" w:ascii="Times New Roman" w:hAnsi="Times New Roman"/>
            <w:color w:val="000000" w:themeColor="text1"/>
            <w:sz w:val="24"/>
            <w:szCs w:val="24"/>
          </w:rPr>
          <w:t>Gráfico </w:t>
        </w:r>
      </w:ins>
      <w:r>
        <w:rPr>
          <w:rFonts w:eastAsia="Times New Roman" w:cs="Times New Roman" w:ascii="Times New Roman" w:hAnsi="Times New Roman"/>
          <w:color w:val="000000" w:themeColor="text1"/>
          <w:sz w:val="24"/>
          <w:szCs w:val="24"/>
        </w:rPr>
        <w:t xml:space="preserve">4, chama a atenção que, mesmo antes da pandemia, apenas um terço dos pesquisados conseguia obter receita superior a um salário mínimo por semana, enquanto outro grupo de tamanho aproximado (28,8%) não atingia mais do que 75% do salário mínimo. Após o início da pandemia, a situação agravou-se, como era de se esperar, </w:t>
      </w:r>
      <w:del w:id="718" w:author="Larissa Silva | Tikinet" w:date="2022-07-08T12:52:00Z">
        <w:r>
          <w:rPr>
            <w:rFonts w:eastAsia="Times New Roman" w:cs="Times New Roman" w:ascii="Times New Roman" w:hAnsi="Times New Roman"/>
            <w:color w:val="000000" w:themeColor="text1"/>
            <w:sz w:val="24"/>
            <w:szCs w:val="24"/>
          </w:rPr>
          <w:delText xml:space="preserve">pela </w:delText>
        </w:r>
      </w:del>
      <w:ins w:id="719" w:author="Larissa Silva | Tikinet" w:date="2022-07-08T12:52:00Z">
        <w:r>
          <w:rPr>
            <w:rFonts w:eastAsia="Times New Roman" w:cs="Times New Roman" w:ascii="Times New Roman" w:hAnsi="Times New Roman"/>
            <w:color w:val="000000" w:themeColor="text1"/>
            <w:sz w:val="24"/>
            <w:szCs w:val="24"/>
          </w:rPr>
          <w:t xml:space="preserve">uma vez que houve </w:t>
        </w:r>
      </w:ins>
      <w:r>
        <w:rPr>
          <w:rFonts w:eastAsia="Times New Roman" w:cs="Times New Roman" w:ascii="Times New Roman" w:hAnsi="Times New Roman"/>
          <w:color w:val="000000" w:themeColor="text1"/>
          <w:sz w:val="24"/>
          <w:szCs w:val="24"/>
        </w:rPr>
        <w:t>menor procura dos serviços de transporte e consequente redução na jornada de trabalho, considerando a inexistência de garantias mínimas para esses trabalhadores.</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pacing w:before="0" w:after="120"/>
        <w:rPr>
          <w:rFonts w:ascii="Times New Roman" w:hAnsi="Times New Roman" w:eastAsia="Times New Roman" w:cs="Times New Roman"/>
          <w:b/>
          <w:b/>
          <w:bCs/>
          <w:color w:val="FF0000"/>
        </w:rPr>
      </w:pPr>
      <w:r>
        <w:rPr>
          <w:rFonts w:eastAsia="Times New Roman" w:cs="Times New Roman" w:ascii="Times New Roman" w:hAnsi="Times New Roman"/>
          <w:b/>
          <w:bCs/>
          <w:color w:val="FF0000"/>
        </w:rPr>
        <w:t>&lt;figura&gt;</w:t>
      </w:r>
    </w:p>
    <w:p>
      <w:pPr>
        <w:pStyle w:val="Normal"/>
        <w:spacing w:before="0" w:after="120"/>
        <w:jc w:val="both"/>
        <w:rPr>
          <w:rFonts w:ascii="Times New Roman" w:hAnsi="Times New Roman" w:eastAsia="Times New Roman" w:cs="Times New Roman"/>
          <w:b/>
          <w:b/>
          <w:bCs/>
        </w:rPr>
      </w:pPr>
      <w:del w:id="720" w:author="Larissa Silva | Tikinet" w:date="2022-07-08T12:22:00Z">
        <w:r>
          <w:rPr>
            <w:rFonts w:eastAsia="Times New Roman" w:cs="Times New Roman" w:ascii="Times New Roman" w:hAnsi="Times New Roman"/>
            <w:b/>
            <w:bCs/>
          </w:rPr>
          <w:delText xml:space="preserve">Figura </w:delText>
        </w:r>
      </w:del>
      <w:ins w:id="721" w:author="Larissa Silva | Tikinet" w:date="2022-07-08T12:22:00Z">
        <w:r>
          <w:rPr>
            <w:rFonts w:eastAsia="Times New Roman" w:cs="Times New Roman" w:ascii="Times New Roman" w:hAnsi="Times New Roman"/>
            <w:b/>
            <w:bCs/>
          </w:rPr>
          <w:t>Gráfico </w:t>
        </w:r>
      </w:ins>
      <w:r>
        <w:rPr>
          <w:rFonts w:eastAsia="Times New Roman" w:cs="Times New Roman" w:ascii="Times New Roman" w:hAnsi="Times New Roman"/>
          <w:b/>
          <w:bCs/>
        </w:rPr>
        <w:t>4</w:t>
      </w:r>
      <w:ins w:id="722" w:author="Larissa Silva | Tikinet" w:date="2022-07-08T14:58:00Z">
        <w:r>
          <w:rPr>
            <w:rFonts w:eastAsia="Times New Roman" w:cs="Times New Roman" w:ascii="Times New Roman" w:hAnsi="Times New Roman"/>
            <w:b/>
            <w:bCs/>
          </w:rPr>
          <w:t xml:space="preserve"> –</w:t>
        </w:r>
      </w:ins>
      <w:del w:id="723" w:author="Larissa Silva | Tikinet" w:date="2022-07-08T14:58:00Z">
        <w:r>
          <w:rPr>
            <w:rFonts w:eastAsia="Times New Roman" w:cs="Times New Roman" w:ascii="Times New Roman" w:hAnsi="Times New Roman"/>
            <w:b/>
            <w:bCs/>
          </w:rPr>
          <w:delText>:</w:delText>
        </w:r>
      </w:del>
      <w:r>
        <w:rPr>
          <w:rFonts w:eastAsia="Times New Roman" w:cs="Times New Roman" w:ascii="Times New Roman" w:hAnsi="Times New Roman"/>
          <w:b/>
          <w:bCs/>
        </w:rPr>
        <w:t xml:space="preserve"> Renda semanal média, em salários mínimos, antes e durante a pandemia</w:t>
      </w:r>
    </w:p>
    <w:p>
      <w:pPr>
        <w:pStyle w:val="Normal"/>
        <w:spacing w:before="0" w:after="120"/>
        <w:jc w:val="both"/>
        <w:rPr>
          <w:rFonts w:ascii="Times New Roman" w:hAnsi="Times New Roman" w:eastAsia="Times New Roman" w:cs="Times New Roman"/>
          <w:b/>
          <w:b/>
          <w:bCs/>
        </w:rPr>
      </w:pPr>
      <w:r>
        <w:rPr/>
      </w:r>
    </w:p>
    <w:p>
      <w:pPr>
        <w:pStyle w:val="Normal"/>
        <w:spacing w:before="0" w:after="120"/>
        <w:jc w:val="center"/>
        <w:rPr>
          <w:rFonts w:ascii="Times New Roman" w:hAnsi="Times New Roman" w:eastAsia="Times New Roman" w:cs="Times New Roman"/>
          <w:color w:val="000000" w:themeColor="text1"/>
          <w:sz w:val="24"/>
          <w:szCs w:val="24"/>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32045" cy="42525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932045" cy="4252595"/>
                    </a:xfrm>
                    <a:prstGeom prst="rect">
                      <a:avLst/>
                    </a:prstGeom>
                  </pic:spPr>
                </pic:pic>
              </a:graphicData>
            </a:graphic>
          </wp:anchor>
        </w:drawing>
      </w:r>
    </w:p>
    <w:p>
      <w:pPr>
        <w:pStyle w:val="Normal"/>
        <w:spacing w:before="0" w:after="120"/>
        <w:jc w:val="both"/>
        <w:rPr>
          <w:rFonts w:ascii="Times New Roman" w:hAnsi="Times New Roman" w:eastAsia="Times New Roman" w:cs="Times New Roman"/>
        </w:rPr>
      </w:pPr>
      <w:r>
        <w:rPr>
          <w:rFonts w:eastAsia="Times New Roman" w:cs="Times New Roman" w:ascii="Times New Roman" w:hAnsi="Times New Roman"/>
        </w:rPr>
        <w:t xml:space="preserve">Fonte: </w:t>
      </w:r>
      <w:del w:id="724" w:author="Larissa Silva | Tikinet" w:date="2022-07-07T15:38:00Z">
        <w:r>
          <w:rPr>
            <w:rFonts w:eastAsia="Times New Roman" w:cs="Times New Roman" w:ascii="Times New Roman" w:hAnsi="Times New Roman"/>
          </w:rPr>
          <w:delText>dados da pesquisa</w:delText>
        </w:r>
      </w:del>
      <w:ins w:id="725" w:author="Larissa Silva | Tikinet" w:date="2022-07-07T15:39:00Z">
        <w:r>
          <w:rPr>
            <w:rFonts w:eastAsia="Times New Roman" w:cs="Times New Roman" w:ascii="Times New Roman" w:hAnsi="Times New Roman"/>
          </w:rPr>
          <w:t>E</w:t>
        </w:r>
      </w:ins>
      <w:ins w:id="726" w:author="Larissa Silva | Tikinet" w:date="2022-07-07T15:38:00Z">
        <w:r>
          <w:rPr>
            <w:rFonts w:eastAsia="Times New Roman" w:cs="Times New Roman" w:ascii="Times New Roman" w:hAnsi="Times New Roman"/>
          </w:rPr>
          <w:t>laboração própria com base nos dados da pesquisa.</w:t>
        </w:r>
      </w:ins>
    </w:p>
    <w:p>
      <w:pPr>
        <w:pStyle w:val="Normal"/>
        <w:spacing w:before="0" w:after="120"/>
        <w:rPr>
          <w:rFonts w:ascii="Times New Roman" w:hAnsi="Times New Roman" w:eastAsia="Times New Roman" w:cs="Times New Roman"/>
          <w:b/>
          <w:b/>
          <w:bCs/>
          <w:color w:val="FF0000"/>
        </w:rPr>
      </w:pPr>
      <w:r>
        <w:rPr>
          <w:rFonts w:eastAsia="Times New Roman" w:cs="Times New Roman" w:ascii="Times New Roman" w:hAnsi="Times New Roman"/>
          <w:b/>
          <w:bCs/>
          <w:color w:val="FF0000"/>
        </w:rPr>
        <w:t>&lt;/figura&gt;</w:t>
      </w:r>
    </w:p>
    <w:p>
      <w:pPr>
        <w:pStyle w:val="Normal"/>
        <w:spacing w:before="0" w:after="120"/>
        <w:ind w:firstLine="851"/>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Com a queda brusca da renda, 30% dos entrevistados passaram a trabalhar também com plataformas de entrega</w:t>
      </w:r>
      <w:del w:id="727" w:author="Larissa Silva | Tikinet" w:date="2022-07-08T12:53:00Z">
        <w:r>
          <w:rPr>
            <w:rFonts w:eastAsia="Times New Roman" w:cs="Times New Roman" w:ascii="Times New Roman" w:hAnsi="Times New Roman"/>
            <w:color w:val="000000" w:themeColor="text1"/>
            <w:sz w:val="24"/>
            <w:szCs w:val="24"/>
          </w:rPr>
          <w:delText>s</w:delText>
        </w:r>
      </w:del>
      <w:r>
        <w:rPr>
          <w:rFonts w:eastAsia="Times New Roman" w:cs="Times New Roman" w:ascii="Times New Roman" w:hAnsi="Times New Roman"/>
          <w:color w:val="000000" w:themeColor="text1"/>
          <w:sz w:val="24"/>
          <w:szCs w:val="24"/>
        </w:rPr>
        <w:t xml:space="preserve"> no contexto da pandemia, como UberEats e Ifood. Nos grupos de WhatsApp</w:t>
      </w:r>
      <w:del w:id="728" w:author="Larissa Silva | Tikinet" w:date="2022-07-08T12:53:00Z">
        <w:r>
          <w:rPr>
            <w:rFonts w:eastAsia="Times New Roman" w:cs="Times New Roman" w:ascii="Times New Roman" w:hAnsi="Times New Roman"/>
            <w:color w:val="000000" w:themeColor="text1"/>
            <w:sz w:val="24"/>
            <w:szCs w:val="24"/>
          </w:rPr>
          <w:delText xml:space="preserve"> dos motoristas</w:delText>
        </w:r>
      </w:del>
      <w:r>
        <w:rPr>
          <w:rFonts w:eastAsia="Times New Roman" w:cs="Times New Roman" w:ascii="Times New Roman" w:hAnsi="Times New Roman"/>
          <w:color w:val="000000" w:themeColor="text1"/>
          <w:sz w:val="24"/>
          <w:szCs w:val="24"/>
        </w:rPr>
        <w:t xml:space="preserve"> também observamos relatos sobre a realização de outros bicos</w:t>
      </w:r>
      <w:ins w:id="729" w:author="Larissa Silva | Tikinet" w:date="2022-07-08T12:53: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como a venda de máscaras, comida, roupas e outras mercadorias. No mês de agosto, começaram a aparecer discussões sobre a participação em jogos de azar, como roleta russa, ainda como </w:t>
      </w:r>
      <w:del w:id="730" w:author="Larissa Silva | Tikinet" w:date="2022-07-08T12:53:00Z">
        <w:r>
          <w:rPr>
            <w:rFonts w:eastAsia="Times New Roman" w:cs="Times New Roman" w:ascii="Times New Roman" w:hAnsi="Times New Roman"/>
            <w:color w:val="000000" w:themeColor="text1"/>
            <w:sz w:val="24"/>
            <w:szCs w:val="24"/>
          </w:rPr>
          <w:delText xml:space="preserve">uma </w:delText>
        </w:r>
      </w:del>
      <w:r>
        <w:rPr>
          <w:rFonts w:eastAsia="Times New Roman" w:cs="Times New Roman" w:ascii="Times New Roman" w:hAnsi="Times New Roman"/>
          <w:color w:val="000000" w:themeColor="text1"/>
          <w:sz w:val="24"/>
          <w:szCs w:val="24"/>
        </w:rPr>
        <w:t xml:space="preserve">forma de conseguir recursos financeiros. Isso demonstra que a situação, apesar de ter melhorado em relação aos primeiros meses da pandemia, ainda exige dos trabalhadores a busca </w:t>
      </w:r>
      <w:del w:id="731" w:author="Larissa Silva | Tikinet" w:date="2022-07-08T12:53:00Z">
        <w:r>
          <w:rPr>
            <w:rFonts w:eastAsia="Times New Roman" w:cs="Times New Roman" w:ascii="Times New Roman" w:hAnsi="Times New Roman"/>
            <w:color w:val="000000" w:themeColor="text1"/>
            <w:sz w:val="24"/>
            <w:szCs w:val="24"/>
          </w:rPr>
          <w:delText xml:space="preserve">de </w:delText>
        </w:r>
      </w:del>
      <w:ins w:id="732" w:author="Larissa Silva | Tikinet" w:date="2022-07-08T12:53:00Z">
        <w:r>
          <w:rPr>
            <w:rFonts w:eastAsia="Times New Roman" w:cs="Times New Roman" w:ascii="Times New Roman" w:hAnsi="Times New Roman"/>
            <w:color w:val="000000" w:themeColor="text1"/>
            <w:sz w:val="24"/>
            <w:szCs w:val="24"/>
          </w:rPr>
          <w:t xml:space="preserve">por </w:t>
        </w:r>
      </w:ins>
      <w:r>
        <w:rPr>
          <w:rFonts w:eastAsia="Times New Roman" w:cs="Times New Roman" w:ascii="Times New Roman" w:hAnsi="Times New Roman"/>
          <w:color w:val="000000" w:themeColor="text1"/>
          <w:sz w:val="24"/>
          <w:szCs w:val="24"/>
        </w:rPr>
        <w:t>outras fontes de renda.</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Essa diversificação de tarefas reforça o discurso recorrente das empresas desse setor que, como lembra Cardoso e Artur (2020), chamam os trabalhadores de empreendedores. Trata-se, porém, de um conceito distorcido de empreendedorismo</w:t>
      </w:r>
      <w:ins w:id="733" w:author="Larissa Silva | Tikinet" w:date="2022-07-08T12:59:00Z">
        <w:r>
          <w:rPr>
            <w:rFonts w:eastAsia="Times New Roman" w:cs="Times New Roman" w:ascii="Times New Roman" w:hAnsi="Times New Roman"/>
            <w:color w:val="000000" w:themeColor="text1"/>
            <w:sz w:val="24"/>
            <w:szCs w:val="24"/>
          </w:rPr>
          <w:t xml:space="preserve"> –</w:t>
        </w:r>
      </w:ins>
      <w:del w:id="734" w:author="Larissa Silva | Tikinet" w:date="2022-07-08T12:59: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que nada tem a ver com a visão schumpeteriana de alguém </w:t>
      </w:r>
      <w:del w:id="735" w:author="Larissa Silva | Tikinet" w:date="2022-07-08T12:58:00Z">
        <w:r>
          <w:rPr>
            <w:rFonts w:eastAsia="Times New Roman" w:cs="Times New Roman" w:ascii="Times New Roman" w:hAnsi="Times New Roman"/>
            <w:color w:val="000000" w:themeColor="text1"/>
            <w:sz w:val="24"/>
            <w:szCs w:val="24"/>
          </w:rPr>
          <w:delText xml:space="preserve">com </w:delText>
        </w:r>
      </w:del>
      <w:ins w:id="736" w:author="Larissa Silva | Tikinet" w:date="2022-07-08T12:58:00Z">
        <w:r>
          <w:rPr>
            <w:rFonts w:eastAsia="Times New Roman" w:cs="Times New Roman" w:ascii="Times New Roman" w:hAnsi="Times New Roman"/>
            <w:color w:val="000000" w:themeColor="text1"/>
            <w:sz w:val="24"/>
            <w:szCs w:val="24"/>
          </w:rPr>
          <w:t xml:space="preserve">detentor de </w:t>
        </w:r>
      </w:ins>
      <w:r>
        <w:rPr>
          <w:rFonts w:eastAsia="Times New Roman" w:cs="Times New Roman" w:ascii="Times New Roman" w:hAnsi="Times New Roman"/>
          <w:color w:val="000000" w:themeColor="text1"/>
          <w:sz w:val="24"/>
          <w:szCs w:val="24"/>
        </w:rPr>
        <w:t xml:space="preserve">disposição </w:t>
      </w:r>
      <w:del w:id="737" w:author="Larissa Silva | Tikinet" w:date="2022-07-08T12:59:00Z">
        <w:r>
          <w:rPr>
            <w:rFonts w:eastAsia="Times New Roman" w:cs="Times New Roman" w:ascii="Times New Roman" w:hAnsi="Times New Roman"/>
            <w:color w:val="000000" w:themeColor="text1"/>
            <w:sz w:val="24"/>
            <w:szCs w:val="24"/>
          </w:rPr>
          <w:delText xml:space="preserve">para correr riscos </w:delText>
        </w:r>
      </w:del>
      <w:r>
        <w:rPr>
          <w:rFonts w:eastAsia="Times New Roman" w:cs="Times New Roman" w:ascii="Times New Roman" w:hAnsi="Times New Roman"/>
          <w:color w:val="000000" w:themeColor="text1"/>
          <w:sz w:val="24"/>
          <w:szCs w:val="24"/>
        </w:rPr>
        <w:t xml:space="preserve">e </w:t>
      </w:r>
      <w:del w:id="738" w:author="Larissa Silva | Tikinet" w:date="2022-07-08T12:58:00Z">
        <w:r>
          <w:rPr>
            <w:rFonts w:eastAsia="Times New Roman" w:cs="Times New Roman" w:ascii="Times New Roman" w:hAnsi="Times New Roman"/>
            <w:color w:val="000000" w:themeColor="text1"/>
            <w:sz w:val="24"/>
            <w:szCs w:val="24"/>
          </w:rPr>
          <w:delText xml:space="preserve">detentor </w:delText>
        </w:r>
      </w:del>
      <w:r>
        <w:rPr>
          <w:rFonts w:eastAsia="Times New Roman" w:cs="Times New Roman" w:ascii="Times New Roman" w:hAnsi="Times New Roman"/>
          <w:color w:val="000000" w:themeColor="text1"/>
          <w:sz w:val="24"/>
          <w:szCs w:val="24"/>
        </w:rPr>
        <w:t xml:space="preserve">de recursos para </w:t>
      </w:r>
      <w:ins w:id="739" w:author="Larissa Silva | Tikinet" w:date="2022-07-08T12:59:00Z">
        <w:r>
          <w:rPr>
            <w:rFonts w:eastAsia="Times New Roman" w:cs="Times New Roman" w:ascii="Times New Roman" w:hAnsi="Times New Roman"/>
            <w:color w:val="000000" w:themeColor="text1"/>
            <w:sz w:val="24"/>
            <w:szCs w:val="24"/>
          </w:rPr>
          <w:t xml:space="preserve">correr riscos e </w:t>
        </w:r>
      </w:ins>
      <w:r>
        <w:rPr>
          <w:rFonts w:eastAsia="Times New Roman" w:cs="Times New Roman" w:ascii="Times New Roman" w:hAnsi="Times New Roman"/>
          <w:color w:val="000000" w:themeColor="text1"/>
          <w:sz w:val="24"/>
          <w:szCs w:val="24"/>
        </w:rPr>
        <w:t>colocar em prática suas ideias. Seria, na verdade, uma forma de obscurecer os processos de informalização do trabalho e de transfer</w:t>
      </w:r>
      <w:ins w:id="740" w:author="Larissa Silva | Tikinet" w:date="2022-07-08T13:00:00Z">
        <w:r>
          <w:rPr>
            <w:rFonts w:eastAsia="Times New Roman" w:cs="Times New Roman" w:ascii="Times New Roman" w:hAnsi="Times New Roman"/>
            <w:color w:val="000000" w:themeColor="text1"/>
            <w:sz w:val="24"/>
            <w:szCs w:val="24"/>
          </w:rPr>
          <w:t>ir</w:t>
        </w:r>
      </w:ins>
      <w:del w:id="741" w:author="Larissa Silva | Tikinet" w:date="2022-07-08T13:00:00Z">
        <w:r>
          <w:rPr>
            <w:rFonts w:eastAsia="Times New Roman" w:cs="Times New Roman" w:ascii="Times New Roman" w:hAnsi="Times New Roman"/>
            <w:color w:val="000000" w:themeColor="text1"/>
            <w:sz w:val="24"/>
            <w:szCs w:val="24"/>
          </w:rPr>
          <w:delText>ência</w:delText>
        </w:r>
      </w:del>
      <w:r>
        <w:rPr>
          <w:rFonts w:eastAsia="Times New Roman" w:cs="Times New Roman" w:ascii="Times New Roman" w:hAnsi="Times New Roman"/>
          <w:color w:val="000000" w:themeColor="text1"/>
          <w:sz w:val="24"/>
          <w:szCs w:val="24"/>
        </w:rPr>
        <w:t xml:space="preserve"> </w:t>
      </w:r>
      <w:del w:id="742" w:author="Larissa Silva | Tikinet" w:date="2022-07-08T13:01:00Z">
        <w:r>
          <w:rPr>
            <w:rFonts w:eastAsia="Times New Roman" w:cs="Times New Roman" w:ascii="Times New Roman" w:hAnsi="Times New Roman"/>
            <w:color w:val="000000" w:themeColor="text1"/>
            <w:sz w:val="24"/>
            <w:szCs w:val="24"/>
          </w:rPr>
          <w:delText>d</w:delText>
        </w:r>
      </w:del>
      <w:r>
        <w:rPr>
          <w:rFonts w:eastAsia="Times New Roman" w:cs="Times New Roman" w:ascii="Times New Roman" w:hAnsi="Times New Roman"/>
          <w:color w:val="000000" w:themeColor="text1"/>
          <w:sz w:val="24"/>
          <w:szCs w:val="24"/>
        </w:rPr>
        <w:t>o</w:t>
      </w:r>
      <w:ins w:id="743" w:author="Larissa Silva | Tikinet" w:date="2022-07-08T13:01: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 xml:space="preserve"> risco</w:t>
      </w:r>
      <w:ins w:id="744" w:author="Larissa Silva | Tikinet" w:date="2022-07-08T13:01:00Z">
        <w:r>
          <w:rPr>
            <w:rFonts w:eastAsia="Times New Roman" w:cs="Times New Roman" w:ascii="Times New Roman" w:hAnsi="Times New Roman"/>
            <w:color w:val="000000" w:themeColor="text1"/>
            <w:sz w:val="24"/>
            <w:szCs w:val="24"/>
          </w:rPr>
          <w:t>s relacionados a ele</w:t>
        </w:r>
      </w:ins>
      <w:r>
        <w:rPr>
          <w:rFonts w:eastAsia="Times New Roman" w:cs="Times New Roman" w:ascii="Times New Roman" w:hAnsi="Times New Roman"/>
          <w:color w:val="000000" w:themeColor="text1"/>
          <w:sz w:val="24"/>
          <w:szCs w:val="24"/>
        </w:rPr>
        <w:t xml:space="preserve"> para os trabalhadores.</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No que tange às despesas, faz-se </w:t>
      </w:r>
      <w:del w:id="745" w:author="Larissa Silva | Tikinet" w:date="2022-07-08T13:01:00Z">
        <w:r>
          <w:rPr>
            <w:rFonts w:eastAsia="Times New Roman" w:cs="Times New Roman" w:ascii="Times New Roman" w:hAnsi="Times New Roman"/>
            <w:color w:val="000000" w:themeColor="text1"/>
            <w:sz w:val="24"/>
            <w:szCs w:val="24"/>
          </w:rPr>
          <w:delText xml:space="preserve">necessário </w:delText>
        </w:r>
      </w:del>
      <w:ins w:id="746" w:author="Larissa Silva | Tikinet" w:date="2022-07-08T13:01:00Z">
        <w:r>
          <w:rPr>
            <w:rFonts w:eastAsia="Times New Roman" w:cs="Times New Roman" w:ascii="Times New Roman" w:hAnsi="Times New Roman"/>
            <w:color w:val="000000" w:themeColor="text1"/>
            <w:sz w:val="24"/>
            <w:szCs w:val="24"/>
          </w:rPr>
          <w:t xml:space="preserve">essencial </w:t>
        </w:r>
      </w:ins>
      <w:r>
        <w:rPr>
          <w:rFonts w:eastAsia="Times New Roman" w:cs="Times New Roman" w:ascii="Times New Roman" w:hAnsi="Times New Roman"/>
          <w:color w:val="000000" w:themeColor="text1"/>
          <w:sz w:val="24"/>
          <w:szCs w:val="24"/>
        </w:rPr>
        <w:t xml:space="preserve">um </w:t>
      </w:r>
      <w:del w:id="747" w:author="Larissa Silva | Tikinet" w:date="2022-07-08T14:59:00Z">
        <w:r>
          <w:rPr>
            <w:rFonts w:eastAsia="Times New Roman" w:cs="Times New Roman" w:ascii="Times New Roman" w:hAnsi="Times New Roman"/>
            <w:color w:val="000000" w:themeColor="text1"/>
            <w:sz w:val="24"/>
            <w:szCs w:val="24"/>
          </w:rPr>
          <w:delText xml:space="preserve">especial </w:delText>
        </w:r>
      </w:del>
      <w:r>
        <w:rPr>
          <w:rFonts w:eastAsia="Times New Roman" w:cs="Times New Roman" w:ascii="Times New Roman" w:hAnsi="Times New Roman"/>
          <w:color w:val="000000" w:themeColor="text1"/>
          <w:sz w:val="24"/>
          <w:szCs w:val="24"/>
        </w:rPr>
        <w:t xml:space="preserve">cuidado </w:t>
      </w:r>
      <w:ins w:id="748" w:author="Larissa Silva | Tikinet" w:date="2022-07-08T14:59:00Z">
        <w:r>
          <w:rPr>
            <w:rFonts w:eastAsia="Times New Roman" w:cs="Times New Roman" w:ascii="Times New Roman" w:hAnsi="Times New Roman"/>
            <w:color w:val="000000" w:themeColor="text1"/>
            <w:sz w:val="24"/>
            <w:szCs w:val="24"/>
          </w:rPr>
          <w:t xml:space="preserve">específico </w:t>
        </w:r>
      </w:ins>
      <w:r>
        <w:rPr>
          <w:rFonts w:eastAsia="Times New Roman" w:cs="Times New Roman" w:ascii="Times New Roman" w:hAnsi="Times New Roman"/>
          <w:color w:val="000000" w:themeColor="text1"/>
          <w:sz w:val="24"/>
          <w:szCs w:val="24"/>
        </w:rPr>
        <w:t xml:space="preserve">no seu controle por parte dos motoristas, dado que, diferente do que ocorre na relação tradicional de emprego, cabe a eles todo o ônus de prover os recursos necessários à realização do trabalho, tarefa para a qual não necessariamente estão bem preparados. Nas entrevistas, Dênis, </w:t>
      </w:r>
      <w:del w:id="749" w:author="Larissa Silva | Tikinet" w:date="2022-07-08T13:02:00Z">
        <w:r>
          <w:rPr>
            <w:rFonts w:eastAsia="Times New Roman" w:cs="Times New Roman" w:ascii="Times New Roman" w:hAnsi="Times New Roman"/>
            <w:color w:val="000000" w:themeColor="text1"/>
            <w:sz w:val="24"/>
            <w:szCs w:val="24"/>
          </w:rPr>
          <w:delText>P</w:delText>
        </w:r>
      </w:del>
      <w:ins w:id="750" w:author="Larissa Silva | Tikinet" w:date="2022-07-08T13:02:00Z">
        <w:r>
          <w:rPr>
            <w:rFonts w:eastAsia="Times New Roman" w:cs="Times New Roman" w:ascii="Times New Roman" w:hAnsi="Times New Roman"/>
            <w:color w:val="000000" w:themeColor="text1"/>
            <w:sz w:val="24"/>
            <w:szCs w:val="24"/>
          </w:rPr>
          <w:t>p</w:t>
        </w:r>
      </w:ins>
      <w:r>
        <w:rPr>
          <w:rFonts w:eastAsia="Times New Roman" w:cs="Times New Roman" w:ascii="Times New Roman" w:hAnsi="Times New Roman"/>
          <w:color w:val="000000" w:themeColor="text1"/>
          <w:sz w:val="24"/>
          <w:szCs w:val="24"/>
        </w:rPr>
        <w:t xml:space="preserve">residente da Ampa-RJ e </w:t>
      </w:r>
      <w:del w:id="751" w:author="Larissa Silva | Tikinet" w:date="2022-07-08T13:02:00Z">
        <w:r>
          <w:rPr>
            <w:rFonts w:eastAsia="Times New Roman" w:cs="Times New Roman" w:ascii="Times New Roman" w:hAnsi="Times New Roman"/>
            <w:color w:val="000000" w:themeColor="text1"/>
            <w:sz w:val="24"/>
            <w:szCs w:val="24"/>
          </w:rPr>
          <w:delText>V</w:delText>
        </w:r>
      </w:del>
      <w:ins w:id="752" w:author="Larissa Silva | Tikinet" w:date="2022-07-08T13:02:00Z">
        <w:r>
          <w:rPr>
            <w:rFonts w:eastAsia="Times New Roman" w:cs="Times New Roman" w:ascii="Times New Roman" w:hAnsi="Times New Roman"/>
            <w:color w:val="000000" w:themeColor="text1"/>
            <w:sz w:val="24"/>
            <w:szCs w:val="24"/>
          </w:rPr>
          <w:t>v</w:t>
        </w:r>
      </w:ins>
      <w:r>
        <w:rPr>
          <w:rFonts w:eastAsia="Times New Roman" w:cs="Times New Roman" w:ascii="Times New Roman" w:hAnsi="Times New Roman"/>
          <w:color w:val="000000" w:themeColor="text1"/>
          <w:sz w:val="24"/>
          <w:szCs w:val="24"/>
        </w:rPr>
        <w:t>ice-</w:t>
      </w:r>
      <w:del w:id="753" w:author="Larissa Silva | Tikinet" w:date="2022-07-08T13:02:00Z">
        <w:r>
          <w:rPr>
            <w:rFonts w:eastAsia="Times New Roman" w:cs="Times New Roman" w:ascii="Times New Roman" w:hAnsi="Times New Roman"/>
            <w:color w:val="000000" w:themeColor="text1"/>
            <w:sz w:val="24"/>
            <w:szCs w:val="24"/>
          </w:rPr>
          <w:delText>P</w:delText>
        </w:r>
      </w:del>
      <w:ins w:id="754" w:author="Larissa Silva | Tikinet" w:date="2022-07-08T13:02:00Z">
        <w:r>
          <w:rPr>
            <w:rFonts w:eastAsia="Times New Roman" w:cs="Times New Roman" w:ascii="Times New Roman" w:hAnsi="Times New Roman"/>
            <w:color w:val="000000" w:themeColor="text1"/>
            <w:sz w:val="24"/>
            <w:szCs w:val="24"/>
          </w:rPr>
          <w:t>p</w:t>
        </w:r>
      </w:ins>
      <w:r>
        <w:rPr>
          <w:rFonts w:eastAsia="Times New Roman" w:cs="Times New Roman" w:ascii="Times New Roman" w:hAnsi="Times New Roman"/>
          <w:color w:val="000000" w:themeColor="text1"/>
          <w:sz w:val="24"/>
          <w:szCs w:val="24"/>
        </w:rPr>
        <w:t>residente da Fembrapp</w:t>
      </w:r>
      <w:ins w:id="755" w:author="Larissa Silva | Tikinet" w:date="2022-07-08T13:02:00Z">
        <w:r>
          <w:rPr>
            <w:rFonts w:eastAsia="Times New Roman" w:cs="Times New Roman" w:ascii="Times New Roman" w:hAnsi="Times New Roman"/>
            <w:color w:val="000000" w:themeColor="text1"/>
            <w:sz w:val="24"/>
            <w:szCs w:val="24"/>
          </w:rPr>
          <w:t>,</w:t>
        </w:r>
      </w:ins>
      <w:del w:id="756" w:author="Larissa Silva | Tikinet" w:date="2022-07-08T13:02: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e Sóstenes, </w:t>
      </w:r>
      <w:del w:id="757" w:author="Larissa Silva | Tikinet" w:date="2022-07-08T13:03:00Z">
        <w:r>
          <w:rPr>
            <w:rFonts w:eastAsia="Times New Roman" w:cs="Times New Roman" w:ascii="Times New Roman" w:hAnsi="Times New Roman"/>
            <w:color w:val="000000" w:themeColor="text1"/>
            <w:sz w:val="24"/>
            <w:szCs w:val="24"/>
          </w:rPr>
          <w:delText>V</w:delText>
        </w:r>
      </w:del>
      <w:ins w:id="758" w:author="Larissa Silva | Tikinet" w:date="2022-07-08T13:03:00Z">
        <w:r>
          <w:rPr>
            <w:rFonts w:eastAsia="Times New Roman" w:cs="Times New Roman" w:ascii="Times New Roman" w:hAnsi="Times New Roman"/>
            <w:color w:val="000000" w:themeColor="text1"/>
            <w:sz w:val="24"/>
            <w:szCs w:val="24"/>
          </w:rPr>
          <w:t>v</w:t>
        </w:r>
      </w:ins>
      <w:r>
        <w:rPr>
          <w:rFonts w:eastAsia="Times New Roman" w:cs="Times New Roman" w:ascii="Times New Roman" w:hAnsi="Times New Roman"/>
          <w:color w:val="000000" w:themeColor="text1"/>
          <w:sz w:val="24"/>
          <w:szCs w:val="24"/>
        </w:rPr>
        <w:t>ice-</w:t>
      </w:r>
      <w:del w:id="759" w:author="Larissa Silva | Tikinet" w:date="2022-07-08T13:03:00Z">
        <w:r>
          <w:rPr>
            <w:rFonts w:eastAsia="Times New Roman" w:cs="Times New Roman" w:ascii="Times New Roman" w:hAnsi="Times New Roman"/>
            <w:color w:val="000000" w:themeColor="text1"/>
            <w:sz w:val="24"/>
            <w:szCs w:val="24"/>
          </w:rPr>
          <w:delText>P</w:delText>
        </w:r>
      </w:del>
      <w:ins w:id="760" w:author="Larissa Silva | Tikinet" w:date="2022-07-08T13:03:00Z">
        <w:r>
          <w:rPr>
            <w:rFonts w:eastAsia="Times New Roman" w:cs="Times New Roman" w:ascii="Times New Roman" w:hAnsi="Times New Roman"/>
            <w:color w:val="000000" w:themeColor="text1"/>
            <w:sz w:val="24"/>
            <w:szCs w:val="24"/>
          </w:rPr>
          <w:t>p</w:t>
        </w:r>
      </w:ins>
      <w:r>
        <w:rPr>
          <w:rFonts w:eastAsia="Times New Roman" w:cs="Times New Roman" w:ascii="Times New Roman" w:hAnsi="Times New Roman"/>
          <w:color w:val="000000" w:themeColor="text1"/>
          <w:sz w:val="24"/>
          <w:szCs w:val="24"/>
        </w:rPr>
        <w:t>residente da Amoaplic</w:t>
      </w:r>
      <w:ins w:id="761" w:author="Larissa Silva | Tikinet" w:date="2022-07-08T13:03:00Z">
        <w:r>
          <w:rPr>
            <w:rFonts w:eastAsia="Times New Roman" w:cs="Times New Roman" w:ascii="Times New Roman" w:hAnsi="Times New Roman"/>
            <w:color w:val="000000" w:themeColor="text1"/>
            <w:sz w:val="24"/>
            <w:szCs w:val="24"/>
          </w:rPr>
          <w:t>-JF</w:t>
        </w:r>
      </w:ins>
      <w:r>
        <w:rPr>
          <w:rFonts w:eastAsia="Times New Roman" w:cs="Times New Roman" w:ascii="Times New Roman" w:hAnsi="Times New Roman"/>
          <w:color w:val="000000" w:themeColor="text1"/>
          <w:sz w:val="24"/>
          <w:szCs w:val="24"/>
        </w:rPr>
        <w:t xml:space="preserve">, revelaram que grande parte dos motoristas </w:t>
      </w:r>
      <w:ins w:id="762" w:author="Larissa Silva | Tikinet" w:date="2022-07-08T13:03:00Z">
        <w:r>
          <w:rPr>
            <w:rFonts w:eastAsia="Times New Roman" w:cs="Times New Roman" w:ascii="Times New Roman" w:hAnsi="Times New Roman"/>
            <w:color w:val="000000" w:themeColor="text1"/>
            <w:sz w:val="24"/>
            <w:szCs w:val="24"/>
          </w:rPr>
          <w:t xml:space="preserve">adota uma visão muito otimista e </w:t>
        </w:r>
      </w:ins>
      <w:r>
        <w:rPr>
          <w:rFonts w:eastAsia="Times New Roman" w:cs="Times New Roman" w:ascii="Times New Roman" w:hAnsi="Times New Roman"/>
          <w:color w:val="000000" w:themeColor="text1"/>
          <w:sz w:val="24"/>
          <w:szCs w:val="24"/>
        </w:rPr>
        <w:t>não faz as contas devidas</w:t>
      </w:r>
      <w:del w:id="763" w:author="Larissa Silva | Tikinet" w:date="2022-07-08T13:04: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w:t>
      </w:r>
      <w:del w:id="764" w:author="Larissa Silva | Tikinet" w:date="2022-07-08T13:04:00Z">
        <w:r>
          <w:rPr>
            <w:rFonts w:eastAsia="Times New Roman" w:cs="Times New Roman" w:ascii="Times New Roman" w:hAnsi="Times New Roman"/>
            <w:color w:val="000000" w:themeColor="text1"/>
            <w:sz w:val="24"/>
            <w:szCs w:val="24"/>
          </w:rPr>
          <w:delText xml:space="preserve">adotando uma visão muito otimista </w:delText>
        </w:r>
      </w:del>
      <w:r>
        <w:rPr>
          <w:rFonts w:eastAsia="Times New Roman" w:cs="Times New Roman" w:ascii="Times New Roman" w:hAnsi="Times New Roman"/>
          <w:color w:val="000000" w:themeColor="text1"/>
          <w:sz w:val="24"/>
          <w:szCs w:val="24"/>
        </w:rPr>
        <w:t>e</w:t>
      </w:r>
      <w:del w:id="765" w:author="Larissa Silva | Tikinet" w:date="2022-07-08T13:04:00Z">
        <w:r>
          <w:rPr>
            <w:rFonts w:eastAsia="Times New Roman" w:cs="Times New Roman" w:ascii="Times New Roman" w:hAnsi="Times New Roman"/>
            <w:color w:val="000000" w:themeColor="text1"/>
            <w:sz w:val="24"/>
            <w:szCs w:val="24"/>
          </w:rPr>
          <w:delText xml:space="preserve"> que</w:delText>
        </w:r>
      </w:del>
      <w:r>
        <w:rPr>
          <w:rFonts w:eastAsia="Times New Roman" w:cs="Times New Roman" w:ascii="Times New Roman" w:hAnsi="Times New Roman"/>
          <w:color w:val="000000" w:themeColor="text1"/>
          <w:sz w:val="24"/>
          <w:szCs w:val="24"/>
        </w:rPr>
        <w:t>, por isso, não consegue</w:t>
      </w:r>
      <w:del w:id="766" w:author="Larissa Silva | Tikinet" w:date="2022-07-08T15:00:00Z">
        <w:r>
          <w:rPr>
            <w:rFonts w:eastAsia="Times New Roman" w:cs="Times New Roman" w:ascii="Times New Roman" w:hAnsi="Times New Roman"/>
            <w:color w:val="000000" w:themeColor="text1"/>
            <w:sz w:val="24"/>
            <w:szCs w:val="24"/>
          </w:rPr>
          <w:delText>m</w:delText>
        </w:r>
      </w:del>
      <w:r>
        <w:rPr>
          <w:rFonts w:eastAsia="Times New Roman" w:cs="Times New Roman" w:ascii="Times New Roman" w:hAnsi="Times New Roman"/>
          <w:color w:val="000000" w:themeColor="text1"/>
          <w:sz w:val="24"/>
          <w:szCs w:val="24"/>
        </w:rPr>
        <w:t xml:space="preserve"> permanecer nessa atividade por muito tempo. Essa percepção está alinhada ao que foi mostrado na pesquisa conduzida por Ferreira e Schocair (2020), </w:t>
      </w:r>
      <w:del w:id="767" w:author="Larissa Silva | Tikinet" w:date="2022-07-08T13:04:00Z">
        <w:r>
          <w:rPr>
            <w:rFonts w:eastAsia="Times New Roman" w:cs="Times New Roman" w:ascii="Times New Roman" w:hAnsi="Times New Roman"/>
            <w:color w:val="000000" w:themeColor="text1"/>
            <w:sz w:val="24"/>
            <w:szCs w:val="24"/>
          </w:rPr>
          <w:delText xml:space="preserve">que </w:delText>
        </w:r>
      </w:del>
      <w:ins w:id="768" w:author="Larissa Silva | Tikinet" w:date="2022-07-08T13:04:00Z">
        <w:r>
          <w:rPr>
            <w:rFonts w:eastAsia="Times New Roman" w:cs="Times New Roman" w:ascii="Times New Roman" w:hAnsi="Times New Roman"/>
            <w:color w:val="000000" w:themeColor="text1"/>
            <w:sz w:val="24"/>
            <w:szCs w:val="24"/>
          </w:rPr>
          <w:t xml:space="preserve">a qual </w:t>
        </w:r>
      </w:ins>
      <w:r>
        <w:rPr>
          <w:rFonts w:eastAsia="Times New Roman" w:cs="Times New Roman" w:ascii="Times New Roman" w:hAnsi="Times New Roman"/>
          <w:color w:val="000000" w:themeColor="text1"/>
          <w:sz w:val="24"/>
          <w:szCs w:val="24"/>
        </w:rPr>
        <w:t>revelou que 44% dos motoristas de Uber analisados não calculavam de forma adequada as receitas e despesas decorrentes de seu trabalho. Por sua vez, Barbosa (2018) afirma que o controle do ganho líquido obtido não é fácil, pois há diversos custos difíceis de calcular, como a depreciação das peças e o custo diário do seguro.</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Em nossa pesquisa, observamos que o faturamento bruto mensal médio informado foi de R$</w:t>
      </w:r>
      <w:del w:id="769" w:author="Larissa Silva | Tikinet" w:date="2022-07-08T13:05:00Z">
        <w:r>
          <w:rPr>
            <w:rFonts w:eastAsia="Times New Roman" w:cs="Times New Roman" w:ascii="Times New Roman" w:hAnsi="Times New Roman"/>
            <w:color w:val="000000" w:themeColor="text1"/>
            <w:sz w:val="24"/>
            <w:szCs w:val="24"/>
          </w:rPr>
          <w:delText xml:space="preserve"> </w:delText>
        </w:r>
      </w:del>
      <w:ins w:id="770" w:author="Larissa Silva | Tikinet" w:date="2022-07-08T13:05: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5.302,29. Além disso, foi apurado que as despesas médias mensais</w:t>
      </w:r>
      <w:del w:id="771" w:author="Larissa Silva | Tikinet" w:date="2022-07-08T15:01: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de cada motorista – envolvendo aluguel/prestação, combustível, manutenção, alimentação e impostos/multas </w:t>
      </w:r>
      <w:del w:id="772" w:author="Larissa Silva | Tikinet" w:date="2022-07-08T13:05:00Z">
        <w:r>
          <w:rPr>
            <w:rFonts w:eastAsia="Times New Roman" w:cs="Times New Roman" w:ascii="Times New Roman" w:hAnsi="Times New Roman"/>
            <w:color w:val="000000" w:themeColor="text1"/>
            <w:sz w:val="24"/>
            <w:szCs w:val="24"/>
          </w:rPr>
          <w:delText>-</w:delText>
        </w:r>
      </w:del>
      <w:ins w:id="773" w:author="Larissa Silva | Tikinet" w:date="2022-07-08T13:05:00Z">
        <w:r>
          <w:rPr>
            <w:rFonts w:eastAsia="Times New Roman" w:cs="Times New Roman" w:ascii="Times New Roman" w:hAnsi="Times New Roman"/>
            <w:color w:val="000000" w:themeColor="text1"/>
            <w:sz w:val="24"/>
            <w:szCs w:val="24"/>
          </w:rPr>
          <w:t xml:space="preserve">– </w:t>
        </w:r>
      </w:ins>
      <w:r>
        <w:rPr>
          <w:rFonts w:eastAsia="Times New Roman" w:cs="Times New Roman" w:ascii="Times New Roman" w:hAnsi="Times New Roman"/>
          <w:color w:val="000000" w:themeColor="text1"/>
          <w:sz w:val="24"/>
          <w:szCs w:val="24"/>
        </w:rPr>
        <w:t>chegou a R$</w:t>
      </w:r>
      <w:del w:id="774" w:author="Larissa Silva | Tikinet" w:date="2022-07-08T13:05:00Z">
        <w:r>
          <w:rPr>
            <w:rFonts w:eastAsia="Times New Roman" w:cs="Times New Roman" w:ascii="Times New Roman" w:hAnsi="Times New Roman"/>
            <w:color w:val="000000" w:themeColor="text1"/>
            <w:sz w:val="24"/>
            <w:szCs w:val="24"/>
          </w:rPr>
          <w:delText xml:space="preserve"> </w:delText>
        </w:r>
      </w:del>
      <w:ins w:id="775" w:author="Larissa Silva | Tikinet" w:date="2022-07-08T13:05: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 xml:space="preserve">3.174,44 por mês. Se, por um lado, esse gasto pode ser menor para aqueles que não pagam aluguel ou prestação de carro, por outro, a renda auferida também pode ser </w:t>
      </w:r>
      <w:del w:id="776" w:author="Larissa Silva | Tikinet" w:date="2022-07-08T13:06:00Z">
        <w:r>
          <w:rPr>
            <w:rFonts w:eastAsia="Times New Roman" w:cs="Times New Roman" w:ascii="Times New Roman" w:hAnsi="Times New Roman"/>
            <w:color w:val="000000" w:themeColor="text1"/>
            <w:sz w:val="24"/>
            <w:szCs w:val="24"/>
          </w:rPr>
          <w:delText>menor</w:delText>
        </w:r>
      </w:del>
      <w:ins w:id="777" w:author="Larissa Silva | Tikinet" w:date="2022-07-08T13:06:00Z">
        <w:r>
          <w:rPr>
            <w:rFonts w:eastAsia="Times New Roman" w:cs="Times New Roman" w:ascii="Times New Roman" w:hAnsi="Times New Roman"/>
            <w:color w:val="000000" w:themeColor="text1"/>
            <w:sz w:val="24"/>
            <w:szCs w:val="24"/>
          </w:rPr>
          <w:t>mais baixa</w:t>
        </w:r>
      </w:ins>
      <w:r>
        <w:rPr>
          <w:rFonts w:eastAsia="Times New Roman" w:cs="Times New Roman" w:ascii="Times New Roman" w:hAnsi="Times New Roman"/>
          <w:color w:val="000000" w:themeColor="text1"/>
          <w:sz w:val="24"/>
          <w:szCs w:val="24"/>
        </w:rPr>
        <w:t>, considerando que imprevistos acontecem com es</w:t>
      </w:r>
      <w:ins w:id="778" w:author="Larissa Silva | Tikinet" w:date="2022-07-08T13:06:00Z">
        <w:r>
          <w:rPr>
            <w:rFonts w:eastAsia="Times New Roman" w:cs="Times New Roman" w:ascii="Times New Roman" w:hAnsi="Times New Roman"/>
            <w:color w:val="000000" w:themeColor="text1"/>
            <w:sz w:val="24"/>
            <w:szCs w:val="24"/>
          </w:rPr>
          <w:t>s</w:t>
        </w:r>
      </w:ins>
      <w:del w:id="779" w:author="Larissa Silva | Tikinet" w:date="2022-07-08T13:06:00Z">
        <w:r>
          <w:rPr>
            <w:rFonts w:eastAsia="Times New Roman" w:cs="Times New Roman" w:ascii="Times New Roman" w:hAnsi="Times New Roman"/>
            <w:color w:val="000000" w:themeColor="text1"/>
            <w:sz w:val="24"/>
            <w:szCs w:val="24"/>
          </w:rPr>
          <w:delText>t</w:delText>
        </w:r>
      </w:del>
      <w:r>
        <w:rPr>
          <w:rFonts w:eastAsia="Times New Roman" w:cs="Times New Roman" w:ascii="Times New Roman" w:hAnsi="Times New Roman"/>
          <w:color w:val="000000" w:themeColor="text1"/>
          <w:sz w:val="24"/>
          <w:szCs w:val="24"/>
        </w:rPr>
        <w:t>es trabalhadores</w:t>
      </w:r>
      <w:ins w:id="780" w:author="Larissa Silva | Tikinet" w:date="2022-07-08T13:06:00Z">
        <w:r>
          <w:rPr>
            <w:rFonts w:eastAsia="Times New Roman" w:cs="Times New Roman" w:ascii="Times New Roman" w:hAnsi="Times New Roman"/>
            <w:color w:val="000000" w:themeColor="text1"/>
            <w:sz w:val="24"/>
            <w:szCs w:val="24"/>
          </w:rPr>
          <w:t xml:space="preserve"> e os</w:t>
        </w:r>
      </w:ins>
      <w:del w:id="781" w:author="Larissa Silva | Tikinet" w:date="2022-07-08T13:06: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imped</w:t>
      </w:r>
      <w:del w:id="782" w:author="Larissa Silva | Tikinet" w:date="2022-07-08T13:06:00Z">
        <w:r>
          <w:rPr>
            <w:rFonts w:eastAsia="Times New Roman" w:cs="Times New Roman" w:ascii="Times New Roman" w:hAnsi="Times New Roman"/>
            <w:color w:val="000000" w:themeColor="text1"/>
            <w:sz w:val="24"/>
            <w:szCs w:val="24"/>
          </w:rPr>
          <w:delText>indo-os</w:delText>
        </w:r>
      </w:del>
      <w:ins w:id="783" w:author="Larissa Silva | Tikinet" w:date="2022-07-08T13:06:00Z">
        <w:r>
          <w:rPr>
            <w:rFonts w:eastAsia="Times New Roman" w:cs="Times New Roman" w:ascii="Times New Roman" w:hAnsi="Times New Roman"/>
            <w:color w:val="000000" w:themeColor="text1"/>
            <w:sz w:val="24"/>
            <w:szCs w:val="24"/>
          </w:rPr>
          <w:t>em</w:t>
        </w:r>
      </w:ins>
      <w:r>
        <w:rPr>
          <w:rFonts w:eastAsia="Times New Roman" w:cs="Times New Roman" w:ascii="Times New Roman" w:hAnsi="Times New Roman"/>
          <w:color w:val="000000" w:themeColor="text1"/>
          <w:sz w:val="24"/>
          <w:szCs w:val="24"/>
        </w:rPr>
        <w:t xml:space="preserve"> de trabalhar, como problemas com o carro, acidentes, roubo do veículo</w:t>
      </w:r>
      <w:ins w:id="784" w:author="Larissa Silva | Tikinet" w:date="2022-07-08T13:06:00Z">
        <w:r>
          <w:rPr>
            <w:rFonts w:eastAsia="Times New Roman" w:cs="Times New Roman" w:ascii="Times New Roman" w:hAnsi="Times New Roman"/>
            <w:color w:val="000000" w:themeColor="text1"/>
            <w:sz w:val="24"/>
            <w:szCs w:val="24"/>
          </w:rPr>
          <w:t>,</w:t>
        </w:r>
      </w:ins>
      <w:del w:id="785" w:author="Larissa Silva | Tikinet" w:date="2022-07-08T13:06:00Z">
        <w:r>
          <w:rPr>
            <w:rFonts w:eastAsia="Times New Roman" w:cs="Times New Roman" w:ascii="Times New Roman" w:hAnsi="Times New Roman"/>
            <w:color w:val="000000" w:themeColor="text1"/>
            <w:sz w:val="24"/>
            <w:szCs w:val="24"/>
          </w:rPr>
          <w:delText xml:space="preserve"> e</w:delText>
        </w:r>
      </w:del>
      <w:r>
        <w:rPr>
          <w:rFonts w:eastAsia="Times New Roman" w:cs="Times New Roman" w:ascii="Times New Roman" w:hAnsi="Times New Roman"/>
          <w:color w:val="000000" w:themeColor="text1"/>
          <w:sz w:val="24"/>
          <w:szCs w:val="24"/>
        </w:rPr>
        <w:t xml:space="preserve"> doenças, </w:t>
      </w:r>
      <w:del w:id="786" w:author="Larissa Silva | Tikinet" w:date="2022-07-08T13:06:00Z">
        <w:r>
          <w:rPr>
            <w:rFonts w:eastAsia="Times New Roman" w:cs="Times New Roman" w:ascii="Times New Roman" w:hAnsi="Times New Roman"/>
            <w:color w:val="000000" w:themeColor="text1"/>
            <w:sz w:val="24"/>
            <w:szCs w:val="24"/>
          </w:rPr>
          <w:delText>d</w:delText>
        </w:r>
      </w:del>
      <w:r>
        <w:rPr>
          <w:rFonts w:eastAsia="Times New Roman" w:cs="Times New Roman" w:ascii="Times New Roman" w:hAnsi="Times New Roman"/>
          <w:color w:val="000000" w:themeColor="text1"/>
          <w:sz w:val="24"/>
          <w:szCs w:val="24"/>
        </w:rPr>
        <w:t xml:space="preserve">entre outros. Ao subtrair </w:t>
      </w:r>
      <w:ins w:id="787" w:author="Larissa Silva | Tikinet" w:date="2022-07-08T13:07:00Z">
        <w:r>
          <w:rPr>
            <w:rFonts w:eastAsia="Times New Roman" w:cs="Times New Roman" w:ascii="Times New Roman" w:hAnsi="Times New Roman"/>
            <w:color w:val="000000" w:themeColor="text1"/>
            <w:sz w:val="24"/>
            <w:szCs w:val="24"/>
          </w:rPr>
          <w:t>d</w:t>
        </w:r>
      </w:ins>
      <w:del w:id="788" w:author="Larissa Silva | Tikinet" w:date="2022-07-08T13:07:00Z">
        <w:r>
          <w:rPr>
            <w:rFonts w:eastAsia="Times New Roman" w:cs="Times New Roman" w:ascii="Times New Roman" w:hAnsi="Times New Roman"/>
            <w:color w:val="000000" w:themeColor="text1"/>
            <w:sz w:val="24"/>
            <w:szCs w:val="24"/>
          </w:rPr>
          <w:delText>d</w:delText>
        </w:r>
      </w:del>
      <w:r>
        <w:rPr>
          <w:rFonts w:eastAsia="Times New Roman" w:cs="Times New Roman" w:ascii="Times New Roman" w:hAnsi="Times New Roman"/>
          <w:color w:val="000000" w:themeColor="text1"/>
          <w:sz w:val="24"/>
          <w:szCs w:val="24"/>
        </w:rPr>
        <w:t>o faturamento bruto mensal médio</w:t>
      </w:r>
      <w:del w:id="789" w:author="Larissa Silva | Tikinet" w:date="2022-07-08T15:01:00Z">
        <w:r>
          <w:rPr>
            <w:rFonts w:eastAsia="Times New Roman" w:cs="Times New Roman" w:ascii="Times New Roman" w:hAnsi="Times New Roman"/>
            <w:color w:val="000000" w:themeColor="text1"/>
            <w:sz w:val="24"/>
            <w:szCs w:val="24"/>
          </w:rPr>
          <w:delText xml:space="preserve"> informado</w:delText>
        </w:r>
      </w:del>
      <w:r>
        <w:rPr>
          <w:rFonts w:eastAsia="Times New Roman" w:cs="Times New Roman" w:ascii="Times New Roman" w:hAnsi="Times New Roman"/>
          <w:color w:val="000000" w:themeColor="text1"/>
          <w:sz w:val="24"/>
          <w:szCs w:val="24"/>
        </w:rPr>
        <w:t xml:space="preserve"> os gastos mensais apurados, vemos que a renda líquida média mensal é R$</w:t>
      </w:r>
      <w:del w:id="790" w:author="Larissa Silva | Tikinet" w:date="2022-07-08T13:07:00Z">
        <w:r>
          <w:rPr>
            <w:rFonts w:eastAsia="Times New Roman" w:cs="Times New Roman" w:ascii="Times New Roman" w:hAnsi="Times New Roman"/>
            <w:color w:val="000000" w:themeColor="text1"/>
            <w:sz w:val="24"/>
            <w:szCs w:val="24"/>
          </w:rPr>
          <w:delText xml:space="preserve"> </w:delText>
        </w:r>
      </w:del>
      <w:ins w:id="791" w:author="Larissa Silva | Tikinet" w:date="2022-07-08T13:07: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2.127,85, valor reduzido e desproporcional ao tempo e ao desgaste envolvido</w:t>
      </w:r>
      <w:ins w:id="792" w:author="Larissa Silva | Tikinet" w:date="2022-07-08T13:07: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 xml:space="preserve"> nessa ocupação. Não por </w:t>
      </w:r>
      <w:del w:id="793" w:author="Larissa Silva | Tikinet" w:date="2022-07-08T15:02:00Z">
        <w:r>
          <w:rPr>
            <w:rFonts w:eastAsia="Times New Roman" w:cs="Times New Roman" w:ascii="Times New Roman" w:hAnsi="Times New Roman"/>
            <w:color w:val="000000" w:themeColor="text1"/>
            <w:sz w:val="24"/>
            <w:szCs w:val="24"/>
          </w:rPr>
          <w:delText xml:space="preserve">um </w:delText>
        </w:r>
      </w:del>
      <w:r>
        <w:rPr>
          <w:rFonts w:eastAsia="Times New Roman" w:cs="Times New Roman" w:ascii="Times New Roman" w:hAnsi="Times New Roman"/>
          <w:color w:val="000000" w:themeColor="text1"/>
          <w:sz w:val="24"/>
          <w:szCs w:val="24"/>
        </w:rPr>
        <w:t>acaso, a baixa remuneração foi uma das queixas mais recorrentes nas entrevistas realizadas com os dirigentes de associações.</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pacing w:before="0" w:after="120"/>
        <w:jc w:val="both"/>
        <w:rPr>
          <w:rFonts w:ascii="Times New Roman" w:hAnsi="Times New Roman" w:eastAsia="Times New Roman" w:cs="Times New Roman"/>
          <w:b/>
          <w:b/>
          <w:bCs/>
          <w:iCs/>
          <w:color w:val="000000" w:themeColor="text1"/>
          <w:sz w:val="24"/>
          <w:szCs w:val="24"/>
        </w:rPr>
      </w:pPr>
      <w:r>
        <w:rPr>
          <w:rFonts w:eastAsia="Times New Roman" w:cs="Times New Roman" w:ascii="Times New Roman" w:hAnsi="Times New Roman"/>
          <w:b/>
          <w:bCs/>
          <w:iCs/>
          <w:color w:val="000000" w:themeColor="text1"/>
          <w:sz w:val="24"/>
          <w:szCs w:val="24"/>
        </w:rPr>
        <w:t>4.2 Preocupações e demandas geradas pela pandemia</w:t>
      </w:r>
      <w:r>
        <w:rPr>
          <w:rFonts w:eastAsia="Times New Roman" w:cs="Times New Roman" w:ascii="Times New Roman" w:hAnsi="Times New Roman"/>
          <w:b/>
          <w:color w:val="FF0000"/>
          <w:sz w:val="24"/>
          <w:szCs w:val="24"/>
        </w:rPr>
        <w:t>&lt;sub2&gt;</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No que se refere às principais preocupações no contexto da pandemia, n</w:t>
      </w:r>
      <w:del w:id="794" w:author="Larissa Silva | Tikinet" w:date="2022-07-08T12:22:00Z">
        <w:r>
          <w:rPr>
            <w:rFonts w:eastAsia="Times New Roman" w:cs="Times New Roman" w:ascii="Times New Roman" w:hAnsi="Times New Roman"/>
            <w:color w:val="000000" w:themeColor="text1"/>
            <w:sz w:val="24"/>
            <w:szCs w:val="24"/>
          </w:rPr>
          <w:delText>a</w:delText>
        </w:r>
      </w:del>
      <w:ins w:id="795" w:author="Larissa Silva | Tikinet" w:date="2022-07-08T12:22:00Z">
        <w:r>
          <w:rPr>
            <w:rFonts w:eastAsia="Times New Roman" w:cs="Times New Roman" w:ascii="Times New Roman" w:hAnsi="Times New Roman"/>
            <w:color w:val="000000" w:themeColor="text1"/>
            <w:sz w:val="24"/>
            <w:szCs w:val="24"/>
          </w:rPr>
          <w:t>o</w:t>
        </w:r>
      </w:ins>
      <w:r>
        <w:rPr>
          <w:rFonts w:eastAsia="Times New Roman" w:cs="Times New Roman" w:ascii="Times New Roman" w:hAnsi="Times New Roman"/>
          <w:color w:val="000000" w:themeColor="text1"/>
          <w:sz w:val="24"/>
          <w:szCs w:val="24"/>
        </w:rPr>
        <w:t xml:space="preserve"> </w:t>
      </w:r>
      <w:del w:id="796" w:author="Larissa Silva | Tikinet" w:date="2022-07-08T12:22:00Z">
        <w:r>
          <w:rPr>
            <w:rFonts w:eastAsia="Times New Roman" w:cs="Times New Roman" w:ascii="Times New Roman" w:hAnsi="Times New Roman"/>
            <w:color w:val="000000" w:themeColor="text1"/>
            <w:sz w:val="24"/>
            <w:szCs w:val="24"/>
          </w:rPr>
          <w:delText xml:space="preserve">figura </w:delText>
        </w:r>
      </w:del>
      <w:ins w:id="797" w:author="Larissa Silva | Tikinet" w:date="2022-07-08T12:22:00Z">
        <w:r>
          <w:rPr>
            <w:rFonts w:eastAsia="Times New Roman" w:cs="Times New Roman" w:ascii="Times New Roman" w:hAnsi="Times New Roman"/>
            <w:color w:val="000000" w:themeColor="text1"/>
            <w:sz w:val="24"/>
            <w:szCs w:val="24"/>
          </w:rPr>
          <w:t>Gráfico </w:t>
        </w:r>
      </w:ins>
      <w:r>
        <w:rPr>
          <w:rFonts w:eastAsia="Times New Roman" w:cs="Times New Roman" w:ascii="Times New Roman" w:hAnsi="Times New Roman"/>
          <w:color w:val="000000" w:themeColor="text1"/>
          <w:sz w:val="24"/>
          <w:szCs w:val="24"/>
        </w:rPr>
        <w:t>5 estão destacadas aquelas relacionadas à saúde e ao medo de contrair o vírus, que foi expresso por quase 90% dos respondentes. Embora esse problema não seja específico da categoria enfocada, é certo que o contato constante com os passageiros transportados eleva o risco.</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Além disso, a perda de receita causada pela diminuição da demanda por corridas fez com que 80% revelassem preocupação em não conseguir pagar as contas da casa</w:t>
      </w:r>
      <w:ins w:id="798" w:author="Larissa Silva | Tikinet" w:date="2022-07-08T13:09: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e</w:t>
      </w:r>
      <w:ins w:id="799" w:author="Larissa Silva | Tikinet" w:date="2022-07-08T13:09:00Z">
        <w:r>
          <w:rPr>
            <w:rFonts w:eastAsia="Times New Roman" w:cs="Times New Roman" w:ascii="Times New Roman" w:hAnsi="Times New Roman"/>
            <w:color w:val="000000" w:themeColor="text1"/>
            <w:sz w:val="24"/>
            <w:szCs w:val="24"/>
          </w:rPr>
          <w:t>nquanto</w:t>
        </w:r>
      </w:ins>
      <w:r>
        <w:rPr>
          <w:rFonts w:eastAsia="Times New Roman" w:cs="Times New Roman" w:ascii="Times New Roman" w:hAnsi="Times New Roman"/>
          <w:color w:val="000000" w:themeColor="text1"/>
          <w:sz w:val="24"/>
          <w:szCs w:val="24"/>
        </w:rPr>
        <w:t xml:space="preserve"> aproximadamente 73% disseram temer não poder arcar com as despesas do automóvel. Esses temores são agravados, conforme </w:t>
      </w:r>
      <w:ins w:id="800" w:author="Larissa Silva | Tikinet" w:date="2022-07-08T13:09:00Z">
        <w:r>
          <w:rPr>
            <w:rFonts w:eastAsia="Times New Roman" w:cs="Times New Roman" w:ascii="Times New Roman" w:hAnsi="Times New Roman"/>
            <w:color w:val="000000" w:themeColor="text1"/>
            <w:sz w:val="24"/>
            <w:szCs w:val="24"/>
          </w:rPr>
          <w:t xml:space="preserve">as </w:t>
        </w:r>
      </w:ins>
      <w:r>
        <w:rPr>
          <w:rFonts w:eastAsia="Times New Roman" w:cs="Times New Roman" w:ascii="Times New Roman" w:hAnsi="Times New Roman"/>
          <w:color w:val="000000" w:themeColor="text1"/>
          <w:sz w:val="24"/>
          <w:szCs w:val="24"/>
        </w:rPr>
        <w:t>respostas obtidas, pela falta de acesso a serviços de saúde, pelo fato d</w:t>
      </w:r>
      <w:del w:id="801" w:author="Larissa Silva | Tikinet" w:date="2022-07-08T13:09:00Z">
        <w:r>
          <w:rPr>
            <w:rFonts w:eastAsia="Times New Roman" w:cs="Times New Roman" w:ascii="Times New Roman" w:hAnsi="Times New Roman"/>
            <w:color w:val="000000" w:themeColor="text1"/>
            <w:sz w:val="24"/>
            <w:szCs w:val="24"/>
          </w:rPr>
          <w:delText xml:space="preserve">e </w:delText>
        </w:r>
      </w:del>
      <w:r>
        <w:rPr>
          <w:rFonts w:eastAsia="Times New Roman" w:cs="Times New Roman" w:ascii="Times New Roman" w:hAnsi="Times New Roman"/>
          <w:color w:val="000000" w:themeColor="text1"/>
          <w:sz w:val="24"/>
          <w:szCs w:val="24"/>
        </w:rPr>
        <w:t>as empresas não responderem às reclamações</w:t>
      </w:r>
      <w:ins w:id="802" w:author="Larissa Silva | Tikinet" w:date="2022-07-08T13:11:00Z">
        <w:r>
          <w:rPr>
            <w:rFonts w:eastAsia="Times New Roman" w:cs="Times New Roman" w:ascii="Times New Roman" w:hAnsi="Times New Roman"/>
            <w:color w:val="000000" w:themeColor="text1"/>
            <w:sz w:val="24"/>
            <w:szCs w:val="24"/>
          </w:rPr>
          <w:t>,</w:t>
        </w:r>
      </w:ins>
      <w:del w:id="803" w:author="Larissa Silva | Tikinet" w:date="2022-07-08T13:11:00Z">
        <w:r>
          <w:rPr>
            <w:rFonts w:eastAsia="Times New Roman" w:cs="Times New Roman" w:ascii="Times New Roman" w:hAnsi="Times New Roman"/>
            <w:color w:val="000000" w:themeColor="text1"/>
            <w:sz w:val="24"/>
            <w:szCs w:val="24"/>
          </w:rPr>
          <w:delText xml:space="preserve"> e, finalmente,</w:delText>
        </w:r>
      </w:del>
      <w:r>
        <w:rPr>
          <w:rFonts w:eastAsia="Times New Roman" w:cs="Times New Roman" w:ascii="Times New Roman" w:hAnsi="Times New Roman"/>
          <w:color w:val="000000" w:themeColor="text1"/>
          <w:sz w:val="24"/>
          <w:szCs w:val="24"/>
        </w:rPr>
        <w:t xml:space="preserve"> por não </w:t>
      </w:r>
      <w:del w:id="804" w:author="Larissa Silva | Tikinet" w:date="2022-07-08T13:10:00Z">
        <w:r>
          <w:rPr>
            <w:rFonts w:eastAsia="Times New Roman" w:cs="Times New Roman" w:ascii="Times New Roman" w:hAnsi="Times New Roman"/>
            <w:color w:val="000000" w:themeColor="text1"/>
            <w:sz w:val="24"/>
            <w:szCs w:val="24"/>
          </w:rPr>
          <w:delText xml:space="preserve">terem </w:delText>
        </w:r>
      </w:del>
      <w:ins w:id="805" w:author="Larissa Silva | Tikinet" w:date="2022-07-08T13:10:00Z">
        <w:r>
          <w:rPr>
            <w:rFonts w:eastAsia="Times New Roman" w:cs="Times New Roman" w:ascii="Times New Roman" w:hAnsi="Times New Roman"/>
            <w:color w:val="000000" w:themeColor="text1"/>
            <w:sz w:val="24"/>
            <w:szCs w:val="24"/>
          </w:rPr>
          <w:t xml:space="preserve">contarem com </w:t>
        </w:r>
      </w:ins>
      <w:r>
        <w:rPr>
          <w:rFonts w:eastAsia="Times New Roman" w:cs="Times New Roman" w:ascii="Times New Roman" w:hAnsi="Times New Roman"/>
          <w:color w:val="000000" w:themeColor="text1"/>
          <w:sz w:val="24"/>
          <w:szCs w:val="24"/>
        </w:rPr>
        <w:t>informações confiáveis sobre a pandemia</w:t>
      </w:r>
      <w:ins w:id="806" w:author="Larissa Silva | Tikinet" w:date="2022-07-08T13:11:00Z">
        <w:r>
          <w:rPr>
            <w:rFonts w:eastAsia="Times New Roman" w:cs="Times New Roman" w:ascii="Times New Roman" w:hAnsi="Times New Roman"/>
            <w:color w:val="000000" w:themeColor="text1"/>
            <w:sz w:val="24"/>
            <w:szCs w:val="24"/>
          </w:rPr>
          <w:t>, entre outros</w:t>
        </w:r>
      </w:ins>
      <w:r>
        <w:rPr>
          <w:rFonts w:eastAsia="Times New Roman" w:cs="Times New Roman" w:ascii="Times New Roman" w:hAnsi="Times New Roman"/>
          <w:color w:val="000000" w:themeColor="text1"/>
          <w:sz w:val="24"/>
          <w:szCs w:val="24"/>
        </w:rPr>
        <w:t>.</w:t>
      </w:r>
    </w:p>
    <w:p>
      <w:pPr>
        <w:pStyle w:val="Normal"/>
        <w:spacing w:before="0" w:after="120"/>
        <w:rPr>
          <w:rFonts w:ascii="Times New Roman" w:hAnsi="Times New Roman" w:eastAsia="Times New Roman" w:cs="Times New Roman"/>
          <w:b/>
          <w:b/>
          <w:bCs/>
          <w:color w:val="FF0000"/>
        </w:rPr>
      </w:pPr>
      <w:r>
        <w:rPr>
          <w:rFonts w:eastAsia="Times New Roman" w:cs="Times New Roman" w:ascii="Times New Roman" w:hAnsi="Times New Roman"/>
          <w:b/>
          <w:bCs/>
          <w:color w:val="FF0000"/>
        </w:rPr>
        <w:t>&lt;figura&gt;</w:t>
      </w:r>
    </w:p>
    <w:p>
      <w:pPr>
        <w:pStyle w:val="Normal"/>
        <w:spacing w:before="0" w:after="120"/>
        <w:jc w:val="both"/>
        <w:rPr>
          <w:rFonts w:ascii="Times New Roman" w:hAnsi="Times New Roman" w:eastAsia="Times New Roman" w:cs="Times New Roman"/>
          <w:b/>
          <w:b/>
          <w:bCs/>
        </w:rPr>
      </w:pPr>
      <w:del w:id="807" w:author="Larissa Silva | Tikinet" w:date="2022-07-08T12:22:00Z">
        <w:r>
          <w:rPr>
            <w:rFonts w:eastAsia="Times New Roman" w:cs="Times New Roman" w:ascii="Times New Roman" w:hAnsi="Times New Roman"/>
            <w:b/>
            <w:bCs/>
          </w:rPr>
          <w:delText xml:space="preserve">Figura </w:delText>
        </w:r>
      </w:del>
      <w:ins w:id="808" w:author="Larissa Silva | Tikinet" w:date="2022-07-08T12:22:00Z">
        <w:r>
          <w:rPr>
            <w:rFonts w:eastAsia="Times New Roman" w:cs="Times New Roman" w:ascii="Times New Roman" w:hAnsi="Times New Roman"/>
            <w:b/>
            <w:bCs/>
          </w:rPr>
          <w:t>Gráfico </w:t>
        </w:r>
      </w:ins>
      <w:r>
        <w:rPr>
          <w:rFonts w:eastAsia="Times New Roman" w:cs="Times New Roman" w:ascii="Times New Roman" w:hAnsi="Times New Roman"/>
          <w:b/>
          <w:bCs/>
        </w:rPr>
        <w:t>5: Preocupações durante a pandemia</w:t>
      </w:r>
    </w:p>
    <w:p>
      <w:pPr>
        <w:pStyle w:val="Normal"/>
        <w:spacing w:before="0" w:after="120"/>
        <w:jc w:val="center"/>
        <w:rPr>
          <w:rFonts w:ascii="Times New Roman" w:hAnsi="Times New Roman" w:eastAsia="Times New Roman" w:cs="Times New Roman"/>
          <w:color w:val="000000" w:themeColor="text1"/>
          <w:sz w:val="24"/>
          <w:szCs w:val="24"/>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59450" cy="23742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59450" cy="2374265"/>
                    </a:xfrm>
                    <a:prstGeom prst="rect">
                      <a:avLst/>
                    </a:prstGeom>
                  </pic:spPr>
                </pic:pic>
              </a:graphicData>
            </a:graphic>
          </wp:anchor>
        </w:drawing>
      </w:r>
    </w:p>
    <w:p>
      <w:pPr>
        <w:pStyle w:val="Normal"/>
        <w:spacing w:before="0" w:after="120"/>
        <w:jc w:val="both"/>
        <w:rPr>
          <w:rFonts w:ascii="Times New Roman" w:hAnsi="Times New Roman" w:eastAsia="Times New Roman" w:cs="Times New Roman"/>
        </w:rPr>
      </w:pPr>
      <w:r>
        <w:rPr>
          <w:rFonts w:eastAsia="Times New Roman" w:cs="Times New Roman" w:ascii="Times New Roman" w:hAnsi="Times New Roman"/>
        </w:rPr>
        <w:t xml:space="preserve">Fonte: </w:t>
      </w:r>
      <w:del w:id="809" w:author="Larissa Silva | Tikinet" w:date="2022-07-07T15:38:00Z">
        <w:r>
          <w:rPr>
            <w:rFonts w:eastAsia="Times New Roman" w:cs="Times New Roman" w:ascii="Times New Roman" w:hAnsi="Times New Roman"/>
          </w:rPr>
          <w:delText>dados da pesquisa</w:delText>
        </w:r>
      </w:del>
      <w:ins w:id="810" w:author="Larissa Silva | Tikinet" w:date="2022-07-07T15:39:00Z">
        <w:r>
          <w:rPr>
            <w:rFonts w:eastAsia="Times New Roman" w:cs="Times New Roman" w:ascii="Times New Roman" w:hAnsi="Times New Roman"/>
          </w:rPr>
          <w:t>E</w:t>
        </w:r>
      </w:ins>
      <w:ins w:id="811" w:author="Larissa Silva | Tikinet" w:date="2022-07-07T15:38:00Z">
        <w:r>
          <w:rPr>
            <w:rFonts w:eastAsia="Times New Roman" w:cs="Times New Roman" w:ascii="Times New Roman" w:hAnsi="Times New Roman"/>
          </w:rPr>
          <w:t>laboração própria com base nos dados da pesquisa.</w:t>
        </w:r>
      </w:ins>
    </w:p>
    <w:p>
      <w:pPr>
        <w:pStyle w:val="Normal"/>
        <w:spacing w:before="0" w:after="120"/>
        <w:rPr>
          <w:rFonts w:ascii="Times New Roman" w:hAnsi="Times New Roman" w:eastAsia="Times New Roman" w:cs="Times New Roman"/>
          <w:b/>
          <w:b/>
          <w:bCs/>
          <w:color w:val="FF0000"/>
        </w:rPr>
      </w:pPr>
      <w:r>
        <w:rPr>
          <w:rFonts w:eastAsia="Times New Roman" w:cs="Times New Roman" w:ascii="Times New Roman" w:hAnsi="Times New Roman"/>
          <w:b/>
          <w:bCs/>
          <w:color w:val="FF0000"/>
        </w:rPr>
        <w:t>&lt;/figura&gt;</w:t>
      </w:r>
    </w:p>
    <w:p>
      <w:pPr>
        <w:pStyle w:val="Normal"/>
        <w:spacing w:before="0" w:after="120"/>
        <w:ind w:firstLine="567"/>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Um problema que chamou atenção foi que mais de 20% dos respondentes </w:t>
      </w:r>
      <w:del w:id="812" w:author="Larissa Silva | Tikinet" w:date="2022-07-08T13:11:00Z">
        <w:r>
          <w:rPr>
            <w:rFonts w:eastAsia="Times New Roman" w:cs="Times New Roman" w:ascii="Times New Roman" w:hAnsi="Times New Roman"/>
            <w:color w:val="000000" w:themeColor="text1"/>
            <w:sz w:val="24"/>
            <w:szCs w:val="24"/>
          </w:rPr>
          <w:delText>disseram que ficam preocupados com</w:delText>
        </w:r>
      </w:del>
      <w:ins w:id="813" w:author="Larissa Silva | Tikinet" w:date="2022-07-08T13:11:00Z">
        <w:r>
          <w:rPr>
            <w:rFonts w:eastAsia="Times New Roman" w:cs="Times New Roman" w:ascii="Times New Roman" w:hAnsi="Times New Roman"/>
            <w:color w:val="000000" w:themeColor="text1"/>
            <w:sz w:val="24"/>
            <w:szCs w:val="24"/>
          </w:rPr>
          <w:t>afirmaram preocupação em relação a</w:t>
        </w:r>
      </w:ins>
      <w:del w:id="814" w:author="Larissa Silva | Tikinet" w:date="2022-07-08T13:11:00Z">
        <w:r>
          <w:rPr>
            <w:rFonts w:eastAsia="Times New Roman" w:cs="Times New Roman" w:ascii="Times New Roman" w:hAnsi="Times New Roman"/>
            <w:color w:val="000000" w:themeColor="text1"/>
            <w:sz w:val="24"/>
            <w:szCs w:val="24"/>
          </w:rPr>
          <w:delText xml:space="preserve"> </w:delText>
        </w:r>
      </w:del>
      <w:r>
        <w:rPr>
          <w:rFonts w:eastAsia="Times New Roman" w:cs="Times New Roman" w:ascii="Times New Roman" w:hAnsi="Times New Roman"/>
          <w:color w:val="000000" w:themeColor="text1"/>
          <w:sz w:val="24"/>
          <w:szCs w:val="24"/>
        </w:rPr>
        <w:t xml:space="preserve">o fato de não terem acesso a informações confiáveis. Aliás, essa é uma característica forte do </w:t>
      </w:r>
      <w:ins w:id="815" w:author="Larissa Silva | Tikinet" w:date="2022-07-08T15:03:00Z">
        <w:r>
          <w:rPr>
            <w:rFonts w:eastAsia="Times New Roman" w:cs="Times New Roman" w:ascii="Times New Roman" w:hAnsi="Times New Roman"/>
            <w:color w:val="000000" w:themeColor="text1"/>
            <w:sz w:val="24"/>
            <w:szCs w:val="24"/>
          </w:rPr>
          <w:t xml:space="preserve">mercado de </w:t>
        </w:r>
      </w:ins>
      <w:r>
        <w:rPr>
          <w:rFonts w:eastAsia="Times New Roman" w:cs="Times New Roman" w:ascii="Times New Roman" w:hAnsi="Times New Roman"/>
          <w:color w:val="000000" w:themeColor="text1"/>
          <w:sz w:val="24"/>
          <w:szCs w:val="24"/>
        </w:rPr>
        <w:t>trabalho que Srnicek (2017) cham</w:t>
      </w:r>
      <w:ins w:id="816" w:author="Larissa Silva | Tikinet" w:date="2022-07-08T13:12:00Z">
        <w:r>
          <w:rPr>
            <w:rFonts w:eastAsia="Times New Roman" w:cs="Times New Roman" w:ascii="Times New Roman" w:hAnsi="Times New Roman"/>
            <w:color w:val="000000" w:themeColor="text1"/>
            <w:sz w:val="24"/>
            <w:szCs w:val="24"/>
          </w:rPr>
          <w:t>a</w:t>
        </w:r>
      </w:ins>
      <w:del w:id="817" w:author="Larissa Silva | Tikinet" w:date="2022-07-08T13:12:00Z">
        <w:r>
          <w:rPr>
            <w:rFonts w:eastAsia="Times New Roman" w:cs="Times New Roman" w:ascii="Times New Roman" w:hAnsi="Times New Roman"/>
            <w:color w:val="000000" w:themeColor="text1"/>
            <w:sz w:val="24"/>
            <w:szCs w:val="24"/>
          </w:rPr>
          <w:delText>ou</w:delText>
        </w:r>
      </w:del>
      <w:r>
        <w:rPr>
          <w:rFonts w:eastAsia="Times New Roman" w:cs="Times New Roman" w:ascii="Times New Roman" w:hAnsi="Times New Roman"/>
          <w:color w:val="000000" w:themeColor="text1"/>
          <w:sz w:val="24"/>
          <w:szCs w:val="24"/>
        </w:rPr>
        <w:t xml:space="preserve"> de capitalismo de plataforma, no qual o controle dos dados utilizados representa a principal forma de dominação empresarial. Na mesma direção, Sell (2020) afirma que a utilização das </w:t>
      </w:r>
      <w:del w:id="818" w:author="Larissa Silva | Tikinet" w:date="2022-07-08T13:12:00Z">
        <w:r>
          <w:rPr>
            <w:rFonts w:eastAsia="Times New Roman" w:cs="Times New Roman" w:ascii="Times New Roman" w:hAnsi="Times New Roman"/>
            <w:color w:val="000000" w:themeColor="text1"/>
            <w:sz w:val="24"/>
            <w:szCs w:val="24"/>
          </w:rPr>
          <w:delText>tecnologias de informação e comunicação (</w:delText>
        </w:r>
      </w:del>
      <w:r>
        <w:rPr>
          <w:rFonts w:eastAsia="Times New Roman" w:cs="Times New Roman" w:ascii="Times New Roman" w:hAnsi="Times New Roman"/>
          <w:color w:val="000000" w:themeColor="text1"/>
          <w:sz w:val="24"/>
          <w:szCs w:val="24"/>
        </w:rPr>
        <w:t>TIC</w:t>
      </w:r>
      <w:del w:id="819" w:author="Larissa Silva | Tikinet" w:date="2022-07-08T13:12:00Z">
        <w:r>
          <w:rPr>
            <w:rFonts w:eastAsia="Times New Roman" w:cs="Times New Roman" w:ascii="Times New Roman" w:hAnsi="Times New Roman"/>
            <w:color w:val="000000" w:themeColor="text1"/>
            <w:sz w:val="24"/>
            <w:szCs w:val="24"/>
          </w:rPr>
          <w:delText>s)</w:delText>
        </w:r>
      </w:del>
      <w:r>
        <w:rPr>
          <w:rFonts w:eastAsia="Times New Roman" w:cs="Times New Roman" w:ascii="Times New Roman" w:hAnsi="Times New Roman"/>
          <w:color w:val="000000" w:themeColor="text1"/>
          <w:sz w:val="24"/>
          <w:szCs w:val="24"/>
        </w:rPr>
        <w:t xml:space="preserve"> representa uma tendência irreversível </w:t>
      </w:r>
      <w:del w:id="820" w:author="Larissa Silva | Tikinet" w:date="2022-07-08T13:13:00Z">
        <w:r>
          <w:rPr>
            <w:rFonts w:eastAsia="Times New Roman" w:cs="Times New Roman" w:ascii="Times New Roman" w:hAnsi="Times New Roman"/>
            <w:color w:val="000000" w:themeColor="text1"/>
            <w:sz w:val="24"/>
            <w:szCs w:val="24"/>
          </w:rPr>
          <w:delText>d</w:delText>
        </w:r>
      </w:del>
      <w:ins w:id="821" w:author="Larissa Silva | Tikinet" w:date="2022-07-08T13:13:00Z">
        <w:r>
          <w:rPr>
            <w:rFonts w:eastAsia="Times New Roman" w:cs="Times New Roman" w:ascii="Times New Roman" w:hAnsi="Times New Roman"/>
            <w:color w:val="000000" w:themeColor="text1"/>
            <w:sz w:val="24"/>
            <w:szCs w:val="24"/>
          </w:rPr>
          <w:t>n</w:t>
        </w:r>
      </w:ins>
      <w:r>
        <w:rPr>
          <w:rFonts w:eastAsia="Times New Roman" w:cs="Times New Roman" w:ascii="Times New Roman" w:hAnsi="Times New Roman"/>
          <w:color w:val="000000" w:themeColor="text1"/>
          <w:sz w:val="24"/>
          <w:szCs w:val="24"/>
        </w:rPr>
        <w:t>o sistema produtivo atual, pelas facilidades que concede. As restrições aos dados a que os motoristas têm acesso é, portanto, um mecanismo garantidor do controle que as empresas exercem sobre eles.</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Nos grupos de </w:t>
      </w:r>
      <w:r>
        <w:rPr>
          <w:rFonts w:eastAsia="Times New Roman" w:cs="Times New Roman" w:ascii="Times New Roman" w:hAnsi="Times New Roman"/>
          <w:i/>
          <w:iCs/>
          <w:color w:val="000000" w:themeColor="text1"/>
          <w:sz w:val="24"/>
          <w:szCs w:val="24"/>
        </w:rPr>
        <w:t>WhatsApp</w:t>
      </w:r>
      <w:r>
        <w:rPr>
          <w:rFonts w:eastAsia="Times New Roman" w:cs="Times New Roman" w:ascii="Times New Roman" w:hAnsi="Times New Roman"/>
          <w:color w:val="000000" w:themeColor="text1"/>
          <w:sz w:val="24"/>
          <w:szCs w:val="24"/>
        </w:rPr>
        <w:t xml:space="preserve"> foi possível perceber que os motoristas têm buscado suprir essa dificuldade, ao menos em parte, por meio do compartilhamento de suas experiências. É frequente a postagem de capturas de tela do valor final da corrida, com as taxas descontadas pelas plataformas, </w:t>
      </w:r>
      <w:del w:id="822" w:author="Larissa Silva | Tikinet" w:date="2022-07-08T13:13:00Z">
        <w:r>
          <w:rPr>
            <w:rFonts w:eastAsia="Times New Roman" w:cs="Times New Roman" w:ascii="Times New Roman" w:hAnsi="Times New Roman"/>
            <w:color w:val="000000" w:themeColor="text1"/>
            <w:sz w:val="24"/>
            <w:szCs w:val="24"/>
          </w:rPr>
          <w:delText xml:space="preserve">buscando </w:delText>
        </w:r>
      </w:del>
      <w:ins w:id="823" w:author="Larissa Silva | Tikinet" w:date="2022-07-08T13:13:00Z">
        <w:r>
          <w:rPr>
            <w:rFonts w:eastAsia="Times New Roman" w:cs="Times New Roman" w:ascii="Times New Roman" w:hAnsi="Times New Roman"/>
            <w:color w:val="000000" w:themeColor="text1"/>
            <w:sz w:val="24"/>
            <w:szCs w:val="24"/>
          </w:rPr>
          <w:t xml:space="preserve">na busca </w:t>
        </w:r>
      </w:ins>
      <w:ins w:id="824" w:author="Larissa Silva | Tikinet" w:date="2022-07-08T13:14:00Z">
        <w:r>
          <w:rPr>
            <w:rFonts w:eastAsia="Times New Roman" w:cs="Times New Roman" w:ascii="Times New Roman" w:hAnsi="Times New Roman"/>
            <w:color w:val="000000" w:themeColor="text1"/>
            <w:sz w:val="24"/>
            <w:szCs w:val="24"/>
          </w:rPr>
          <w:t>por</w:t>
        </w:r>
      </w:ins>
      <w:ins w:id="825" w:author="Larissa Silva | Tikinet" w:date="2022-07-08T13:13:00Z">
        <w:r>
          <w:rPr>
            <w:rFonts w:eastAsia="Times New Roman" w:cs="Times New Roman" w:ascii="Times New Roman" w:hAnsi="Times New Roman"/>
            <w:color w:val="000000" w:themeColor="text1"/>
            <w:sz w:val="24"/>
            <w:szCs w:val="24"/>
          </w:rPr>
          <w:t xml:space="preserve"> </w:t>
        </w:r>
      </w:ins>
      <w:r>
        <w:rPr>
          <w:rFonts w:eastAsia="Times New Roman" w:cs="Times New Roman" w:ascii="Times New Roman" w:hAnsi="Times New Roman"/>
          <w:color w:val="000000" w:themeColor="text1"/>
          <w:sz w:val="24"/>
          <w:szCs w:val="24"/>
        </w:rPr>
        <w:t>auxílio de colegas para decifrar os cálculos realizados pela</w:t>
      </w:r>
      <w:ins w:id="826" w:author="Larissa Silva | Tikinet" w:date="2022-07-08T13:14: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 xml:space="preserve"> </w:t>
      </w:r>
      <w:del w:id="827" w:author="Larissa Silva | Tikinet" w:date="2022-07-08T13:14:00Z">
        <w:r>
          <w:rPr>
            <w:rFonts w:eastAsia="Times New Roman" w:cs="Times New Roman" w:ascii="Times New Roman" w:hAnsi="Times New Roman"/>
            <w:color w:val="000000" w:themeColor="text1"/>
            <w:sz w:val="24"/>
            <w:szCs w:val="24"/>
          </w:rPr>
          <w:delText>plataforma</w:delText>
        </w:r>
      </w:del>
      <w:ins w:id="828" w:author="Larissa Silva | Tikinet" w:date="2022-07-08T13:14:00Z">
        <w:r>
          <w:rPr>
            <w:rFonts w:eastAsia="Times New Roman" w:cs="Times New Roman" w:ascii="Times New Roman" w:hAnsi="Times New Roman"/>
            <w:color w:val="000000" w:themeColor="text1"/>
            <w:sz w:val="24"/>
            <w:szCs w:val="24"/>
          </w:rPr>
          <w:t>empresas</w:t>
        </w:r>
      </w:ins>
      <w:r>
        <w:rPr>
          <w:rFonts w:eastAsia="Times New Roman" w:cs="Times New Roman" w:ascii="Times New Roman" w:hAnsi="Times New Roman"/>
          <w:color w:val="000000" w:themeColor="text1"/>
          <w:sz w:val="24"/>
          <w:szCs w:val="24"/>
        </w:rPr>
        <w:t>. É comum também a divulgação de imagens de suas rotas e mapas, destacando as regiões ou zonas da cidade de maior e menor demanda de corrida.</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Os trabalhadores foram ainda questionados em relação às demandas que têm em relação às empresas, tanto </w:t>
      </w:r>
      <w:del w:id="829" w:author="Larissa Silva | Tikinet" w:date="2022-07-08T13:14:00Z">
        <w:r>
          <w:rPr>
            <w:rFonts w:eastAsia="Times New Roman" w:cs="Times New Roman" w:ascii="Times New Roman" w:hAnsi="Times New Roman"/>
            <w:color w:val="000000" w:themeColor="text1"/>
            <w:sz w:val="24"/>
            <w:szCs w:val="24"/>
          </w:rPr>
          <w:delText xml:space="preserve">as </w:delText>
        </w:r>
      </w:del>
      <w:r>
        <w:rPr>
          <w:rFonts w:eastAsia="Times New Roman" w:cs="Times New Roman" w:ascii="Times New Roman" w:hAnsi="Times New Roman"/>
          <w:color w:val="000000" w:themeColor="text1"/>
          <w:sz w:val="24"/>
          <w:szCs w:val="24"/>
        </w:rPr>
        <w:t xml:space="preserve">conjunturais, específicas do contexto da covid-19, como as estruturais, que </w:t>
      </w:r>
      <w:del w:id="830" w:author="Larissa Silva | Tikinet" w:date="2022-07-08T15:04:00Z">
        <w:r>
          <w:rPr>
            <w:rFonts w:eastAsia="Times New Roman" w:cs="Times New Roman" w:ascii="Times New Roman" w:hAnsi="Times New Roman"/>
            <w:color w:val="000000" w:themeColor="text1"/>
            <w:sz w:val="24"/>
            <w:szCs w:val="24"/>
          </w:rPr>
          <w:delText xml:space="preserve">são as que </w:delText>
        </w:r>
      </w:del>
      <w:r>
        <w:rPr>
          <w:rFonts w:eastAsia="Times New Roman" w:cs="Times New Roman" w:ascii="Times New Roman" w:hAnsi="Times New Roman"/>
          <w:color w:val="000000" w:themeColor="text1"/>
          <w:sz w:val="24"/>
          <w:szCs w:val="24"/>
        </w:rPr>
        <w:t>já se manifestavam antes desse período. N</w:t>
      </w:r>
      <w:ins w:id="831" w:author="Larissa Silva | Tikinet" w:date="2022-07-08T12:23:00Z">
        <w:r>
          <w:rPr>
            <w:rFonts w:eastAsia="Times New Roman" w:cs="Times New Roman" w:ascii="Times New Roman" w:hAnsi="Times New Roman"/>
            <w:color w:val="000000" w:themeColor="text1"/>
            <w:sz w:val="24"/>
            <w:szCs w:val="24"/>
          </w:rPr>
          <w:t>o</w:t>
        </w:r>
      </w:ins>
      <w:del w:id="832" w:author="Larissa Silva | Tikinet" w:date="2022-07-08T12:23:00Z">
        <w:r>
          <w:rPr>
            <w:rFonts w:eastAsia="Times New Roman" w:cs="Times New Roman" w:ascii="Times New Roman" w:hAnsi="Times New Roman"/>
            <w:color w:val="000000" w:themeColor="text1"/>
            <w:sz w:val="24"/>
            <w:szCs w:val="24"/>
          </w:rPr>
          <w:delText>a</w:delText>
        </w:r>
      </w:del>
      <w:r>
        <w:rPr>
          <w:rFonts w:eastAsia="Times New Roman" w:cs="Times New Roman" w:ascii="Times New Roman" w:hAnsi="Times New Roman"/>
          <w:color w:val="000000" w:themeColor="text1"/>
          <w:sz w:val="24"/>
          <w:szCs w:val="24"/>
        </w:rPr>
        <w:t xml:space="preserve"> </w:t>
      </w:r>
      <w:del w:id="833" w:author="Larissa Silva | Tikinet" w:date="2022-07-08T12:23:00Z">
        <w:r>
          <w:rPr>
            <w:rFonts w:eastAsia="Times New Roman" w:cs="Times New Roman" w:ascii="Times New Roman" w:hAnsi="Times New Roman"/>
            <w:color w:val="000000" w:themeColor="text1"/>
            <w:sz w:val="24"/>
            <w:szCs w:val="24"/>
          </w:rPr>
          <w:delText xml:space="preserve">figura </w:delText>
        </w:r>
      </w:del>
      <w:ins w:id="834" w:author="Larissa Silva | Tikinet" w:date="2022-07-08T12:23:00Z">
        <w:r>
          <w:rPr>
            <w:rFonts w:eastAsia="Times New Roman" w:cs="Times New Roman" w:ascii="Times New Roman" w:hAnsi="Times New Roman"/>
            <w:color w:val="000000" w:themeColor="text1"/>
            <w:sz w:val="24"/>
            <w:szCs w:val="24"/>
          </w:rPr>
          <w:t>Gráfico </w:t>
        </w:r>
      </w:ins>
      <w:r>
        <w:rPr>
          <w:rFonts w:eastAsia="Times New Roman" w:cs="Times New Roman" w:ascii="Times New Roman" w:hAnsi="Times New Roman"/>
          <w:color w:val="000000" w:themeColor="text1"/>
          <w:sz w:val="24"/>
          <w:szCs w:val="24"/>
        </w:rPr>
        <w:t>6 podemos observar que elas são diversas, abrangendo, principalmente, melhoria</w:t>
      </w:r>
      <w:del w:id="835" w:author="Larissa Silva | Tikinet" w:date="2022-07-08T13:15:00Z">
        <w:r>
          <w:rPr>
            <w:rFonts w:eastAsia="Times New Roman" w:cs="Times New Roman" w:ascii="Times New Roman" w:hAnsi="Times New Roman"/>
            <w:color w:val="000000" w:themeColor="text1"/>
            <w:sz w:val="24"/>
            <w:szCs w:val="24"/>
          </w:rPr>
          <w:delText>s</w:delText>
        </w:r>
      </w:del>
      <w:r>
        <w:rPr>
          <w:rFonts w:eastAsia="Times New Roman" w:cs="Times New Roman" w:ascii="Times New Roman" w:hAnsi="Times New Roman"/>
          <w:color w:val="000000" w:themeColor="text1"/>
          <w:sz w:val="24"/>
          <w:szCs w:val="24"/>
        </w:rPr>
        <w:t xml:space="preserve"> nas condições de trabalho e </w:t>
      </w:r>
      <w:del w:id="836" w:author="Larissa Silva | Tikinet" w:date="2022-07-08T13:14:00Z">
        <w:r>
          <w:rPr>
            <w:rFonts w:eastAsia="Times New Roman" w:cs="Times New Roman" w:ascii="Times New Roman" w:hAnsi="Times New Roman"/>
            <w:color w:val="000000" w:themeColor="text1"/>
            <w:sz w:val="24"/>
            <w:szCs w:val="24"/>
          </w:rPr>
          <w:delText xml:space="preserve">o </w:delText>
        </w:r>
      </w:del>
      <w:r>
        <w:rPr>
          <w:rFonts w:eastAsia="Times New Roman" w:cs="Times New Roman" w:ascii="Times New Roman" w:hAnsi="Times New Roman"/>
          <w:color w:val="000000" w:themeColor="text1"/>
          <w:sz w:val="24"/>
          <w:szCs w:val="24"/>
        </w:rPr>
        <w:t>estabelecimento de garantias. As conversas nos grupos de WhatsApp revelaram o extremo mal</w:t>
      </w:r>
      <w:ins w:id="837" w:author="Beatriz dos Santos | Tikinet" w:date="2022-07-11T17:53:00Z">
        <w:r>
          <w:rPr>
            <w:rFonts w:eastAsia="Times New Roman" w:cs="Times New Roman" w:ascii="Times New Roman" w:hAnsi="Times New Roman"/>
            <w:color w:val="000000" w:themeColor="text1"/>
            <w:sz w:val="24"/>
            <w:szCs w:val="24"/>
          </w:rPr>
          <w:t>-</w:t>
        </w:r>
      </w:ins>
      <w:del w:id="838" w:author="Beatriz dos Santos | Tikinet" w:date="2022-07-11T17:53:00Z">
        <w:r>
          <w:rPr>
            <w:rFonts w:eastAsia="Times New Roman" w:cs="Times New Roman" w:ascii="Times New Roman" w:hAnsi="Times New Roman"/>
            <w:color w:val="000000" w:themeColor="text1"/>
            <w:sz w:val="24"/>
            <w:szCs w:val="24"/>
          </w:rPr>
          <w:delText xml:space="preserve"> </w:delText>
        </w:r>
      </w:del>
      <w:r>
        <w:rPr>
          <w:rFonts w:eastAsia="Times New Roman" w:cs="Times New Roman" w:ascii="Times New Roman" w:hAnsi="Times New Roman"/>
          <w:color w:val="000000" w:themeColor="text1"/>
          <w:sz w:val="24"/>
          <w:szCs w:val="24"/>
        </w:rPr>
        <w:t xml:space="preserve">estar diante da insegurança laboral vivenciada, que se agravou no contexto do coronavírus. Além disso, nenhuma das demandas feitas às empresas-plataforma, por meio de uma carta assinada pela Liga das Associações de Motoristas por Aplicativos e pela </w:t>
      </w:r>
      <w:del w:id="839" w:author="Larissa Silva | Tikinet" w:date="2022-07-08T13:15:00Z">
        <w:r>
          <w:rPr>
            <w:rFonts w:eastAsia="Times New Roman" w:cs="Times New Roman" w:ascii="Times New Roman" w:hAnsi="Times New Roman"/>
            <w:color w:val="000000" w:themeColor="text1"/>
            <w:sz w:val="24"/>
            <w:szCs w:val="24"/>
          </w:rPr>
          <w:delText>Federação dos Motoristas por Aplicativo no Brasil (</w:delText>
        </w:r>
      </w:del>
      <w:r>
        <w:rPr>
          <w:rFonts w:eastAsia="Times New Roman" w:cs="Times New Roman" w:ascii="Times New Roman" w:hAnsi="Times New Roman"/>
          <w:color w:val="000000" w:themeColor="text1"/>
          <w:sz w:val="24"/>
          <w:szCs w:val="24"/>
        </w:rPr>
        <w:t>Fembrapp</w:t>
      </w:r>
      <w:del w:id="840" w:author="Larissa Silva | Tikinet" w:date="2022-07-08T13:15: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foi atendida, como relatado nas entrevistas realizadas com os dirigentes.</w:t>
      </w:r>
    </w:p>
    <w:p>
      <w:pPr>
        <w:pStyle w:val="Normal"/>
        <w:spacing w:before="0" w:after="120"/>
        <w:rPr>
          <w:rFonts w:ascii="Times New Roman" w:hAnsi="Times New Roman" w:eastAsia="Times New Roman" w:cs="Times New Roman"/>
          <w:b/>
          <w:b/>
          <w:bCs/>
          <w:color w:val="FF0000"/>
        </w:rPr>
      </w:pPr>
      <w:r>
        <w:rPr>
          <w:rFonts w:eastAsia="Times New Roman" w:cs="Times New Roman" w:ascii="Times New Roman" w:hAnsi="Times New Roman"/>
          <w:b/>
          <w:bCs/>
          <w:color w:val="FF0000"/>
        </w:rPr>
        <w:t>&lt;figura&gt;</w:t>
      </w:r>
    </w:p>
    <w:p>
      <w:pPr>
        <w:pStyle w:val="Normal"/>
        <w:spacing w:before="0" w:after="120"/>
        <w:jc w:val="both"/>
        <w:rPr>
          <w:rFonts w:ascii="Times New Roman" w:hAnsi="Times New Roman" w:eastAsia="Times New Roman" w:cs="Times New Roman"/>
          <w:b/>
          <w:b/>
          <w:bCs/>
        </w:rPr>
      </w:pPr>
      <w:del w:id="841" w:author="Larissa Silva | Tikinet" w:date="2022-07-08T12:23:00Z">
        <w:r>
          <w:rPr>
            <w:rFonts w:eastAsia="Times New Roman" w:cs="Times New Roman" w:ascii="Times New Roman" w:hAnsi="Times New Roman"/>
            <w:b/>
            <w:bCs/>
          </w:rPr>
          <w:delText xml:space="preserve">Figura </w:delText>
        </w:r>
      </w:del>
      <w:ins w:id="842" w:author="Larissa Silva | Tikinet" w:date="2022-07-08T12:23:00Z">
        <w:r>
          <w:rPr>
            <w:rFonts w:eastAsia="Times New Roman" w:cs="Times New Roman" w:ascii="Times New Roman" w:hAnsi="Times New Roman"/>
            <w:b/>
            <w:bCs/>
          </w:rPr>
          <w:t>Gráfico </w:t>
        </w:r>
      </w:ins>
      <w:r>
        <w:rPr>
          <w:rFonts w:eastAsia="Times New Roman" w:cs="Times New Roman" w:ascii="Times New Roman" w:hAnsi="Times New Roman"/>
          <w:b/>
          <w:bCs/>
        </w:rPr>
        <w:t>6</w:t>
      </w:r>
      <w:del w:id="843" w:author="Larissa Silva | Tikinet" w:date="2022-07-08T15:05:00Z">
        <w:r>
          <w:rPr>
            <w:rFonts w:eastAsia="Times New Roman" w:cs="Times New Roman" w:ascii="Times New Roman" w:hAnsi="Times New Roman"/>
            <w:b/>
            <w:bCs/>
          </w:rPr>
          <w:delText>:</w:delText>
        </w:r>
      </w:del>
      <w:ins w:id="844" w:author="Larissa Silva | Tikinet" w:date="2022-07-08T15:05:00Z">
        <w:r>
          <w:rPr>
            <w:rFonts w:eastAsia="Times New Roman" w:cs="Times New Roman" w:ascii="Times New Roman" w:hAnsi="Times New Roman"/>
            <w:b/>
            <w:bCs/>
          </w:rPr>
          <w:t xml:space="preserve"> –</w:t>
        </w:r>
      </w:ins>
      <w:r>
        <w:rPr>
          <w:rFonts w:eastAsia="Times New Roman" w:cs="Times New Roman" w:ascii="Times New Roman" w:hAnsi="Times New Roman"/>
          <w:b/>
          <w:bCs/>
        </w:rPr>
        <w:t xml:space="preserve"> Demandas em relação às empresas</w:t>
      </w:r>
    </w:p>
    <w:p>
      <w:pPr>
        <w:pStyle w:val="Normal"/>
        <w:spacing w:before="0" w:after="120"/>
        <w:jc w:val="center"/>
        <w:rPr>
          <w:rFonts w:ascii="Times New Roman" w:hAnsi="Times New Roman" w:eastAsia="Times New Roman" w:cs="Times New Roman"/>
          <w:color w:val="000000" w:themeColor="text1"/>
          <w:sz w:val="24"/>
          <w:szCs w:val="24"/>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59450" cy="26841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59450" cy="2684145"/>
                    </a:xfrm>
                    <a:prstGeom prst="rect">
                      <a:avLst/>
                    </a:prstGeom>
                  </pic:spPr>
                </pic:pic>
              </a:graphicData>
            </a:graphic>
          </wp:anchor>
        </w:drawing>
      </w:r>
    </w:p>
    <w:p>
      <w:pPr>
        <w:pStyle w:val="Normal"/>
        <w:spacing w:before="0" w:after="120"/>
        <w:jc w:val="both"/>
        <w:rPr>
          <w:rFonts w:ascii="Times New Roman" w:hAnsi="Times New Roman" w:eastAsia="Times New Roman" w:cs="Times New Roman"/>
        </w:rPr>
      </w:pPr>
      <w:r>
        <w:rPr>
          <w:rFonts w:eastAsia="Times New Roman" w:cs="Times New Roman" w:ascii="Times New Roman" w:hAnsi="Times New Roman"/>
        </w:rPr>
        <w:t xml:space="preserve">Fonte: </w:t>
      </w:r>
      <w:del w:id="845" w:author="Larissa Silva | Tikinet" w:date="2022-07-07T15:38:00Z">
        <w:r>
          <w:rPr>
            <w:rFonts w:eastAsia="Times New Roman" w:cs="Times New Roman" w:ascii="Times New Roman" w:hAnsi="Times New Roman"/>
          </w:rPr>
          <w:delText>dados da pesquisa</w:delText>
        </w:r>
      </w:del>
      <w:ins w:id="846" w:author="Larissa Silva | Tikinet" w:date="2022-07-07T15:39:00Z">
        <w:r>
          <w:rPr>
            <w:rFonts w:eastAsia="Times New Roman" w:cs="Times New Roman" w:ascii="Times New Roman" w:hAnsi="Times New Roman"/>
          </w:rPr>
          <w:t>E</w:t>
        </w:r>
      </w:ins>
      <w:ins w:id="847" w:author="Larissa Silva | Tikinet" w:date="2022-07-07T15:38:00Z">
        <w:r>
          <w:rPr>
            <w:rFonts w:eastAsia="Times New Roman" w:cs="Times New Roman" w:ascii="Times New Roman" w:hAnsi="Times New Roman"/>
          </w:rPr>
          <w:t>laboração própria com base nos dados da pesquisa.</w:t>
        </w:r>
      </w:ins>
    </w:p>
    <w:p>
      <w:pPr>
        <w:pStyle w:val="Normal"/>
        <w:spacing w:before="0" w:after="120"/>
        <w:rPr>
          <w:rFonts w:ascii="Times New Roman" w:hAnsi="Times New Roman" w:eastAsia="Times New Roman" w:cs="Times New Roman"/>
          <w:b/>
          <w:b/>
          <w:bCs/>
          <w:color w:val="FF0000"/>
        </w:rPr>
      </w:pPr>
      <w:r>
        <w:rPr>
          <w:rFonts w:eastAsia="Times New Roman" w:cs="Times New Roman" w:ascii="Times New Roman" w:hAnsi="Times New Roman"/>
          <w:b/>
          <w:bCs/>
          <w:color w:val="FF0000"/>
        </w:rPr>
        <w:t>&lt;/figura&gt;</w:t>
      </w:r>
    </w:p>
    <w:p>
      <w:pPr>
        <w:pStyle w:val="Normal"/>
        <w:spacing w:before="0" w:after="12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N</w:t>
      </w:r>
      <w:del w:id="848" w:author="Larissa Silva | Tikinet" w:date="2022-07-08T12:23:00Z">
        <w:r>
          <w:rPr>
            <w:rFonts w:eastAsia="Times New Roman" w:cs="Times New Roman" w:ascii="Times New Roman" w:hAnsi="Times New Roman"/>
            <w:color w:val="000000" w:themeColor="text1"/>
            <w:sz w:val="24"/>
            <w:szCs w:val="24"/>
          </w:rPr>
          <w:delText>a</w:delText>
        </w:r>
      </w:del>
      <w:ins w:id="849" w:author="Larissa Silva | Tikinet" w:date="2022-07-08T12:23:00Z">
        <w:r>
          <w:rPr>
            <w:rFonts w:eastAsia="Times New Roman" w:cs="Times New Roman" w:ascii="Times New Roman" w:hAnsi="Times New Roman"/>
            <w:color w:val="000000" w:themeColor="text1"/>
            <w:sz w:val="24"/>
            <w:szCs w:val="24"/>
          </w:rPr>
          <w:t>o</w:t>
        </w:r>
      </w:ins>
      <w:r>
        <w:rPr>
          <w:rFonts w:eastAsia="Times New Roman" w:cs="Times New Roman" w:ascii="Times New Roman" w:hAnsi="Times New Roman"/>
          <w:color w:val="000000" w:themeColor="text1"/>
          <w:sz w:val="24"/>
          <w:szCs w:val="24"/>
        </w:rPr>
        <w:t xml:space="preserve"> </w:t>
      </w:r>
      <w:del w:id="850" w:author="Larissa Silva | Tikinet" w:date="2022-07-08T12:23:00Z">
        <w:r>
          <w:rPr>
            <w:rFonts w:eastAsia="Times New Roman" w:cs="Times New Roman" w:ascii="Times New Roman" w:hAnsi="Times New Roman"/>
            <w:color w:val="000000" w:themeColor="text1"/>
            <w:sz w:val="24"/>
            <w:szCs w:val="24"/>
          </w:rPr>
          <w:delText xml:space="preserve">figura </w:delText>
        </w:r>
      </w:del>
      <w:ins w:id="851" w:author="Larissa Silva | Tikinet" w:date="2022-07-08T12:23:00Z">
        <w:r>
          <w:rPr>
            <w:rFonts w:eastAsia="Times New Roman" w:cs="Times New Roman" w:ascii="Times New Roman" w:hAnsi="Times New Roman"/>
            <w:color w:val="000000" w:themeColor="text1"/>
            <w:sz w:val="24"/>
            <w:szCs w:val="24"/>
          </w:rPr>
          <w:t>Gráfico </w:t>
        </w:r>
      </w:ins>
      <w:r>
        <w:rPr>
          <w:rFonts w:eastAsia="Times New Roman" w:cs="Times New Roman" w:ascii="Times New Roman" w:hAnsi="Times New Roman"/>
          <w:color w:val="000000" w:themeColor="text1"/>
          <w:sz w:val="24"/>
          <w:szCs w:val="24"/>
        </w:rPr>
        <w:t xml:space="preserve">6 vemos que, como esperado, é a demanda pelo aumento da tarifa que aparece em primeiro lugar, dada a sua defasagem em relação à inflação, conforme </w:t>
      </w:r>
      <w:ins w:id="852" w:author="Larissa Silva | Tikinet" w:date="2022-07-08T13:23:00Z">
        <w:r>
          <w:rPr>
            <w:rFonts w:eastAsia="Times New Roman" w:cs="Times New Roman" w:ascii="Times New Roman" w:hAnsi="Times New Roman"/>
            <w:color w:val="000000" w:themeColor="text1"/>
            <w:sz w:val="24"/>
            <w:szCs w:val="24"/>
          </w:rPr>
          <w:t xml:space="preserve">os </w:t>
        </w:r>
      </w:ins>
      <w:r>
        <w:rPr>
          <w:rFonts w:eastAsia="Times New Roman" w:cs="Times New Roman" w:ascii="Times New Roman" w:hAnsi="Times New Roman"/>
          <w:color w:val="000000" w:themeColor="text1"/>
          <w:sz w:val="24"/>
          <w:szCs w:val="24"/>
        </w:rPr>
        <w:t>relatos dos dirigentes entrevistados</w:t>
      </w:r>
      <w:del w:id="853" w:author="Larissa Silva | Tikinet" w:date="2022-07-08T13:21:00Z">
        <w:r>
          <w:rPr>
            <w:rFonts w:eastAsia="Times New Roman" w:cs="Times New Roman" w:ascii="Times New Roman" w:hAnsi="Times New Roman"/>
            <w:color w:val="000000" w:themeColor="text1"/>
            <w:sz w:val="24"/>
            <w:szCs w:val="24"/>
          </w:rPr>
          <w:delText>, como também visto nas</w:delText>
        </w:r>
      </w:del>
      <w:ins w:id="854" w:author="Larissa Silva | Tikinet" w:date="2022-07-08T13:21:00Z">
        <w:r>
          <w:rPr>
            <w:rFonts w:eastAsia="Times New Roman" w:cs="Times New Roman" w:ascii="Times New Roman" w:hAnsi="Times New Roman"/>
            <w:color w:val="000000" w:themeColor="text1"/>
            <w:sz w:val="24"/>
            <w:szCs w:val="24"/>
          </w:rPr>
          <w:t xml:space="preserve"> e</w:t>
        </w:r>
      </w:ins>
      <w:r>
        <w:rPr>
          <w:rFonts w:eastAsia="Times New Roman" w:cs="Times New Roman" w:ascii="Times New Roman" w:hAnsi="Times New Roman"/>
          <w:color w:val="000000" w:themeColor="text1"/>
          <w:sz w:val="24"/>
          <w:szCs w:val="24"/>
        </w:rPr>
        <w:t xml:space="preserve"> </w:t>
      </w:r>
      <w:ins w:id="855" w:author="Larissa Silva | Tikinet" w:date="2022-07-08T13:23:00Z">
        <w:r>
          <w:rPr>
            <w:rFonts w:eastAsia="Times New Roman" w:cs="Times New Roman" w:ascii="Times New Roman" w:hAnsi="Times New Roman"/>
            <w:color w:val="000000" w:themeColor="text1"/>
            <w:sz w:val="24"/>
            <w:szCs w:val="24"/>
          </w:rPr>
          <w:t xml:space="preserve">as </w:t>
        </w:r>
      </w:ins>
      <w:r>
        <w:rPr>
          <w:rFonts w:eastAsia="Times New Roman" w:cs="Times New Roman" w:ascii="Times New Roman" w:hAnsi="Times New Roman"/>
          <w:color w:val="000000" w:themeColor="text1"/>
          <w:sz w:val="24"/>
          <w:szCs w:val="24"/>
        </w:rPr>
        <w:t>constantes queixas nos grupos de WhatsApp. Sóstenes</w:t>
      </w:r>
      <w:del w:id="856" w:author="Larissa Silva | Tikinet" w:date="2022-07-08T13:23: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w:t>
      </w:r>
      <w:del w:id="857" w:author="Larissa Silva | Tikinet" w:date="2022-07-08T13:23:00Z">
        <w:r>
          <w:rPr>
            <w:rFonts w:eastAsia="Times New Roman" w:cs="Times New Roman" w:ascii="Times New Roman" w:hAnsi="Times New Roman"/>
            <w:color w:val="000000" w:themeColor="text1"/>
            <w:sz w:val="24"/>
            <w:szCs w:val="24"/>
          </w:rPr>
          <w:delText xml:space="preserve">Vice-Diretor da Amoaplic </w:delText>
        </w:r>
      </w:del>
      <w:r>
        <w:rPr>
          <w:rFonts w:eastAsia="Times New Roman" w:cs="Times New Roman" w:ascii="Times New Roman" w:hAnsi="Times New Roman"/>
          <w:color w:val="000000" w:themeColor="text1"/>
          <w:sz w:val="24"/>
          <w:szCs w:val="24"/>
        </w:rPr>
        <w:t>destacou, na entrevista, que os percentuais que as empresas retêm não são justos, considerando que grande parte dos gastos</w:t>
      </w:r>
      <w:ins w:id="858" w:author="Larissa Silva | Tikinet" w:date="2022-07-08T13:23: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como de gasolina, manutenção</w:t>
      </w:r>
      <w:ins w:id="859" w:author="Larissa Silva | Tikinet" w:date="2022-07-08T13:23:00Z">
        <w:r>
          <w:rPr>
            <w:rFonts w:eastAsia="Times New Roman" w:cs="Times New Roman" w:ascii="Times New Roman" w:hAnsi="Times New Roman"/>
            <w:color w:val="000000" w:themeColor="text1"/>
            <w:sz w:val="24"/>
            <w:szCs w:val="24"/>
          </w:rPr>
          <w:t xml:space="preserve"> e</w:t>
        </w:r>
      </w:ins>
      <w:del w:id="860" w:author="Larissa Silva | Tikinet" w:date="2022-07-08T13:23: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aluguel, ficam por conta dos motoristas. Jaquelaine, também dirigente da Associação, afirmou que a forma como são definidas as taxas </w:t>
      </w:r>
      <w:del w:id="861" w:author="Larissa Silva | Tikinet" w:date="2022-07-08T13:24:00Z">
        <w:r>
          <w:rPr>
            <w:rFonts w:eastAsia="Times New Roman" w:cs="Times New Roman" w:ascii="Times New Roman" w:hAnsi="Times New Roman"/>
            <w:color w:val="000000" w:themeColor="text1"/>
            <w:sz w:val="24"/>
            <w:szCs w:val="24"/>
          </w:rPr>
          <w:delText>que as plataformas retêm</w:delText>
        </w:r>
      </w:del>
      <w:ins w:id="862" w:author="Larissa Silva | Tikinet" w:date="2022-07-08T13:24:00Z">
        <w:r>
          <w:rPr>
            <w:rFonts w:eastAsia="Times New Roman" w:cs="Times New Roman" w:ascii="Times New Roman" w:hAnsi="Times New Roman"/>
            <w:color w:val="000000" w:themeColor="text1"/>
            <w:sz w:val="24"/>
            <w:szCs w:val="24"/>
          </w:rPr>
          <w:t>retidas pelas plataformas</w:t>
        </w:r>
      </w:ins>
      <w:r>
        <w:rPr>
          <w:rFonts w:eastAsia="Times New Roman" w:cs="Times New Roman" w:ascii="Times New Roman" w:hAnsi="Times New Roman"/>
          <w:color w:val="000000" w:themeColor="text1"/>
          <w:sz w:val="24"/>
          <w:szCs w:val="24"/>
        </w:rPr>
        <w:t xml:space="preserve"> não é clara</w:t>
      </w:r>
      <w:ins w:id="863" w:author="Larissa Silva | Tikinet" w:date="2022-07-08T13:24:00Z">
        <w:r>
          <w:rPr>
            <w:rFonts w:eastAsia="Times New Roman" w:cs="Times New Roman" w:ascii="Times New Roman" w:hAnsi="Times New Roman"/>
            <w:color w:val="000000" w:themeColor="text1"/>
            <w:sz w:val="24"/>
            <w:szCs w:val="24"/>
          </w:rPr>
          <w:t xml:space="preserve"> </w:t>
        </w:r>
      </w:ins>
      <w:ins w:id="864" w:author="Larissa Silva | Tikinet" w:date="2022-07-08T13:25:00Z">
        <w:r>
          <w:rPr>
            <w:rFonts w:eastAsia="Times New Roman" w:cs="Times New Roman" w:ascii="Times New Roman" w:hAnsi="Times New Roman"/>
            <w:color w:val="000000" w:themeColor="text1"/>
            <w:sz w:val="24"/>
            <w:szCs w:val="24"/>
          </w:rPr>
          <w:t>–</w:t>
        </w:r>
      </w:ins>
      <w:del w:id="865" w:author="Larissa Silva | Tikinet" w:date="2022-07-08T13:24: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podendo variar entre 25% e 40%</w:t>
      </w:r>
      <w:ins w:id="866" w:author="Larissa Silva | Tikinet" w:date="2022-07-08T13:25:00Z">
        <w:r>
          <w:rPr>
            <w:rFonts w:eastAsia="Times New Roman" w:cs="Times New Roman" w:ascii="Times New Roman" w:hAnsi="Times New Roman"/>
            <w:color w:val="000000" w:themeColor="text1"/>
            <w:sz w:val="24"/>
            <w:szCs w:val="24"/>
          </w:rPr>
          <w:t xml:space="preserve"> –</w:t>
        </w:r>
      </w:ins>
      <w:r>
        <w:rPr>
          <w:rFonts w:eastAsia="Times New Roman" w:cs="Times New Roman" w:ascii="Times New Roman" w:hAnsi="Times New Roman"/>
          <w:color w:val="000000" w:themeColor="text1"/>
          <w:sz w:val="24"/>
          <w:szCs w:val="24"/>
        </w:rPr>
        <w:t>, frisando que é muito difícil para os trabalhadores conferirem se o cálculo feito pelas empresas está</w:t>
      </w:r>
      <w:ins w:id="867" w:author="Larissa Silva | Tikinet" w:date="2022-07-08T13:25:00Z">
        <w:r>
          <w:rPr>
            <w:rFonts w:eastAsia="Times New Roman" w:cs="Times New Roman" w:ascii="Times New Roman" w:hAnsi="Times New Roman"/>
            <w:color w:val="000000" w:themeColor="text1"/>
            <w:sz w:val="24"/>
            <w:szCs w:val="24"/>
          </w:rPr>
          <w:t xml:space="preserve"> de fato</w:t>
        </w:r>
      </w:ins>
      <w:r>
        <w:rPr>
          <w:rFonts w:eastAsia="Times New Roman" w:cs="Times New Roman" w:ascii="Times New Roman" w:hAnsi="Times New Roman"/>
          <w:color w:val="000000" w:themeColor="text1"/>
          <w:sz w:val="24"/>
          <w:szCs w:val="24"/>
        </w:rPr>
        <w:t xml:space="preserve"> correto.</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Outras questões também são destacadas</w:t>
      </w:r>
      <w:ins w:id="868" w:author="Larissa Silva | Tikinet" w:date="2022-07-08T13:25: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como o </w:t>
      </w:r>
      <w:ins w:id="869" w:author="Larissa Silva | Tikinet" w:date="2022-07-08T15:06:00Z">
        <w:r>
          <w:rPr>
            <w:rFonts w:eastAsia="Times New Roman" w:cs="Times New Roman" w:ascii="Times New Roman" w:hAnsi="Times New Roman"/>
            <w:color w:val="000000" w:themeColor="text1"/>
            <w:sz w:val="24"/>
            <w:szCs w:val="24"/>
          </w:rPr>
          <w:t xml:space="preserve">não </w:t>
        </w:r>
      </w:ins>
      <w:r>
        <w:rPr>
          <w:rFonts w:eastAsia="Times New Roman" w:cs="Times New Roman" w:ascii="Times New Roman" w:hAnsi="Times New Roman"/>
          <w:color w:val="000000" w:themeColor="text1"/>
          <w:sz w:val="24"/>
          <w:szCs w:val="24"/>
        </w:rPr>
        <w:t>pagamento de renda mínima, férias, seguro</w:t>
      </w:r>
      <w:ins w:id="870" w:author="Larissa Silva | Tikinet" w:date="2022-07-08T13:51:00Z">
        <w:r>
          <w:rPr>
            <w:rFonts w:eastAsia="Times New Roman" w:cs="Times New Roman" w:ascii="Times New Roman" w:hAnsi="Times New Roman"/>
            <w:color w:val="000000" w:themeColor="text1"/>
            <w:sz w:val="24"/>
            <w:szCs w:val="24"/>
          </w:rPr>
          <w:t>-</w:t>
        </w:r>
      </w:ins>
      <w:del w:id="871" w:author="Larissa Silva | Tikinet" w:date="2022-07-08T13:51:00Z">
        <w:r>
          <w:rPr>
            <w:rFonts w:eastAsia="Times New Roman" w:cs="Times New Roman" w:ascii="Times New Roman" w:hAnsi="Times New Roman"/>
            <w:color w:val="000000" w:themeColor="text1"/>
            <w:sz w:val="24"/>
            <w:szCs w:val="24"/>
          </w:rPr>
          <w:delText xml:space="preserve"> </w:delText>
        </w:r>
      </w:del>
      <w:r>
        <w:rPr>
          <w:rFonts w:eastAsia="Times New Roman" w:cs="Times New Roman" w:ascii="Times New Roman" w:hAnsi="Times New Roman"/>
          <w:color w:val="000000" w:themeColor="text1"/>
          <w:sz w:val="24"/>
          <w:szCs w:val="24"/>
        </w:rPr>
        <w:t xml:space="preserve">saúde e previdência, apontadas por parte dos trabalhadores (entre 39% e 52%). Por sua vez, chama atenção o fato dos demais respondentes não terem se manifestado a esse respeito, nos levando a crer que, para </w:t>
      </w:r>
      <w:del w:id="872" w:author="Larissa Silva | Tikinet" w:date="2022-07-08T13:26:00Z">
        <w:r>
          <w:rPr>
            <w:rFonts w:eastAsia="Times New Roman" w:cs="Times New Roman" w:ascii="Times New Roman" w:hAnsi="Times New Roman"/>
            <w:color w:val="000000" w:themeColor="text1"/>
            <w:sz w:val="24"/>
            <w:szCs w:val="24"/>
          </w:rPr>
          <w:delText>estes</w:delText>
        </w:r>
      </w:del>
      <w:ins w:id="873" w:author="Larissa Silva | Tikinet" w:date="2022-07-08T13:26:00Z">
        <w:r>
          <w:rPr>
            <w:rFonts w:eastAsia="Times New Roman" w:cs="Times New Roman" w:ascii="Times New Roman" w:hAnsi="Times New Roman"/>
            <w:color w:val="000000" w:themeColor="text1"/>
            <w:sz w:val="24"/>
            <w:szCs w:val="24"/>
          </w:rPr>
          <w:t>eles</w:t>
        </w:r>
      </w:ins>
      <w:r>
        <w:rPr>
          <w:rFonts w:eastAsia="Times New Roman" w:cs="Times New Roman" w:ascii="Times New Roman" w:hAnsi="Times New Roman"/>
          <w:color w:val="000000" w:themeColor="text1"/>
          <w:sz w:val="24"/>
          <w:szCs w:val="24"/>
        </w:rPr>
        <w:t>, a questão da parceria e do trabalho autônomo está muito presente, sendo naturalizad</w:t>
      </w:r>
      <w:ins w:id="874" w:author="Larissa Silva | Tikinet" w:date="2022-07-08T13:26:00Z">
        <w:r>
          <w:rPr>
            <w:rFonts w:eastAsia="Times New Roman" w:cs="Times New Roman" w:ascii="Times New Roman" w:hAnsi="Times New Roman"/>
            <w:color w:val="000000" w:themeColor="text1"/>
            <w:sz w:val="24"/>
            <w:szCs w:val="24"/>
          </w:rPr>
          <w:t>a</w:t>
        </w:r>
      </w:ins>
      <w:del w:id="875" w:author="Larissa Silva | Tikinet" w:date="2022-07-08T13:26:00Z">
        <w:r>
          <w:rPr>
            <w:rFonts w:eastAsia="Times New Roman" w:cs="Times New Roman" w:ascii="Times New Roman" w:hAnsi="Times New Roman"/>
            <w:color w:val="000000" w:themeColor="text1"/>
            <w:sz w:val="24"/>
            <w:szCs w:val="24"/>
          </w:rPr>
          <w:delText>o</w:delText>
        </w:r>
      </w:del>
      <w:r>
        <w:rPr>
          <w:rFonts w:eastAsia="Times New Roman" w:cs="Times New Roman" w:ascii="Times New Roman" w:hAnsi="Times New Roman"/>
          <w:color w:val="000000" w:themeColor="text1"/>
          <w:sz w:val="24"/>
          <w:szCs w:val="24"/>
        </w:rPr>
        <w:t xml:space="preserve"> </w:t>
      </w:r>
      <w:del w:id="876" w:author="Larissa Silva | Tikinet" w:date="2022-07-08T13:26:00Z">
        <w:r>
          <w:rPr>
            <w:rFonts w:eastAsia="Times New Roman" w:cs="Times New Roman" w:ascii="Times New Roman" w:hAnsi="Times New Roman"/>
            <w:color w:val="000000" w:themeColor="text1"/>
            <w:sz w:val="24"/>
            <w:szCs w:val="24"/>
          </w:rPr>
          <w:delText xml:space="preserve">o fato de que lhes cabe </w:delText>
        </w:r>
      </w:del>
      <w:r>
        <w:rPr>
          <w:rFonts w:eastAsia="Times New Roman" w:cs="Times New Roman" w:ascii="Times New Roman" w:hAnsi="Times New Roman"/>
          <w:color w:val="000000" w:themeColor="text1"/>
          <w:sz w:val="24"/>
          <w:szCs w:val="24"/>
        </w:rPr>
        <w:t>a</w:t>
      </w:r>
      <w:ins w:id="877" w:author="Larissa Silva | Tikinet" w:date="2022-07-08T13:26:00Z">
        <w:r>
          <w:rPr>
            <w:rFonts w:eastAsia="Times New Roman" w:cs="Times New Roman" w:ascii="Times New Roman" w:hAnsi="Times New Roman"/>
            <w:color w:val="000000" w:themeColor="text1"/>
            <w:sz w:val="24"/>
            <w:szCs w:val="24"/>
          </w:rPr>
          <w:t xml:space="preserve"> incumbência da</w:t>
        </w:r>
      </w:ins>
      <w:r>
        <w:rPr>
          <w:rFonts w:eastAsia="Times New Roman" w:cs="Times New Roman" w:ascii="Times New Roman" w:hAnsi="Times New Roman"/>
          <w:color w:val="000000" w:themeColor="text1"/>
          <w:sz w:val="24"/>
          <w:szCs w:val="24"/>
        </w:rPr>
        <w:t xml:space="preserve"> responsabilidade por praticamente todos os riscos e custos laborais. Para Sóstenes</w:t>
      </w:r>
      <w:del w:id="878" w:author="Larissa Silva | Tikinet" w:date="2022-07-08T13:27:00Z">
        <w:r>
          <w:rPr>
            <w:rFonts w:eastAsia="Times New Roman" w:cs="Times New Roman" w:ascii="Times New Roman" w:hAnsi="Times New Roman"/>
            <w:color w:val="000000" w:themeColor="text1"/>
            <w:sz w:val="24"/>
            <w:szCs w:val="24"/>
          </w:rPr>
          <w:delText>, Vice-Presidente da Amoaplic</w:delText>
        </w:r>
      </w:del>
      <w:r>
        <w:rPr>
          <w:rFonts w:eastAsia="Times New Roman" w:cs="Times New Roman" w:ascii="Times New Roman" w:hAnsi="Times New Roman"/>
          <w:color w:val="000000" w:themeColor="text1"/>
          <w:sz w:val="24"/>
          <w:szCs w:val="24"/>
        </w:rPr>
        <w:t xml:space="preserve">, “não existe uma parceria das empresas com os motoristas, mas existe uma parceria dos motoristas com as empresas”. Entretanto, esse posicionamento não </w:t>
      </w:r>
      <w:del w:id="879" w:author="Larissa Silva | Tikinet" w:date="2022-07-08T15:07:00Z">
        <w:r>
          <w:rPr>
            <w:rFonts w:eastAsia="Times New Roman" w:cs="Times New Roman" w:ascii="Times New Roman" w:hAnsi="Times New Roman"/>
            <w:color w:val="000000" w:themeColor="text1"/>
            <w:sz w:val="24"/>
            <w:szCs w:val="24"/>
          </w:rPr>
          <w:delText xml:space="preserve">significa </w:delText>
        </w:r>
      </w:del>
      <w:ins w:id="880" w:author="Larissa Silva | Tikinet" w:date="2022-07-08T15:07:00Z">
        <w:r>
          <w:rPr>
            <w:rFonts w:eastAsia="Times New Roman" w:cs="Times New Roman" w:ascii="Times New Roman" w:hAnsi="Times New Roman"/>
            <w:color w:val="000000" w:themeColor="text1"/>
            <w:sz w:val="24"/>
            <w:szCs w:val="24"/>
          </w:rPr>
          <w:t>implica na</w:t>
        </w:r>
      </w:ins>
      <w:del w:id="881" w:author="Larissa Silva | Tikinet" w:date="2022-07-08T15:07:00Z">
        <w:r>
          <w:rPr>
            <w:rFonts w:eastAsia="Times New Roman" w:cs="Times New Roman" w:ascii="Times New Roman" w:hAnsi="Times New Roman"/>
            <w:color w:val="000000" w:themeColor="text1"/>
            <w:sz w:val="24"/>
            <w:szCs w:val="24"/>
          </w:rPr>
          <w:delText>a</w:delText>
        </w:r>
      </w:del>
      <w:r>
        <w:rPr>
          <w:rFonts w:eastAsia="Times New Roman" w:cs="Times New Roman" w:ascii="Times New Roman" w:hAnsi="Times New Roman"/>
          <w:color w:val="000000" w:themeColor="text1"/>
          <w:sz w:val="24"/>
          <w:szCs w:val="24"/>
        </w:rPr>
        <w:t xml:space="preserve"> tomada de posição</w:t>
      </w:r>
      <w:del w:id="882" w:author="Larissa Silva | Tikinet" w:date="2022-07-08T15:08:00Z">
        <w:r>
          <w:rPr>
            <w:rFonts w:eastAsia="Times New Roman" w:cs="Times New Roman" w:ascii="Times New Roman" w:hAnsi="Times New Roman"/>
            <w:color w:val="000000" w:themeColor="text1"/>
            <w:sz w:val="24"/>
            <w:szCs w:val="24"/>
          </w:rPr>
          <w:delText xml:space="preserve"> </w:delText>
        </w:r>
      </w:del>
      <w:ins w:id="883" w:author="Larissa Silva | Tikinet" w:date="2022-07-08T15:07:00Z">
        <w:r>
          <w:rPr>
            <w:rFonts w:eastAsia="Times New Roman" w:cs="Times New Roman" w:ascii="Times New Roman" w:hAnsi="Times New Roman"/>
            <w:color w:val="000000" w:themeColor="text1"/>
            <w:sz w:val="24"/>
            <w:szCs w:val="24"/>
          </w:rPr>
          <w:t xml:space="preserve"> </w:t>
        </w:r>
      </w:ins>
      <w:r>
        <w:rPr>
          <w:rFonts w:eastAsia="Times New Roman" w:cs="Times New Roman" w:ascii="Times New Roman" w:hAnsi="Times New Roman"/>
          <w:color w:val="000000" w:themeColor="text1"/>
          <w:sz w:val="24"/>
          <w:szCs w:val="24"/>
        </w:rPr>
        <w:t>pela demanda para serem reconhecidos como assalariados, como ele deixou explícito ao longo da entrevista e na reunião de apresentação dos resultados da pesquisa, realizada em setembro.</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Os dirigentes também </w:t>
      </w:r>
      <w:del w:id="884" w:author="Larissa Silva | Tikinet" w:date="2022-07-08T13:30:00Z">
        <w:r>
          <w:rPr>
            <w:rFonts w:eastAsia="Times New Roman" w:cs="Times New Roman" w:ascii="Times New Roman" w:hAnsi="Times New Roman"/>
            <w:color w:val="000000" w:themeColor="text1"/>
            <w:sz w:val="24"/>
            <w:szCs w:val="24"/>
          </w:rPr>
          <w:delText xml:space="preserve">reclamam </w:delText>
        </w:r>
      </w:del>
      <w:ins w:id="885" w:author="Larissa Silva | Tikinet" w:date="2022-07-08T13:30:00Z">
        <w:r>
          <w:rPr>
            <w:rFonts w:eastAsia="Times New Roman" w:cs="Times New Roman" w:ascii="Times New Roman" w:hAnsi="Times New Roman"/>
            <w:color w:val="000000" w:themeColor="text1"/>
            <w:sz w:val="24"/>
            <w:szCs w:val="24"/>
          </w:rPr>
          <w:t xml:space="preserve">apontam </w:t>
        </w:r>
      </w:ins>
      <w:r>
        <w:rPr>
          <w:rFonts w:eastAsia="Times New Roman" w:cs="Times New Roman" w:ascii="Times New Roman" w:hAnsi="Times New Roman"/>
          <w:color w:val="000000" w:themeColor="text1"/>
          <w:sz w:val="24"/>
          <w:szCs w:val="24"/>
        </w:rPr>
        <w:t xml:space="preserve">que as empresas são bastante fechadas ao diálogo, recusando-se a prestar informações e não reconhecendo o papel das associações na interlocução de sua relação com os motoristas. Assim, </w:t>
      </w:r>
      <w:ins w:id="886" w:author="Larissa Silva | Tikinet" w:date="2022-07-08T13:30:00Z">
        <w:r>
          <w:rPr>
            <w:rFonts w:eastAsia="Times New Roman" w:cs="Times New Roman" w:ascii="Times New Roman" w:hAnsi="Times New Roman"/>
            <w:color w:val="000000" w:themeColor="text1"/>
            <w:sz w:val="24"/>
            <w:szCs w:val="24"/>
          </w:rPr>
          <w:t xml:space="preserve">por </w:t>
        </w:r>
      </w:ins>
      <w:r>
        <w:rPr>
          <w:rFonts w:eastAsia="Times New Roman" w:cs="Times New Roman" w:ascii="Times New Roman" w:hAnsi="Times New Roman"/>
          <w:color w:val="000000" w:themeColor="text1"/>
          <w:sz w:val="24"/>
          <w:szCs w:val="24"/>
        </w:rPr>
        <w:t>não consegui</w:t>
      </w:r>
      <w:ins w:id="887" w:author="Larissa Silva | Tikinet" w:date="2022-07-08T13:30:00Z">
        <w:r>
          <w:rPr>
            <w:rFonts w:eastAsia="Times New Roman" w:cs="Times New Roman" w:ascii="Times New Roman" w:hAnsi="Times New Roman"/>
            <w:color w:val="000000" w:themeColor="text1"/>
            <w:sz w:val="24"/>
            <w:szCs w:val="24"/>
          </w:rPr>
          <w:t>r</w:t>
        </w:r>
      </w:ins>
      <w:del w:id="888" w:author="Larissa Silva | Tikinet" w:date="2022-07-08T13:30:00Z">
        <w:r>
          <w:rPr>
            <w:rFonts w:eastAsia="Times New Roman" w:cs="Times New Roman" w:ascii="Times New Roman" w:hAnsi="Times New Roman"/>
            <w:color w:val="000000" w:themeColor="text1"/>
            <w:sz w:val="24"/>
            <w:szCs w:val="24"/>
          </w:rPr>
          <w:delText>ndo</w:delText>
        </w:r>
      </w:del>
      <w:r>
        <w:rPr>
          <w:rFonts w:eastAsia="Times New Roman" w:cs="Times New Roman" w:ascii="Times New Roman" w:hAnsi="Times New Roman"/>
          <w:color w:val="000000" w:themeColor="text1"/>
          <w:sz w:val="24"/>
          <w:szCs w:val="24"/>
        </w:rPr>
        <w:t xml:space="preserve"> conquistas relevantes e mais efetivas junto às empresas, </w:t>
      </w:r>
      <w:del w:id="889" w:author="Larissa Silva | Tikinet" w:date="2022-07-08T13:30:00Z">
        <w:r>
          <w:rPr>
            <w:rFonts w:eastAsia="Times New Roman" w:cs="Times New Roman" w:ascii="Times New Roman" w:hAnsi="Times New Roman"/>
            <w:color w:val="000000" w:themeColor="text1"/>
            <w:sz w:val="24"/>
            <w:szCs w:val="24"/>
          </w:rPr>
          <w:delText xml:space="preserve">nem </w:delText>
        </w:r>
      </w:del>
      <w:r>
        <w:rPr>
          <w:rFonts w:eastAsia="Times New Roman" w:cs="Times New Roman" w:ascii="Times New Roman" w:hAnsi="Times New Roman"/>
          <w:color w:val="000000" w:themeColor="text1"/>
          <w:sz w:val="24"/>
          <w:szCs w:val="24"/>
        </w:rPr>
        <w:t xml:space="preserve">tampouco mudanças na legislação, a Amoaplic tem buscado formas de minimizar os problemas por eles enfrentados. Júlio Cesar, </w:t>
      </w:r>
      <w:del w:id="890" w:author="Larissa Silva | Tikinet" w:date="2022-07-08T13:30:00Z">
        <w:r>
          <w:rPr>
            <w:rFonts w:eastAsia="Times New Roman" w:cs="Times New Roman" w:ascii="Times New Roman" w:hAnsi="Times New Roman"/>
            <w:color w:val="000000" w:themeColor="text1"/>
            <w:sz w:val="24"/>
            <w:szCs w:val="24"/>
          </w:rPr>
          <w:delText>P</w:delText>
        </w:r>
      </w:del>
      <w:ins w:id="891" w:author="Larissa Silva | Tikinet" w:date="2022-07-08T13:30:00Z">
        <w:r>
          <w:rPr>
            <w:rFonts w:eastAsia="Times New Roman" w:cs="Times New Roman" w:ascii="Times New Roman" w:hAnsi="Times New Roman"/>
            <w:color w:val="000000" w:themeColor="text1"/>
            <w:sz w:val="24"/>
            <w:szCs w:val="24"/>
          </w:rPr>
          <w:t>p</w:t>
        </w:r>
      </w:ins>
      <w:r>
        <w:rPr>
          <w:rFonts w:eastAsia="Times New Roman" w:cs="Times New Roman" w:ascii="Times New Roman" w:hAnsi="Times New Roman"/>
          <w:color w:val="000000" w:themeColor="text1"/>
          <w:sz w:val="24"/>
          <w:szCs w:val="24"/>
        </w:rPr>
        <w:t>residente da Associação, revelou que foram empreendidas ações para arrecadação de donativos, as quais possibilitaram a doação de cestas básicas aos motoristas, visando</w:t>
      </w:r>
      <w:del w:id="892" w:author="Larissa Silva | Tikinet" w:date="2022-07-08T15:38:00Z">
        <w:r>
          <w:rPr>
            <w:rFonts w:eastAsia="Times New Roman" w:cs="Times New Roman" w:ascii="Times New Roman" w:hAnsi="Times New Roman"/>
            <w:color w:val="000000" w:themeColor="text1"/>
            <w:sz w:val="24"/>
            <w:szCs w:val="24"/>
          </w:rPr>
          <w:delText xml:space="preserve"> </w:delText>
        </w:r>
      </w:del>
      <w:ins w:id="893" w:author="Larissa Silva | Tikinet" w:date="2022-07-08T13:31:00Z">
        <w:r>
          <w:rPr>
            <w:rFonts w:eastAsia="Times New Roman" w:cs="Times New Roman" w:ascii="Times New Roman" w:hAnsi="Times New Roman"/>
            <w:color w:val="000000" w:themeColor="text1"/>
            <w:sz w:val="24"/>
            <w:szCs w:val="24"/>
          </w:rPr>
          <w:t xml:space="preserve"> </w:t>
        </w:r>
      </w:ins>
      <w:r>
        <w:rPr>
          <w:rFonts w:eastAsia="Times New Roman" w:cs="Times New Roman" w:ascii="Times New Roman" w:hAnsi="Times New Roman"/>
          <w:color w:val="000000" w:themeColor="text1"/>
          <w:sz w:val="24"/>
          <w:szCs w:val="24"/>
        </w:rPr>
        <w:t>minimizar os problemas agravados pela pandemia. Tais medidas, entretanto, revelam-se meramente paliativas, sem potencial para promover melhorias substantivas nas condições de trabalho enfrentadas.</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Com base nos problemas aqui expostos, a </w:t>
      </w:r>
      <w:del w:id="894" w:author="Larissa Silva | Tikinet" w:date="2022-07-08T13:32:00Z">
        <w:r>
          <w:rPr>
            <w:rFonts w:eastAsia="Times New Roman" w:cs="Times New Roman" w:ascii="Times New Roman" w:hAnsi="Times New Roman"/>
            <w:color w:val="000000" w:themeColor="text1"/>
            <w:sz w:val="24"/>
            <w:szCs w:val="24"/>
          </w:rPr>
          <w:delText xml:space="preserve">próxima </w:delText>
        </w:r>
      </w:del>
      <w:r>
        <w:rPr>
          <w:rFonts w:eastAsia="Times New Roman" w:cs="Times New Roman" w:ascii="Times New Roman" w:hAnsi="Times New Roman"/>
          <w:color w:val="000000" w:themeColor="text1"/>
          <w:sz w:val="24"/>
          <w:szCs w:val="24"/>
        </w:rPr>
        <w:t>seção</w:t>
      </w:r>
      <w:ins w:id="895" w:author="Larissa Silva | Tikinet" w:date="2022-07-08T13:32:00Z">
        <w:r>
          <w:rPr>
            <w:rFonts w:eastAsia="Times New Roman" w:cs="Times New Roman" w:ascii="Times New Roman" w:hAnsi="Times New Roman"/>
            <w:color w:val="000000" w:themeColor="text1"/>
            <w:sz w:val="24"/>
            <w:szCs w:val="24"/>
          </w:rPr>
          <w:t xml:space="preserve"> final</w:t>
        </w:r>
      </w:ins>
      <w:r>
        <w:rPr>
          <w:rFonts w:eastAsia="Times New Roman" w:cs="Times New Roman" w:ascii="Times New Roman" w:hAnsi="Times New Roman"/>
          <w:color w:val="000000" w:themeColor="text1"/>
          <w:sz w:val="24"/>
          <w:szCs w:val="24"/>
        </w:rPr>
        <w:t xml:space="preserve"> apresenta as conclusões a que foi possível chegar com a pesquisa, trazendo, ainda, algumas reflexões sobre o momento futuro.</w:t>
      </w:r>
    </w:p>
    <w:p>
      <w:pPr>
        <w:pStyle w:val="Normal"/>
        <w:spacing w:before="0" w:after="120"/>
        <w:ind w:firstLine="709"/>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pacing w:before="0" w:after="120"/>
        <w:jc w:val="both"/>
        <w:rPr>
          <w:rFonts w:ascii="Times New Roman" w:hAnsi="Times New Roman" w:eastAsia="Times New Roman" w:cs="Times New Roman"/>
          <w:b/>
          <w:b/>
          <w:color w:val="000000" w:themeColor="text1"/>
          <w:sz w:val="24"/>
          <w:szCs w:val="24"/>
          <w:highlight w:val="yellow"/>
        </w:rPr>
      </w:pPr>
      <w:r>
        <w:rPr>
          <w:rFonts w:eastAsia="Times New Roman" w:cs="Times New Roman" w:ascii="Times New Roman" w:hAnsi="Times New Roman"/>
          <w:b/>
          <w:color w:val="000000" w:themeColor="text1"/>
          <w:sz w:val="24"/>
          <w:szCs w:val="24"/>
        </w:rPr>
        <w:t xml:space="preserve">5. </w:t>
      </w:r>
      <w:ins w:id="896" w:author="Larissa Silva | Tikinet" w:date="2022-07-07T15:25:00Z">
        <w:r>
          <w:rPr>
            <w:rFonts w:eastAsia="Times New Roman" w:cs="Times New Roman" w:ascii="Times New Roman" w:hAnsi="Times New Roman"/>
            <w:b/>
            <w:color w:val="000000" w:themeColor="text1"/>
            <w:sz w:val="24"/>
            <w:szCs w:val="24"/>
          </w:rPr>
          <w:t>CON</w:t>
        </w:r>
      </w:ins>
      <w:ins w:id="897" w:author="Beatriz dos Santos | Tikinet" w:date="2022-07-11T17:57:00Z">
        <w:r>
          <w:rPr>
            <w:rFonts w:eastAsia="Times New Roman" w:cs="Times New Roman" w:ascii="Times New Roman" w:hAnsi="Times New Roman"/>
            <w:b/>
            <w:color w:val="000000" w:themeColor="text1"/>
            <w:sz w:val="24"/>
            <w:szCs w:val="24"/>
          </w:rPr>
          <w:t>CLUSÃO</w:t>
        </w:r>
      </w:ins>
      <w:r>
        <w:rPr>
          <w:rFonts w:eastAsia="Times New Roman" w:cs="Times New Roman" w:ascii="Times New Roman" w:hAnsi="Times New Roman"/>
          <w:b/>
          <w:color w:val="FF0000"/>
          <w:sz w:val="24"/>
          <w:szCs w:val="24"/>
        </w:rPr>
        <w:t>&lt;sub1&gt;</w:t>
      </w:r>
      <w:del w:id="898" w:author="Larissa Silva | Tikinet" w:date="2022-07-07T15:25:00Z">
        <w:r>
          <w:rPr>
            <w:rFonts w:eastAsia="Times New Roman" w:cs="Times New Roman" w:ascii="Times New Roman" w:hAnsi="Times New Roman"/>
            <w:b/>
            <w:color w:val="000000" w:themeColor="text1"/>
            <w:sz w:val="24"/>
            <w:szCs w:val="24"/>
          </w:rPr>
          <w:delText>PARA CONCLUIR</w:delText>
        </w:r>
      </w:del>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O isolamento social imposto pela covid-19 impactou negativamente toda a sociedade e, a depender da forma como os governos </w:t>
      </w:r>
      <w:del w:id="899" w:author="Larissa Silva | Tikinet" w:date="2022-07-08T13:33:00Z">
        <w:r>
          <w:rPr>
            <w:rFonts w:eastAsia="Times New Roman" w:cs="Times New Roman" w:ascii="Times New Roman" w:hAnsi="Times New Roman"/>
            <w:color w:val="000000" w:themeColor="text1"/>
            <w:sz w:val="24"/>
            <w:szCs w:val="24"/>
          </w:rPr>
          <w:delText>estão atuando</w:delText>
        </w:r>
      </w:del>
      <w:ins w:id="900" w:author="Larissa Silva | Tikinet" w:date="2022-07-08T13:33:00Z">
        <w:r>
          <w:rPr>
            <w:rFonts w:eastAsia="Times New Roman" w:cs="Times New Roman" w:ascii="Times New Roman" w:hAnsi="Times New Roman"/>
            <w:color w:val="000000" w:themeColor="text1"/>
            <w:sz w:val="24"/>
            <w:szCs w:val="24"/>
          </w:rPr>
          <w:t>atuam</w:t>
        </w:r>
      </w:ins>
      <w:r>
        <w:rPr>
          <w:rFonts w:eastAsia="Times New Roman" w:cs="Times New Roman" w:ascii="Times New Roman" w:hAnsi="Times New Roman"/>
          <w:color w:val="000000" w:themeColor="text1"/>
          <w:sz w:val="24"/>
          <w:szCs w:val="24"/>
        </w:rPr>
        <w:t>, bem como do contexto anterior em cada país, tais impactos tendem a ser mais ou menos abrangentes, intensos e duradouros. Além disso, a pandemia chegou em um contexto de hegemonia socioeconômica do neoliberalismo, marcada pela desvalorização de direitos sociais e coletivos e pela apologia à iniciativa e responsabilidade individual.</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No mundo do trabalho, as políticas neoliberais têm atacado a legislação laboral e a negociação coletiva, ao mesmo tempo em que se revelam incapazes de conter os impactos das crises econômicas, que costumam gerar desemprego e precarização </w:t>
      </w:r>
      <w:del w:id="901" w:author="Larissa Silva | Tikinet" w:date="2022-07-08T13:35:00Z">
        <w:r>
          <w:rPr>
            <w:rFonts w:eastAsia="Times New Roman" w:cs="Times New Roman" w:ascii="Times New Roman" w:hAnsi="Times New Roman"/>
            <w:color w:val="000000" w:themeColor="text1"/>
            <w:sz w:val="24"/>
            <w:szCs w:val="24"/>
          </w:rPr>
          <w:delText>do trabalho</w:delText>
        </w:r>
      </w:del>
      <w:ins w:id="902" w:author="Larissa Silva | Tikinet" w:date="2022-07-08T13:35:00Z">
        <w:r>
          <w:rPr>
            <w:rFonts w:eastAsia="Times New Roman" w:cs="Times New Roman" w:ascii="Times New Roman" w:hAnsi="Times New Roman"/>
            <w:color w:val="000000" w:themeColor="text1"/>
            <w:sz w:val="24"/>
            <w:szCs w:val="24"/>
          </w:rPr>
          <w:t>nesse meio</w:t>
        </w:r>
      </w:ins>
      <w:r>
        <w:rPr>
          <w:rFonts w:eastAsia="Times New Roman" w:cs="Times New Roman" w:ascii="Times New Roman" w:hAnsi="Times New Roman"/>
          <w:color w:val="000000" w:themeColor="text1"/>
          <w:sz w:val="24"/>
          <w:szCs w:val="24"/>
        </w:rPr>
        <w:t xml:space="preserve">. Para o capital, essas políticas </w:t>
      </w:r>
      <w:del w:id="903" w:author="Larissa Silva | Tikinet" w:date="2022-07-08T13:35:00Z">
        <w:r>
          <w:rPr>
            <w:rFonts w:eastAsia="Times New Roman" w:cs="Times New Roman" w:ascii="Times New Roman" w:hAnsi="Times New Roman"/>
            <w:color w:val="000000" w:themeColor="text1"/>
            <w:sz w:val="24"/>
            <w:szCs w:val="24"/>
          </w:rPr>
          <w:delText>têm possibilitado</w:delText>
        </w:r>
      </w:del>
      <w:ins w:id="904" w:author="Larissa Silva | Tikinet" w:date="2022-07-08T13:35:00Z">
        <w:r>
          <w:rPr>
            <w:rFonts w:eastAsia="Times New Roman" w:cs="Times New Roman" w:ascii="Times New Roman" w:hAnsi="Times New Roman"/>
            <w:color w:val="000000" w:themeColor="text1"/>
            <w:sz w:val="24"/>
            <w:szCs w:val="24"/>
          </w:rPr>
          <w:t>possibilita</w:t>
        </w:r>
      </w:ins>
      <w:ins w:id="905" w:author="Larissa Silva | Tikinet" w:date="2022-07-08T13:36:00Z">
        <w:r>
          <w:rPr>
            <w:rFonts w:eastAsia="Times New Roman" w:cs="Times New Roman" w:ascii="Times New Roman" w:hAnsi="Times New Roman"/>
            <w:color w:val="000000" w:themeColor="text1"/>
            <w:sz w:val="24"/>
            <w:szCs w:val="24"/>
          </w:rPr>
          <w:t>ram</w:t>
        </w:r>
      </w:ins>
      <w:r>
        <w:rPr>
          <w:rFonts w:eastAsia="Times New Roman" w:cs="Times New Roman" w:ascii="Times New Roman" w:hAnsi="Times New Roman"/>
          <w:color w:val="000000" w:themeColor="text1"/>
          <w:sz w:val="24"/>
          <w:szCs w:val="24"/>
        </w:rPr>
        <w:t xml:space="preserve"> a crescente flexibili</w:t>
      </w:r>
      <w:ins w:id="906" w:author="Larissa Silva | Tikinet" w:date="2022-07-08T13:36:00Z">
        <w:r>
          <w:rPr>
            <w:rFonts w:eastAsia="Times New Roman" w:cs="Times New Roman" w:ascii="Times New Roman" w:hAnsi="Times New Roman"/>
            <w:color w:val="000000" w:themeColor="text1"/>
            <w:sz w:val="24"/>
            <w:szCs w:val="24"/>
          </w:rPr>
          <w:t>zação</w:t>
        </w:r>
      </w:ins>
      <w:del w:id="907" w:author="Larissa Silva | Tikinet" w:date="2022-07-08T13:36:00Z">
        <w:r>
          <w:rPr>
            <w:rFonts w:eastAsia="Times New Roman" w:cs="Times New Roman" w:ascii="Times New Roman" w:hAnsi="Times New Roman"/>
            <w:color w:val="000000" w:themeColor="text1"/>
            <w:sz w:val="24"/>
            <w:szCs w:val="24"/>
          </w:rPr>
          <w:delText>dade</w:delText>
        </w:r>
      </w:del>
      <w:r>
        <w:rPr>
          <w:rFonts w:eastAsia="Times New Roman" w:cs="Times New Roman" w:ascii="Times New Roman" w:hAnsi="Times New Roman"/>
          <w:color w:val="000000" w:themeColor="text1"/>
          <w:sz w:val="24"/>
          <w:szCs w:val="24"/>
        </w:rPr>
        <w:t xml:space="preserve"> das formas de contratação, da renda e do tempo de trabalho, propiciando </w:t>
      </w:r>
      <w:del w:id="908" w:author="Larissa Silva | Tikinet" w:date="2022-07-08T13:36:00Z">
        <w:r>
          <w:rPr>
            <w:rFonts w:eastAsia="Times New Roman" w:cs="Times New Roman" w:ascii="Times New Roman" w:hAnsi="Times New Roman"/>
            <w:color w:val="000000" w:themeColor="text1"/>
            <w:sz w:val="24"/>
            <w:szCs w:val="24"/>
          </w:rPr>
          <w:delText xml:space="preserve">a </w:delText>
        </w:r>
      </w:del>
      <w:r>
        <w:rPr>
          <w:rFonts w:eastAsia="Times New Roman" w:cs="Times New Roman" w:ascii="Times New Roman" w:hAnsi="Times New Roman"/>
          <w:color w:val="000000" w:themeColor="text1"/>
          <w:sz w:val="24"/>
          <w:szCs w:val="24"/>
        </w:rPr>
        <w:t>redução de despesas</w:t>
      </w:r>
      <w:del w:id="909" w:author="Larissa Silva | Tikinet" w:date="2022-07-08T13:36: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w:t>
      </w:r>
      <w:del w:id="910" w:author="Larissa Silva | Tikinet" w:date="2022-07-08T13:36:00Z">
        <w:r>
          <w:rPr>
            <w:rFonts w:eastAsia="Times New Roman" w:cs="Times New Roman" w:ascii="Times New Roman" w:hAnsi="Times New Roman"/>
            <w:color w:val="000000" w:themeColor="text1"/>
            <w:sz w:val="24"/>
            <w:szCs w:val="24"/>
          </w:rPr>
          <w:delText>à medida</w:delText>
        </w:r>
      </w:del>
      <w:ins w:id="911" w:author="Larissa Silva | Tikinet" w:date="2022-07-08T13:36:00Z">
        <w:r>
          <w:rPr>
            <w:rFonts w:eastAsia="Times New Roman" w:cs="Times New Roman" w:ascii="Times New Roman" w:hAnsi="Times New Roman"/>
            <w:color w:val="000000" w:themeColor="text1"/>
            <w:sz w:val="24"/>
            <w:szCs w:val="24"/>
          </w:rPr>
          <w:t>na medida em</w:t>
        </w:r>
      </w:ins>
      <w:r>
        <w:rPr>
          <w:rFonts w:eastAsia="Times New Roman" w:cs="Times New Roman" w:ascii="Times New Roman" w:hAnsi="Times New Roman"/>
          <w:color w:val="000000" w:themeColor="text1"/>
          <w:sz w:val="24"/>
          <w:szCs w:val="24"/>
        </w:rPr>
        <w:t xml:space="preserve"> que as empresas ficam desobrigadas de remunerar os trabalhadores nos momentos em que suas demandas de produção são menores ou inexistentes.</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No final do século</w:t>
      </w:r>
      <w:ins w:id="912" w:author="Larissa Silva | Tikinet" w:date="2022-07-08T13:37:00Z">
        <w:r>
          <w:rPr>
            <w:rFonts w:eastAsia="Times New Roman" w:cs="Times New Roman" w:ascii="Times New Roman" w:hAnsi="Times New Roman"/>
            <w:color w:val="000000" w:themeColor="text1"/>
            <w:sz w:val="24"/>
            <w:szCs w:val="24"/>
          </w:rPr>
          <w:t> </w:t>
        </w:r>
      </w:ins>
      <w:del w:id="913" w:author="Larissa Silva | Tikinet" w:date="2022-07-08T13:36:00Z">
        <w:r>
          <w:rPr>
            <w:rFonts w:eastAsia="Times New Roman" w:cs="Times New Roman" w:ascii="Times New Roman" w:hAnsi="Times New Roman"/>
            <w:color w:val="000000" w:themeColor="text1"/>
            <w:sz w:val="24"/>
            <w:szCs w:val="24"/>
          </w:rPr>
          <w:delText xml:space="preserve"> </w:delText>
        </w:r>
      </w:del>
      <w:r>
        <w:rPr>
          <w:rFonts w:eastAsia="Times New Roman" w:cs="Times New Roman" w:ascii="Times New Roman" w:hAnsi="Times New Roman"/>
          <w:color w:val="000000" w:themeColor="text1"/>
          <w:sz w:val="24"/>
          <w:szCs w:val="24"/>
        </w:rPr>
        <w:t xml:space="preserve">XX vimos, ainda, o nascimento da era digital e do chamado capitalismo de plataforma, acelerando diversos processos de mudança e </w:t>
      </w:r>
      <w:ins w:id="914" w:author="Larissa Silva | Tikinet" w:date="2022-07-08T13:37:00Z">
        <w:r>
          <w:rPr>
            <w:rFonts w:eastAsia="Times New Roman" w:cs="Times New Roman" w:ascii="Times New Roman" w:hAnsi="Times New Roman"/>
            <w:color w:val="000000" w:themeColor="text1"/>
            <w:sz w:val="24"/>
            <w:szCs w:val="24"/>
          </w:rPr>
          <w:t xml:space="preserve">possibilitando </w:t>
        </w:r>
      </w:ins>
      <w:r>
        <w:rPr>
          <w:rFonts w:eastAsia="Times New Roman" w:cs="Times New Roman" w:ascii="Times New Roman" w:hAnsi="Times New Roman"/>
          <w:color w:val="000000" w:themeColor="text1"/>
          <w:sz w:val="24"/>
          <w:szCs w:val="24"/>
        </w:rPr>
        <w:t>o aparecimento de uma nova forma de organização dos negócios: a plataformização da economia. As empresas que operam em plataformas digitais</w:t>
      </w:r>
      <w:ins w:id="915" w:author="Larissa Silva | Tikinet" w:date="2022-07-08T15:11:00Z">
        <w:r>
          <w:rPr>
            <w:rFonts w:eastAsia="Times New Roman" w:cs="Times New Roman" w:ascii="Times New Roman" w:hAnsi="Times New Roman"/>
            <w:color w:val="000000" w:themeColor="text1"/>
            <w:sz w:val="24"/>
            <w:szCs w:val="24"/>
          </w:rPr>
          <w:t>, porém,</w:t>
        </w:r>
      </w:ins>
      <w:r>
        <w:rPr>
          <w:rFonts w:eastAsia="Times New Roman" w:cs="Times New Roman" w:ascii="Times New Roman" w:hAnsi="Times New Roman"/>
          <w:color w:val="000000" w:themeColor="text1"/>
          <w:sz w:val="24"/>
          <w:szCs w:val="24"/>
        </w:rPr>
        <w:t xml:space="preserve"> não trouxeram</w:t>
      </w:r>
      <w:del w:id="916" w:author="Larissa Silva | Tikinet" w:date="2022-07-08T15:38:00Z">
        <w:r>
          <w:rPr>
            <w:rFonts w:eastAsia="Times New Roman" w:cs="Times New Roman" w:ascii="Times New Roman" w:hAnsi="Times New Roman"/>
            <w:color w:val="000000" w:themeColor="text1"/>
            <w:sz w:val="24"/>
            <w:szCs w:val="24"/>
          </w:rPr>
          <w:delText xml:space="preserve"> uma</w:delText>
        </w:r>
      </w:del>
      <w:r>
        <w:rPr>
          <w:rFonts w:eastAsia="Times New Roman" w:cs="Times New Roman" w:ascii="Times New Roman" w:hAnsi="Times New Roman"/>
          <w:color w:val="000000" w:themeColor="text1"/>
          <w:sz w:val="24"/>
          <w:szCs w:val="24"/>
        </w:rPr>
        <w:t xml:space="preserve"> </w:t>
      </w:r>
      <w:del w:id="917" w:author="Larissa Silva | Tikinet" w:date="2022-07-08T15:11:00Z">
        <w:r>
          <w:rPr>
            <w:rFonts w:eastAsia="Times New Roman" w:cs="Times New Roman" w:ascii="Times New Roman" w:hAnsi="Times New Roman"/>
            <w:color w:val="000000" w:themeColor="text1"/>
            <w:sz w:val="24"/>
            <w:szCs w:val="24"/>
          </w:rPr>
          <w:delText>nova forma</w:delText>
        </w:r>
      </w:del>
      <w:ins w:id="918" w:author="Larissa Silva | Tikinet" w:date="2022-07-08T15:11:00Z">
        <w:r>
          <w:rPr>
            <w:rFonts w:eastAsia="Times New Roman" w:cs="Times New Roman" w:ascii="Times New Roman" w:hAnsi="Times New Roman"/>
            <w:color w:val="000000" w:themeColor="text1"/>
            <w:sz w:val="24"/>
            <w:szCs w:val="24"/>
          </w:rPr>
          <w:t>novos modos</w:t>
        </w:r>
      </w:ins>
      <w:r>
        <w:rPr>
          <w:rFonts w:eastAsia="Times New Roman" w:cs="Times New Roman" w:ascii="Times New Roman" w:hAnsi="Times New Roman"/>
          <w:color w:val="000000" w:themeColor="text1"/>
          <w:sz w:val="24"/>
          <w:szCs w:val="24"/>
        </w:rPr>
        <w:t xml:space="preserve"> de contratação, mas impuseram uma pretensa parceria com os trabalhadores. A precarização, agora </w:t>
      </w:r>
      <w:r>
        <w:rPr>
          <w:rFonts w:eastAsia="Times New Roman" w:cs="Times New Roman" w:ascii="Times New Roman" w:hAnsi="Times New Roman"/>
          <w:i/>
          <w:iCs/>
          <w:color w:val="000000" w:themeColor="text1"/>
          <w:sz w:val="24"/>
          <w:szCs w:val="24"/>
        </w:rPr>
        <w:t>uberizada</w:t>
      </w:r>
      <w:r>
        <w:rPr>
          <w:rFonts w:eastAsia="Times New Roman" w:cs="Times New Roman" w:ascii="Times New Roman" w:hAnsi="Times New Roman"/>
          <w:color w:val="000000" w:themeColor="text1"/>
          <w:sz w:val="24"/>
          <w:szCs w:val="24"/>
        </w:rPr>
        <w:t>, é a marca dessa relação.</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Aos trabalhadores cabe prover praticamente todos os recursos necessários à execução do trabalho, sem </w:t>
      </w:r>
      <w:del w:id="919" w:author="Larissa Silva | Tikinet" w:date="2022-07-08T13:38:00Z">
        <w:r>
          <w:rPr>
            <w:rFonts w:eastAsia="Times New Roman" w:cs="Times New Roman" w:ascii="Times New Roman" w:hAnsi="Times New Roman"/>
            <w:color w:val="000000" w:themeColor="text1"/>
            <w:sz w:val="24"/>
            <w:szCs w:val="24"/>
          </w:rPr>
          <w:delText xml:space="preserve">terem </w:delText>
        </w:r>
      </w:del>
      <w:ins w:id="920" w:author="Larissa Silva | Tikinet" w:date="2022-07-08T13:38:00Z">
        <w:r>
          <w:rPr>
            <w:rFonts w:eastAsia="Times New Roman" w:cs="Times New Roman" w:ascii="Times New Roman" w:hAnsi="Times New Roman"/>
            <w:color w:val="000000" w:themeColor="text1"/>
            <w:sz w:val="24"/>
            <w:szCs w:val="24"/>
          </w:rPr>
          <w:t xml:space="preserve">que contem com </w:t>
        </w:r>
      </w:ins>
      <w:del w:id="921" w:author="Larissa Silva | Tikinet" w:date="2022-07-08T13:38:00Z">
        <w:r>
          <w:rPr>
            <w:rFonts w:eastAsia="Times New Roman" w:cs="Times New Roman" w:ascii="Times New Roman" w:hAnsi="Times New Roman"/>
            <w:color w:val="000000" w:themeColor="text1"/>
            <w:sz w:val="24"/>
            <w:szCs w:val="24"/>
          </w:rPr>
          <w:delText xml:space="preserve">nenhum </w:delText>
        </w:r>
      </w:del>
      <w:r>
        <w:rPr>
          <w:rFonts w:eastAsia="Times New Roman" w:cs="Times New Roman" w:ascii="Times New Roman" w:hAnsi="Times New Roman"/>
          <w:color w:val="000000" w:themeColor="text1"/>
          <w:sz w:val="24"/>
          <w:szCs w:val="24"/>
        </w:rPr>
        <w:t>direito</w:t>
      </w:r>
      <w:ins w:id="922" w:author="Larissa Silva | Tikinet" w:date="2022-07-08T13:38: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 xml:space="preserve"> ou garantias em momentos de dificuldades, como o que foi gerado pela pandemia. </w:t>
      </w:r>
      <w:ins w:id="923" w:author="Larissa Silva | Tikinet" w:date="2022-07-08T13:38:00Z">
        <w:r>
          <w:rPr>
            <w:rFonts w:eastAsia="Times New Roman" w:cs="Times New Roman" w:ascii="Times New Roman" w:hAnsi="Times New Roman"/>
            <w:color w:val="000000" w:themeColor="text1"/>
            <w:sz w:val="24"/>
            <w:szCs w:val="24"/>
          </w:rPr>
          <w:t xml:space="preserve">Esses </w:t>
        </w:r>
      </w:ins>
      <w:ins w:id="924" w:author="Larissa Silva | Tikinet" w:date="2022-07-08T13:41:00Z">
        <w:r>
          <w:rPr>
            <w:rFonts w:eastAsia="Times New Roman" w:cs="Times New Roman" w:ascii="Times New Roman" w:hAnsi="Times New Roman"/>
            <w:color w:val="000000" w:themeColor="text1"/>
            <w:sz w:val="24"/>
            <w:szCs w:val="24"/>
          </w:rPr>
          <w:t>indivíduos</w:t>
        </w:r>
      </w:ins>
      <w:ins w:id="925" w:author="Larissa Silva | Tikinet" w:date="2022-07-08T13:38:00Z">
        <w:r>
          <w:rPr>
            <w:rFonts w:eastAsia="Times New Roman" w:cs="Times New Roman" w:ascii="Times New Roman" w:hAnsi="Times New Roman"/>
            <w:color w:val="000000" w:themeColor="text1"/>
            <w:sz w:val="24"/>
            <w:szCs w:val="24"/>
          </w:rPr>
          <w:t xml:space="preserve"> não têm acesso, tampouco, </w:t>
        </w:r>
      </w:ins>
      <w:del w:id="926" w:author="Larissa Silva | Tikinet" w:date="2022-07-08T13:38:00Z">
        <w:r>
          <w:rPr>
            <w:rFonts w:eastAsia="Times New Roman" w:cs="Times New Roman" w:ascii="Times New Roman" w:hAnsi="Times New Roman"/>
            <w:color w:val="000000" w:themeColor="text1"/>
            <w:sz w:val="24"/>
            <w:szCs w:val="24"/>
          </w:rPr>
          <w:delText xml:space="preserve">Nem mesmo acesso </w:delText>
        </w:r>
      </w:del>
      <w:ins w:id="927" w:author="Larissa Silva | Tikinet" w:date="2022-07-08T13:38:00Z">
        <w:r>
          <w:rPr>
            <w:rFonts w:eastAsia="Times New Roman" w:cs="Times New Roman" w:ascii="Times New Roman" w:hAnsi="Times New Roman"/>
            <w:color w:val="000000" w:themeColor="text1"/>
            <w:sz w:val="24"/>
            <w:szCs w:val="24"/>
          </w:rPr>
          <w:t>a</w:t>
        </w:r>
      </w:ins>
      <w:del w:id="928" w:author="Larissa Silva | Tikinet" w:date="2022-07-08T13:38:00Z">
        <w:r>
          <w:rPr>
            <w:rFonts w:eastAsia="Times New Roman" w:cs="Times New Roman" w:ascii="Times New Roman" w:hAnsi="Times New Roman"/>
            <w:color w:val="000000" w:themeColor="text1"/>
            <w:sz w:val="24"/>
            <w:szCs w:val="24"/>
          </w:rPr>
          <w:delText>à</w:delText>
        </w:r>
      </w:del>
      <w:r>
        <w:rPr>
          <w:rFonts w:eastAsia="Times New Roman" w:cs="Times New Roman" w:ascii="Times New Roman" w:hAnsi="Times New Roman"/>
          <w:color w:val="000000" w:themeColor="text1"/>
          <w:sz w:val="24"/>
          <w:szCs w:val="24"/>
        </w:rPr>
        <w:t xml:space="preserve"> informaç</w:t>
      </w:r>
      <w:ins w:id="929" w:author="Larissa Silva | Tikinet" w:date="2022-07-08T13:38:00Z">
        <w:r>
          <w:rPr>
            <w:rFonts w:eastAsia="Times New Roman" w:cs="Times New Roman" w:ascii="Times New Roman" w:hAnsi="Times New Roman"/>
            <w:color w:val="000000" w:themeColor="text1"/>
            <w:sz w:val="24"/>
            <w:szCs w:val="24"/>
          </w:rPr>
          <w:t>ões</w:t>
        </w:r>
      </w:ins>
      <w:del w:id="930" w:author="Larissa Silva | Tikinet" w:date="2022-07-08T13:38:00Z">
        <w:r>
          <w:rPr>
            <w:rFonts w:eastAsia="Times New Roman" w:cs="Times New Roman" w:ascii="Times New Roman" w:hAnsi="Times New Roman"/>
            <w:color w:val="000000" w:themeColor="text1"/>
            <w:sz w:val="24"/>
            <w:szCs w:val="24"/>
          </w:rPr>
          <w:delText>ão</w:delText>
        </w:r>
      </w:del>
      <w:r>
        <w:rPr>
          <w:rFonts w:eastAsia="Times New Roman" w:cs="Times New Roman" w:ascii="Times New Roman" w:hAnsi="Times New Roman"/>
          <w:color w:val="000000" w:themeColor="text1"/>
          <w:sz w:val="24"/>
          <w:szCs w:val="24"/>
        </w:rPr>
        <w:t xml:space="preserve"> sobre a gestão “gamificada</w:t>
      </w:r>
      <w:ins w:id="931" w:author="Larissa Silva | Tikinet" w:date="2022-07-08T13:41:00Z">
        <w:r>
          <w:rPr>
            <w:rFonts w:eastAsia="Times New Roman" w:cs="Times New Roman" w:ascii="Times New Roman" w:hAnsi="Times New Roman"/>
            <w:color w:val="000000" w:themeColor="text1"/>
            <w:sz w:val="24"/>
            <w:szCs w:val="24"/>
          </w:rPr>
          <w:t>”</w:t>
        </w:r>
      </w:ins>
      <w:ins w:id="932" w:author="Larissa Silva | Tikinet" w:date="2022-07-08T13:39:00Z">
        <w:r>
          <w:rPr>
            <w:rFonts w:eastAsia="Times New Roman" w:cs="Times New Roman" w:ascii="Times New Roman" w:hAnsi="Times New Roman"/>
            <w:color w:val="000000" w:themeColor="text1"/>
            <w:sz w:val="24"/>
            <w:szCs w:val="24"/>
          </w:rPr>
          <w:t xml:space="preserve"> e </w:t>
        </w:r>
      </w:ins>
      <w:ins w:id="933" w:author="Larissa Silva | Tikinet" w:date="2022-07-08T13:41:00Z">
        <w:r>
          <w:rPr>
            <w:rFonts w:eastAsia="Times New Roman" w:cs="Times New Roman" w:ascii="Times New Roman" w:hAnsi="Times New Roman"/>
            <w:color w:val="000000" w:themeColor="text1"/>
            <w:sz w:val="24"/>
            <w:szCs w:val="24"/>
          </w:rPr>
          <w:t>“</w:t>
        </w:r>
      </w:ins>
      <w:ins w:id="934" w:author="Larissa Silva | Tikinet" w:date="2022-07-08T13:39:00Z">
        <w:r>
          <w:rPr>
            <w:rFonts w:eastAsia="Times New Roman" w:cs="Times New Roman" w:ascii="Times New Roman" w:hAnsi="Times New Roman"/>
            <w:color w:val="000000" w:themeColor="text1"/>
            <w:sz w:val="24"/>
            <w:szCs w:val="24"/>
          </w:rPr>
          <w:t>algoritmizada”</w:t>
        </w:r>
      </w:ins>
      <w:del w:id="935" w:author="Larissa Silva | Tikinet" w:date="2022-07-08T13:39:00Z">
        <w:r>
          <w:rPr>
            <w:rFonts w:eastAsia="Times New Roman" w:cs="Times New Roman" w:ascii="Times New Roman" w:hAnsi="Times New Roman"/>
            <w:color w:val="000000" w:themeColor="text1"/>
            <w:sz w:val="24"/>
            <w:szCs w:val="24"/>
          </w:rPr>
          <w:delText>”, com seu controle por algoritmo</w:delText>
        </w:r>
      </w:del>
      <w:del w:id="936" w:author="Larissa Silva | Tikinet" w:date="2022-07-08T13:38:00Z">
        <w:r>
          <w:rPr>
            <w:rFonts w:eastAsia="Times New Roman" w:cs="Times New Roman" w:ascii="Times New Roman" w:hAnsi="Times New Roman"/>
            <w:color w:val="000000" w:themeColor="text1"/>
            <w:sz w:val="24"/>
            <w:szCs w:val="24"/>
          </w:rPr>
          <w:delText>, eles têm di</w:delText>
        </w:r>
      </w:del>
      <w:del w:id="937" w:author="Larissa Silva | Tikinet" w:date="2022-07-08T13:39:00Z">
        <w:r>
          <w:rPr>
            <w:rFonts w:eastAsia="Times New Roman" w:cs="Times New Roman" w:ascii="Times New Roman" w:hAnsi="Times New Roman"/>
            <w:color w:val="000000" w:themeColor="text1"/>
            <w:sz w:val="24"/>
            <w:szCs w:val="24"/>
          </w:rPr>
          <w:delText>reito</w:delText>
        </w:r>
      </w:del>
      <w:r>
        <w:rPr>
          <w:rFonts w:eastAsia="Times New Roman" w:cs="Times New Roman" w:ascii="Times New Roman" w:hAnsi="Times New Roman"/>
          <w:color w:val="000000" w:themeColor="text1"/>
          <w:sz w:val="24"/>
          <w:szCs w:val="24"/>
        </w:rPr>
        <w:t xml:space="preserve">, </w:t>
      </w:r>
      <w:del w:id="938" w:author="Larissa Silva | Tikinet" w:date="2022-07-08T13:41:00Z">
        <w:r>
          <w:rPr>
            <w:rFonts w:eastAsia="Times New Roman" w:cs="Times New Roman" w:ascii="Times New Roman" w:hAnsi="Times New Roman"/>
            <w:color w:val="000000" w:themeColor="text1"/>
            <w:sz w:val="24"/>
            <w:szCs w:val="24"/>
          </w:rPr>
          <w:delText>impedindo-os</w:delText>
        </w:r>
      </w:del>
      <w:ins w:id="939" w:author="Larissa Silva | Tikinet" w:date="2022-07-08T13:41:00Z">
        <w:r>
          <w:rPr>
            <w:rFonts w:eastAsia="Times New Roman" w:cs="Times New Roman" w:ascii="Times New Roman" w:hAnsi="Times New Roman"/>
            <w:color w:val="000000" w:themeColor="text1"/>
            <w:sz w:val="24"/>
            <w:szCs w:val="24"/>
          </w:rPr>
          <w:t>o que os impede</w:t>
        </w:r>
      </w:ins>
      <w:r>
        <w:rPr>
          <w:rFonts w:eastAsia="Times New Roman" w:cs="Times New Roman" w:ascii="Times New Roman" w:hAnsi="Times New Roman"/>
          <w:color w:val="000000" w:themeColor="text1"/>
          <w:sz w:val="24"/>
          <w:szCs w:val="24"/>
        </w:rPr>
        <w:t xml:space="preserve"> de compreender</w:t>
      </w:r>
      <w:del w:id="940" w:author="Larissa Silva | Tikinet" w:date="2022-07-08T13:41:00Z">
        <w:r>
          <w:rPr>
            <w:rFonts w:eastAsia="Times New Roman" w:cs="Times New Roman" w:ascii="Times New Roman" w:hAnsi="Times New Roman"/>
            <w:color w:val="000000" w:themeColor="text1"/>
            <w:sz w:val="24"/>
            <w:szCs w:val="24"/>
          </w:rPr>
          <w:delText>em</w:delText>
        </w:r>
      </w:del>
      <w:r>
        <w:rPr>
          <w:rFonts w:eastAsia="Times New Roman" w:cs="Times New Roman" w:ascii="Times New Roman" w:hAnsi="Times New Roman"/>
          <w:color w:val="000000" w:themeColor="text1"/>
          <w:sz w:val="24"/>
          <w:szCs w:val="24"/>
        </w:rPr>
        <w:t xml:space="preserve"> como as empresas realizam os cálculos das tarifas ou o sistema de avaliação, do qual podem derivar sanções ou mesmo o desligamento. No caso das plataformas de transporte, foco de atenção da pesquisa, os motoristas são responsáveis por dispor do automóvel, arcando com sua manutenção, abastecimento, tributos e quaisquer outras despesas que se façam necessárias.</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No Brasil, a pandemia da covid-19 chegou em um contexto de crise econômica e política, com altas taxas de desemprego e de informalidade. Além de já ter levado milhões ao adoecimento e milhares à morte, seu impacto econômico está abrangendo a sociedade como um todo, com muitas empresas passando por severas dificuldades</w:t>
      </w:r>
      <w:ins w:id="941" w:author="Larissa Silva | Tikinet" w:date="2022-07-08T13:42: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ou mesmo falindo</w:t>
      </w:r>
      <w:ins w:id="942" w:author="Larissa Silva | Tikinet" w:date="2022-07-08T13:42: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e muitos trabalhadores perdendo seus empregos ou tendo sua renda reduzida. Como ocorre em outros momentos de crise, os mais prejudicados são aqueles que já se encontravam em condições vulneráveis e precárias, como </w:t>
      </w:r>
      <w:del w:id="943" w:author="Larissa Silva | Tikinet" w:date="2022-07-08T13:42:00Z">
        <w:r>
          <w:rPr>
            <w:rFonts w:eastAsia="Times New Roman" w:cs="Times New Roman" w:ascii="Times New Roman" w:hAnsi="Times New Roman"/>
            <w:color w:val="000000" w:themeColor="text1"/>
            <w:sz w:val="24"/>
            <w:szCs w:val="24"/>
          </w:rPr>
          <w:delText>os trabalhadores</w:delText>
        </w:r>
      </w:del>
      <w:ins w:id="944" w:author="Larissa Silva | Tikinet" w:date="2022-07-08T13:42:00Z">
        <w:r>
          <w:rPr>
            <w:rFonts w:eastAsia="Times New Roman" w:cs="Times New Roman" w:ascii="Times New Roman" w:hAnsi="Times New Roman"/>
            <w:color w:val="000000" w:themeColor="text1"/>
            <w:sz w:val="24"/>
            <w:szCs w:val="24"/>
          </w:rPr>
          <w:t>o grupo</w:t>
        </w:r>
      </w:ins>
      <w:r>
        <w:rPr>
          <w:rFonts w:eastAsia="Times New Roman" w:cs="Times New Roman" w:ascii="Times New Roman" w:hAnsi="Times New Roman"/>
          <w:color w:val="000000" w:themeColor="text1"/>
          <w:sz w:val="24"/>
          <w:szCs w:val="24"/>
        </w:rPr>
        <w:t xml:space="preserve"> estudado</w:t>
      </w:r>
      <w:del w:id="945" w:author="Larissa Silva | Tikinet" w:date="2022-07-08T13:42:00Z">
        <w:r>
          <w:rPr>
            <w:rFonts w:eastAsia="Times New Roman" w:cs="Times New Roman" w:ascii="Times New Roman" w:hAnsi="Times New Roman"/>
            <w:color w:val="000000" w:themeColor="text1"/>
            <w:sz w:val="24"/>
            <w:szCs w:val="24"/>
          </w:rPr>
          <w:delText>s</w:delText>
        </w:r>
      </w:del>
      <w:r>
        <w:rPr>
          <w:rFonts w:eastAsia="Times New Roman" w:cs="Times New Roman" w:ascii="Times New Roman" w:hAnsi="Times New Roman"/>
          <w:color w:val="000000" w:themeColor="text1"/>
          <w:sz w:val="24"/>
          <w:szCs w:val="24"/>
        </w:rPr>
        <w:t>.</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Partindo desse pressuposto, </w:t>
      </w:r>
      <w:del w:id="946" w:author="Larissa Silva | Tikinet" w:date="2022-07-08T13:46:00Z">
        <w:r>
          <w:rPr>
            <w:rFonts w:eastAsia="Times New Roman" w:cs="Times New Roman" w:ascii="Times New Roman" w:hAnsi="Times New Roman"/>
            <w:color w:val="000000" w:themeColor="text1"/>
            <w:sz w:val="24"/>
            <w:szCs w:val="24"/>
          </w:rPr>
          <w:delText>a presente</w:delText>
        </w:r>
      </w:del>
      <w:ins w:id="947" w:author="Larissa Silva | Tikinet" w:date="2022-07-08T13:46:00Z">
        <w:r>
          <w:rPr>
            <w:rFonts w:eastAsia="Times New Roman" w:cs="Times New Roman" w:ascii="Times New Roman" w:hAnsi="Times New Roman"/>
            <w:color w:val="000000" w:themeColor="text1"/>
            <w:sz w:val="24"/>
            <w:szCs w:val="24"/>
          </w:rPr>
          <w:t>esta</w:t>
        </w:r>
      </w:ins>
      <w:r>
        <w:rPr>
          <w:rFonts w:eastAsia="Times New Roman" w:cs="Times New Roman" w:ascii="Times New Roman" w:hAnsi="Times New Roman"/>
          <w:color w:val="000000" w:themeColor="text1"/>
          <w:sz w:val="24"/>
          <w:szCs w:val="24"/>
        </w:rPr>
        <w:t xml:space="preserve"> pesquisa procurou investigar como os motoristas que atuam em empresas-plataforma de transporte de passageiros em Juiz de Fora foram afetados pela pandemia da covid-19, considerando, ainda, algumas questões estruturais des</w:t>
      </w:r>
      <w:del w:id="948" w:author="Larissa Silva | Tikinet" w:date="2022-07-08T13:43:00Z">
        <w:r>
          <w:rPr>
            <w:rFonts w:eastAsia="Times New Roman" w:cs="Times New Roman" w:ascii="Times New Roman" w:hAnsi="Times New Roman"/>
            <w:color w:val="000000" w:themeColor="text1"/>
            <w:sz w:val="24"/>
            <w:szCs w:val="24"/>
          </w:rPr>
          <w:delText>t</w:delText>
        </w:r>
      </w:del>
      <w:ins w:id="949" w:author="Larissa Silva | Tikinet" w:date="2022-07-08T13:43: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e trabalho. Foi, então, revelada a gravidade da situação vivenciada. As condições laborais, que já eram precárias, ficaram ainda piores. A dúvida entre trabalhar e correr o risco de adoecer e não trabalhar e não ter nenhuma renda</w:t>
      </w:r>
      <w:del w:id="950" w:author="Larissa Silva | Tikinet" w:date="2022-07-08T13:47: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esteve presente nas conversas no </w:t>
      </w:r>
      <w:r>
        <w:rPr>
          <w:rFonts w:eastAsia="Times New Roman" w:cs="Times New Roman" w:ascii="Times New Roman" w:hAnsi="Times New Roman"/>
          <w:i/>
          <w:iCs/>
          <w:color w:val="000000" w:themeColor="text1"/>
          <w:sz w:val="24"/>
          <w:szCs w:val="24"/>
        </w:rPr>
        <w:t>WhatsApp</w:t>
      </w:r>
      <w:r>
        <w:rPr>
          <w:rFonts w:eastAsia="Times New Roman" w:cs="Times New Roman" w:ascii="Times New Roman" w:hAnsi="Times New Roman"/>
          <w:color w:val="000000" w:themeColor="text1"/>
          <w:sz w:val="24"/>
          <w:szCs w:val="24"/>
        </w:rPr>
        <w:t xml:space="preserve">. Por não estarem cobertos pelo sistema público de seguridade social, os motoristas ficariam totalmente sem </w:t>
      </w:r>
      <w:del w:id="951" w:author="Larissa Silva | Tikinet" w:date="2022-07-08T13:47:00Z">
        <w:r>
          <w:rPr>
            <w:rFonts w:eastAsia="Times New Roman" w:cs="Times New Roman" w:ascii="Times New Roman" w:hAnsi="Times New Roman"/>
            <w:color w:val="000000" w:themeColor="text1"/>
            <w:sz w:val="24"/>
            <w:szCs w:val="24"/>
          </w:rPr>
          <w:delText xml:space="preserve">renda </w:delText>
        </w:r>
      </w:del>
      <w:ins w:id="952" w:author="Larissa Silva | Tikinet" w:date="2022-07-08T13:47:00Z">
        <w:r>
          <w:rPr>
            <w:rFonts w:eastAsia="Times New Roman" w:cs="Times New Roman" w:ascii="Times New Roman" w:hAnsi="Times New Roman"/>
            <w:color w:val="000000" w:themeColor="text1"/>
            <w:sz w:val="24"/>
            <w:szCs w:val="24"/>
          </w:rPr>
          <w:t xml:space="preserve">rendimento </w:t>
        </w:r>
      </w:ins>
      <w:r>
        <w:rPr>
          <w:rFonts w:eastAsia="Times New Roman" w:cs="Times New Roman" w:ascii="Times New Roman" w:hAnsi="Times New Roman"/>
          <w:color w:val="000000" w:themeColor="text1"/>
          <w:sz w:val="24"/>
          <w:szCs w:val="24"/>
        </w:rPr>
        <w:t xml:space="preserve">caso deixassem de trabalhar por motivo de </w:t>
      </w:r>
      <w:del w:id="953" w:author="Larissa Silva | Tikinet" w:date="2022-07-08T13:47:00Z">
        <w:r>
          <w:rPr>
            <w:rFonts w:eastAsia="Times New Roman" w:cs="Times New Roman" w:ascii="Times New Roman" w:hAnsi="Times New Roman"/>
            <w:color w:val="000000" w:themeColor="text1"/>
            <w:sz w:val="24"/>
            <w:szCs w:val="24"/>
          </w:rPr>
          <w:delText>doença</w:delText>
        </w:r>
      </w:del>
      <w:ins w:id="954" w:author="Larissa Silva | Tikinet" w:date="2022-07-08T13:47:00Z">
        <w:r>
          <w:rPr>
            <w:rFonts w:eastAsia="Times New Roman" w:cs="Times New Roman" w:ascii="Times New Roman" w:hAnsi="Times New Roman"/>
            <w:color w:val="000000" w:themeColor="text1"/>
            <w:sz w:val="24"/>
            <w:szCs w:val="24"/>
          </w:rPr>
          <w:t>adoecimento</w:t>
        </w:r>
      </w:ins>
      <w:r>
        <w:rPr>
          <w:rFonts w:eastAsia="Times New Roman" w:cs="Times New Roman" w:ascii="Times New Roman" w:hAnsi="Times New Roman"/>
          <w:color w:val="000000" w:themeColor="text1"/>
          <w:sz w:val="24"/>
          <w:szCs w:val="24"/>
        </w:rPr>
        <w:t>, em uma das mais contundentes demonstrações do quão precária é a ocupação à qual se dedicam.</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Por sua vez, por se tratar de um labor remunerado por atividade realizada</w:t>
      </w:r>
      <w:del w:id="955" w:author="Larissa Silva | Tikinet" w:date="2022-07-08T13:47:00Z">
        <w:r>
          <w:rPr>
            <w:rFonts w:eastAsia="Times New Roman" w:cs="Times New Roman" w:ascii="Times New Roman" w:hAnsi="Times New Roman"/>
            <w:color w:val="000000" w:themeColor="text1"/>
            <w:sz w:val="24"/>
            <w:szCs w:val="24"/>
          </w:rPr>
          <w:delText>,</w:delText>
        </w:r>
      </w:del>
      <w:ins w:id="956" w:author="Larissa Silva | Tikinet" w:date="2022-07-08T13:47:00Z">
        <w:r>
          <w:rPr>
            <w:rFonts w:eastAsia="Times New Roman" w:cs="Times New Roman" w:ascii="Times New Roman" w:hAnsi="Times New Roman"/>
            <w:color w:val="000000" w:themeColor="text1"/>
            <w:sz w:val="24"/>
            <w:szCs w:val="24"/>
          </w:rPr>
          <w:t xml:space="preserve"> –</w:t>
        </w:r>
      </w:ins>
      <w:r>
        <w:rPr>
          <w:rFonts w:eastAsia="Times New Roman" w:cs="Times New Roman" w:ascii="Times New Roman" w:hAnsi="Times New Roman"/>
          <w:color w:val="000000" w:themeColor="text1"/>
          <w:sz w:val="24"/>
          <w:szCs w:val="24"/>
        </w:rPr>
        <w:t xml:space="preserve"> o chamado “trabalho </w:t>
      </w:r>
      <w:del w:id="957" w:author="Larissa Silva | Tikinet" w:date="2022-07-08T13:48:00Z">
        <w:r>
          <w:rPr>
            <w:rFonts w:eastAsia="Times New Roman" w:cs="Times New Roman" w:ascii="Times New Roman" w:hAnsi="Times New Roman"/>
            <w:color w:val="000000" w:themeColor="text1"/>
            <w:sz w:val="24"/>
            <w:szCs w:val="24"/>
          </w:rPr>
          <w:delText>por</w:delText>
        </w:r>
      </w:del>
      <w:ins w:id="958" w:author="Larissa Silva | Tikinet" w:date="2022-07-08T13:48:00Z">
        <w:r>
          <w:rPr>
            <w:rFonts w:eastAsia="Times New Roman" w:cs="Times New Roman" w:ascii="Times New Roman" w:hAnsi="Times New Roman"/>
            <w:color w:val="000000" w:themeColor="text1"/>
            <w:sz w:val="24"/>
            <w:szCs w:val="24"/>
          </w:rPr>
          <w:t>sob</w:t>
        </w:r>
      </w:ins>
      <w:r>
        <w:rPr>
          <w:rFonts w:eastAsia="Times New Roman" w:cs="Times New Roman" w:ascii="Times New Roman" w:hAnsi="Times New Roman"/>
          <w:color w:val="000000" w:themeColor="text1"/>
          <w:sz w:val="24"/>
          <w:szCs w:val="24"/>
        </w:rPr>
        <w:t xml:space="preserve"> demanda”</w:t>
      </w:r>
      <w:ins w:id="959" w:author="Larissa Silva | Tikinet" w:date="2022-07-08T13:47:00Z">
        <w:r>
          <w:rPr>
            <w:rFonts w:eastAsia="Times New Roman" w:cs="Times New Roman" w:ascii="Times New Roman" w:hAnsi="Times New Roman"/>
            <w:color w:val="000000" w:themeColor="text1"/>
            <w:sz w:val="24"/>
            <w:szCs w:val="24"/>
          </w:rPr>
          <w:t xml:space="preserve"> –</w:t>
        </w:r>
      </w:ins>
      <w:del w:id="960" w:author="Larissa Silva | Tikinet" w:date="2022-07-08T13:47: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a ocorrência de uma significativa redução na </w:t>
      </w:r>
      <w:del w:id="961" w:author="Larissa Silva | Tikinet" w:date="2022-07-08T13:48:00Z">
        <w:r>
          <w:rPr>
            <w:rFonts w:eastAsia="Times New Roman" w:cs="Times New Roman" w:ascii="Times New Roman" w:hAnsi="Times New Roman"/>
            <w:color w:val="000000" w:themeColor="text1"/>
            <w:sz w:val="24"/>
            <w:szCs w:val="24"/>
          </w:rPr>
          <w:delText xml:space="preserve">demanda </w:delText>
        </w:r>
      </w:del>
      <w:ins w:id="962" w:author="Larissa Silva | Tikinet" w:date="2022-07-08T13:48:00Z">
        <w:r>
          <w:rPr>
            <w:rFonts w:eastAsia="Times New Roman" w:cs="Times New Roman" w:ascii="Times New Roman" w:hAnsi="Times New Roman"/>
            <w:color w:val="000000" w:themeColor="text1"/>
            <w:sz w:val="24"/>
            <w:szCs w:val="24"/>
          </w:rPr>
          <w:t xml:space="preserve">busca </w:t>
        </w:r>
      </w:ins>
      <w:r>
        <w:rPr>
          <w:rFonts w:eastAsia="Times New Roman" w:cs="Times New Roman" w:ascii="Times New Roman" w:hAnsi="Times New Roman"/>
          <w:color w:val="000000" w:themeColor="text1"/>
          <w:sz w:val="24"/>
          <w:szCs w:val="24"/>
        </w:rPr>
        <w:t xml:space="preserve">por viagens, em função do isolamento social imposto pela pandemia, significou uma súbita queda das receitas dos motoristas. Por outro lado, as despesas cotidianas desses trabalhadores e de suas famílias permanecem iguais </w:t>
      </w:r>
      <w:ins w:id="963" w:author="Larissa Silva | Tikinet" w:date="2022-07-08T13:49:00Z">
        <w:r>
          <w:rPr>
            <w:rFonts w:eastAsia="Times New Roman" w:cs="Times New Roman" w:ascii="Times New Roman" w:hAnsi="Times New Roman"/>
            <w:color w:val="000000" w:themeColor="text1"/>
            <w:sz w:val="24"/>
            <w:szCs w:val="24"/>
          </w:rPr>
          <w:t xml:space="preserve">ou se elevaram, </w:t>
        </w:r>
      </w:ins>
      <w:r>
        <w:rPr>
          <w:rFonts w:eastAsia="Times New Roman" w:cs="Times New Roman" w:ascii="Times New Roman" w:hAnsi="Times New Roman"/>
          <w:color w:val="000000" w:themeColor="text1"/>
          <w:sz w:val="24"/>
          <w:szCs w:val="24"/>
        </w:rPr>
        <w:t>e a situação se agravou pelo fato de alguns custos relativos ao trabalho, como as prestações ou o aluguel do carro, não se alterarem. Assim, o rendimento líquido mensal, que já era baixo antes da pandemia, ficou ainda mais reduzido</w:t>
      </w:r>
      <w:del w:id="964" w:author="Larissa Silva | Tikinet" w:date="2022-07-08T15:14:00Z">
        <w:r>
          <w:rPr>
            <w:rFonts w:eastAsia="Times New Roman" w:cs="Times New Roman" w:ascii="Times New Roman" w:hAnsi="Times New Roman"/>
            <w:color w:val="000000" w:themeColor="text1"/>
            <w:sz w:val="24"/>
            <w:szCs w:val="24"/>
          </w:rPr>
          <w:delText>, send</w:delText>
        </w:r>
      </w:del>
      <w:ins w:id="965" w:author="Larissa Silva | Tikinet" w:date="2022-07-08T15:14:00Z">
        <w:r>
          <w:rPr>
            <w:rFonts w:eastAsia="Times New Roman" w:cs="Times New Roman" w:ascii="Times New Roman" w:hAnsi="Times New Roman"/>
            <w:color w:val="000000" w:themeColor="text1"/>
            <w:sz w:val="24"/>
            <w:szCs w:val="24"/>
          </w:rPr>
          <w:t xml:space="preserve"> e</w:t>
        </w:r>
      </w:ins>
      <w:del w:id="966" w:author="Larissa Silva | Tikinet" w:date="2022-07-08T15:14:00Z">
        <w:r>
          <w:rPr>
            <w:rFonts w:eastAsia="Times New Roman" w:cs="Times New Roman" w:ascii="Times New Roman" w:hAnsi="Times New Roman"/>
            <w:color w:val="000000" w:themeColor="text1"/>
            <w:sz w:val="24"/>
            <w:szCs w:val="24"/>
          </w:rPr>
          <w:delText>o</w:delText>
        </w:r>
      </w:del>
      <w:r>
        <w:rPr>
          <w:rFonts w:eastAsia="Times New Roman" w:cs="Times New Roman" w:ascii="Times New Roman" w:hAnsi="Times New Roman"/>
          <w:color w:val="000000" w:themeColor="text1"/>
          <w:sz w:val="24"/>
          <w:szCs w:val="24"/>
        </w:rPr>
        <w:t xml:space="preserve"> desproporcional ao desgaste envolvido no trabalho realizado. Essa situação é ainda pior</w:t>
      </w:r>
      <w:del w:id="967" w:author="Larissa Silva | Tikinet" w:date="2022-07-08T13:49: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considerando que os motoristas “parceiros” não têm direito</w:t>
      </w:r>
      <w:del w:id="968" w:author="Larissa Silva | Tikinet" w:date="2022-07-08T13:50:00Z">
        <w:r>
          <w:rPr>
            <w:rFonts w:eastAsia="Times New Roman" w:cs="Times New Roman" w:ascii="Times New Roman" w:hAnsi="Times New Roman"/>
            <w:color w:val="000000" w:themeColor="text1"/>
            <w:sz w:val="24"/>
            <w:szCs w:val="24"/>
          </w:rPr>
          <w:delText>s</w:delText>
        </w:r>
      </w:del>
      <w:r>
        <w:rPr>
          <w:rFonts w:eastAsia="Times New Roman" w:cs="Times New Roman" w:ascii="Times New Roman" w:hAnsi="Times New Roman"/>
          <w:color w:val="000000" w:themeColor="text1"/>
          <w:sz w:val="24"/>
          <w:szCs w:val="24"/>
        </w:rPr>
        <w:t xml:space="preserve">, </w:t>
      </w:r>
      <w:del w:id="969" w:author="Larissa Silva | Tikinet" w:date="2022-07-08T13:51:00Z">
        <w:r>
          <w:rPr>
            <w:rFonts w:eastAsia="Times New Roman" w:cs="Times New Roman" w:ascii="Times New Roman" w:hAnsi="Times New Roman"/>
            <w:color w:val="000000" w:themeColor="text1"/>
            <w:sz w:val="24"/>
            <w:szCs w:val="24"/>
          </w:rPr>
          <w:delText xml:space="preserve">como </w:delText>
        </w:r>
      </w:del>
      <w:ins w:id="970" w:author="Larissa Silva | Tikinet" w:date="2022-07-08T13:51:00Z">
        <w:r>
          <w:rPr>
            <w:rFonts w:eastAsia="Times New Roman" w:cs="Times New Roman" w:ascii="Times New Roman" w:hAnsi="Times New Roman"/>
            <w:color w:val="000000" w:themeColor="text1"/>
            <w:sz w:val="24"/>
            <w:szCs w:val="24"/>
          </w:rPr>
          <w:t>ao contrário d</w:t>
        </w:r>
      </w:ins>
      <w:r>
        <w:rPr>
          <w:rFonts w:eastAsia="Times New Roman" w:cs="Times New Roman" w:ascii="Times New Roman" w:hAnsi="Times New Roman"/>
          <w:color w:val="000000" w:themeColor="text1"/>
          <w:sz w:val="24"/>
          <w:szCs w:val="24"/>
        </w:rPr>
        <w:t>os empregados de carteira assinada, a</w:t>
      </w:r>
      <w:del w:id="971" w:author="Larissa Silva | Tikinet" w:date="2022-07-08T13:50:00Z">
        <w:r>
          <w:rPr>
            <w:rFonts w:eastAsia="Times New Roman" w:cs="Times New Roman" w:ascii="Times New Roman" w:hAnsi="Times New Roman"/>
            <w:color w:val="000000" w:themeColor="text1"/>
            <w:sz w:val="24"/>
            <w:szCs w:val="24"/>
          </w:rPr>
          <w:delText>o</w:delText>
        </w:r>
      </w:del>
      <w:r>
        <w:rPr>
          <w:rFonts w:eastAsia="Times New Roman" w:cs="Times New Roman" w:ascii="Times New Roman" w:hAnsi="Times New Roman"/>
          <w:color w:val="000000" w:themeColor="text1"/>
          <w:sz w:val="24"/>
          <w:szCs w:val="24"/>
        </w:rPr>
        <w:t xml:space="preserve"> 13º</w:t>
      </w:r>
      <w:del w:id="972" w:author="Larissa Silva | Tikinet" w:date="2022-07-08T13:50:00Z">
        <w:r>
          <w:rPr>
            <w:rFonts w:eastAsia="Times New Roman" w:cs="Times New Roman" w:ascii="Times New Roman" w:hAnsi="Times New Roman"/>
            <w:color w:val="000000" w:themeColor="text1"/>
            <w:sz w:val="24"/>
            <w:szCs w:val="24"/>
          </w:rPr>
          <w:delText xml:space="preserve"> </w:delText>
        </w:r>
      </w:del>
      <w:ins w:id="973" w:author="Larissa Silva | Tikinet" w:date="2022-07-08T13:50: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salário, abono de férias ou licença saúde, sem falar em benefícios como vale alimentação e seguro</w:t>
      </w:r>
      <w:del w:id="974" w:author="Larissa Silva | Tikinet" w:date="2022-07-08T13:51:00Z">
        <w:r>
          <w:rPr>
            <w:rFonts w:eastAsia="Times New Roman" w:cs="Times New Roman" w:ascii="Times New Roman" w:hAnsi="Times New Roman"/>
            <w:color w:val="000000" w:themeColor="text1"/>
            <w:sz w:val="24"/>
            <w:szCs w:val="24"/>
          </w:rPr>
          <w:delText xml:space="preserve"> </w:delText>
        </w:r>
      </w:del>
      <w:ins w:id="975" w:author="Larissa Silva | Tikinet" w:date="2022-07-08T13:51: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saúde, negociados coletivamente.</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Foi possível concluir, então, que a pandemia agravou de forma significativa os problemas estruturais vivenciados pelos trabalhadores estudados. Se antes eles já trabalhavam em condições precárias de segurança, salubridade e remuneração, tendo que cumprir jornadas exaustivas para obter uma renda minimamente suficiente ao seu sustento, com a pandemia</w:t>
      </w:r>
      <w:del w:id="976" w:author="Larissa Silva | Tikinet" w:date="2022-07-08T13:52: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a situação ficou ainda pior. Além disso, outros problemas ficaram mais evidentes</w:t>
      </w:r>
      <w:ins w:id="977" w:author="Larissa Silva | Tikinet" w:date="2022-07-08T13:52: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como a falta de transparência e de comunicação por parte das empresas-plataforma. Assim, </w:t>
      </w:r>
      <w:del w:id="978" w:author="Larissa Silva | Tikinet" w:date="2022-07-08T13:52:00Z">
        <w:r>
          <w:rPr>
            <w:rFonts w:eastAsia="Times New Roman" w:cs="Times New Roman" w:ascii="Times New Roman" w:hAnsi="Times New Roman"/>
            <w:color w:val="000000" w:themeColor="text1"/>
            <w:sz w:val="24"/>
            <w:szCs w:val="24"/>
          </w:rPr>
          <w:delText>do que vimos até o momento</w:delText>
        </w:r>
      </w:del>
      <w:ins w:id="979" w:author="Larissa Silva | Tikinet" w:date="2022-07-08T13:52:00Z">
        <w:r>
          <w:rPr>
            <w:rFonts w:eastAsia="Times New Roman" w:cs="Times New Roman" w:ascii="Times New Roman" w:hAnsi="Times New Roman"/>
            <w:color w:val="000000" w:themeColor="text1"/>
            <w:sz w:val="24"/>
            <w:szCs w:val="24"/>
          </w:rPr>
          <w:t>pode-se inferir</w:t>
        </w:r>
      </w:ins>
      <w:del w:id="980" w:author="Larissa Silva | Tikinet" w:date="2022-07-08T13:52:00Z">
        <w:r>
          <w:rPr>
            <w:rFonts w:eastAsia="Times New Roman" w:cs="Times New Roman" w:ascii="Times New Roman" w:hAnsi="Times New Roman"/>
            <w:color w:val="000000" w:themeColor="text1"/>
            <w:sz w:val="24"/>
            <w:szCs w:val="24"/>
          </w:rPr>
          <w:delText>,</w:delText>
        </w:r>
      </w:del>
      <w:ins w:id="981" w:author="Larissa Silva | Tikinet" w:date="2022-07-08T13:52:00Z">
        <w:r>
          <w:rPr>
            <w:rFonts w:eastAsia="Times New Roman" w:cs="Times New Roman" w:ascii="Times New Roman" w:hAnsi="Times New Roman"/>
            <w:color w:val="000000" w:themeColor="text1"/>
            <w:sz w:val="24"/>
            <w:szCs w:val="24"/>
          </w:rPr>
          <w:t xml:space="preserve"> que</w:t>
        </w:r>
      </w:ins>
      <w:r>
        <w:rPr>
          <w:rFonts w:eastAsia="Times New Roman" w:cs="Times New Roman" w:ascii="Times New Roman" w:hAnsi="Times New Roman"/>
          <w:color w:val="000000" w:themeColor="text1"/>
          <w:sz w:val="24"/>
          <w:szCs w:val="24"/>
        </w:rPr>
        <w:t xml:space="preserve"> es</w:t>
      </w:r>
      <w:ins w:id="982" w:author="Larissa Silva | Tikinet" w:date="2022-07-08T13:52:00Z">
        <w:r>
          <w:rPr>
            <w:rFonts w:eastAsia="Times New Roman" w:cs="Times New Roman" w:ascii="Times New Roman" w:hAnsi="Times New Roman"/>
            <w:color w:val="000000" w:themeColor="text1"/>
            <w:sz w:val="24"/>
            <w:szCs w:val="24"/>
          </w:rPr>
          <w:t>s</w:t>
        </w:r>
      </w:ins>
      <w:del w:id="983" w:author="Larissa Silva | Tikinet" w:date="2022-07-08T13:52:00Z">
        <w:r>
          <w:rPr>
            <w:rFonts w:eastAsia="Times New Roman" w:cs="Times New Roman" w:ascii="Times New Roman" w:hAnsi="Times New Roman"/>
            <w:color w:val="000000" w:themeColor="text1"/>
            <w:sz w:val="24"/>
            <w:szCs w:val="24"/>
          </w:rPr>
          <w:delText>t</w:delText>
        </w:r>
      </w:del>
      <w:r>
        <w:rPr>
          <w:rFonts w:eastAsia="Times New Roman" w:cs="Times New Roman" w:ascii="Times New Roman" w:hAnsi="Times New Roman"/>
          <w:color w:val="000000" w:themeColor="text1"/>
          <w:sz w:val="24"/>
          <w:szCs w:val="24"/>
        </w:rPr>
        <w:t>es trabalhadores estão inseridos numa relação de extrema desproteção, hiperexploração e subordinação</w:t>
      </w:r>
      <w:ins w:id="984" w:author="Larissa Silva | Tikinet" w:date="2022-07-08T13:52: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e não de parceria, dado que as empresas impõem suas condições aos trabalhadores sem nenhuma abertura para </w:t>
      </w:r>
      <w:del w:id="985" w:author="Larissa Silva | Tikinet" w:date="2022-07-08T15:15:00Z">
        <w:r>
          <w:rPr>
            <w:rFonts w:eastAsia="Times New Roman" w:cs="Times New Roman" w:ascii="Times New Roman" w:hAnsi="Times New Roman"/>
            <w:color w:val="000000" w:themeColor="text1"/>
            <w:sz w:val="24"/>
            <w:szCs w:val="24"/>
          </w:rPr>
          <w:delText xml:space="preserve">a </w:delText>
        </w:r>
      </w:del>
      <w:r>
        <w:rPr>
          <w:rFonts w:eastAsia="Times New Roman" w:cs="Times New Roman" w:ascii="Times New Roman" w:hAnsi="Times New Roman"/>
          <w:color w:val="000000" w:themeColor="text1"/>
          <w:sz w:val="24"/>
          <w:szCs w:val="24"/>
        </w:rPr>
        <w:t xml:space="preserve">negociação </w:t>
      </w:r>
      <w:del w:id="986" w:author="Larissa Silva | Tikinet" w:date="2022-07-08T13:53:00Z">
        <w:r>
          <w:rPr>
            <w:rFonts w:eastAsia="Times New Roman" w:cs="Times New Roman" w:ascii="Times New Roman" w:hAnsi="Times New Roman"/>
            <w:color w:val="000000" w:themeColor="text1"/>
            <w:sz w:val="24"/>
            <w:szCs w:val="24"/>
          </w:rPr>
          <w:delText>e sem nenhuma</w:delText>
        </w:r>
      </w:del>
      <w:ins w:id="987" w:author="Larissa Silva | Tikinet" w:date="2022-07-08T13:53:00Z">
        <w:r>
          <w:rPr>
            <w:rFonts w:eastAsia="Times New Roman" w:cs="Times New Roman" w:ascii="Times New Roman" w:hAnsi="Times New Roman"/>
            <w:color w:val="000000" w:themeColor="text1"/>
            <w:sz w:val="24"/>
            <w:szCs w:val="24"/>
          </w:rPr>
          <w:t>ou</w:t>
        </w:r>
      </w:ins>
      <w:r>
        <w:rPr>
          <w:rFonts w:eastAsia="Times New Roman" w:cs="Times New Roman" w:ascii="Times New Roman" w:hAnsi="Times New Roman"/>
          <w:color w:val="000000" w:themeColor="text1"/>
          <w:sz w:val="24"/>
          <w:szCs w:val="24"/>
        </w:rPr>
        <w:t xml:space="preserve"> transparência.</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Parece razoável supor que as conclusões deste estudo, </w:t>
      </w:r>
      <w:del w:id="988" w:author="Larissa Silva | Tikinet" w:date="2022-07-08T13:53:00Z">
        <w:r>
          <w:rPr>
            <w:rFonts w:eastAsia="Times New Roman" w:cs="Times New Roman" w:ascii="Times New Roman" w:hAnsi="Times New Roman"/>
            <w:color w:val="000000" w:themeColor="text1"/>
            <w:sz w:val="24"/>
            <w:szCs w:val="24"/>
          </w:rPr>
          <w:delText>a despeito de</w:delText>
        </w:r>
      </w:del>
      <w:ins w:id="989" w:author="Larissa Silva | Tikinet" w:date="2022-07-08T13:53:00Z">
        <w:r>
          <w:rPr>
            <w:rFonts w:eastAsia="Times New Roman" w:cs="Times New Roman" w:ascii="Times New Roman" w:hAnsi="Times New Roman"/>
            <w:color w:val="000000" w:themeColor="text1"/>
            <w:sz w:val="24"/>
            <w:szCs w:val="24"/>
          </w:rPr>
          <w:t>embora</w:t>
        </w:r>
      </w:ins>
      <w:r>
        <w:rPr>
          <w:rFonts w:eastAsia="Times New Roman" w:cs="Times New Roman" w:ascii="Times New Roman" w:hAnsi="Times New Roman"/>
          <w:color w:val="000000" w:themeColor="text1"/>
          <w:sz w:val="24"/>
          <w:szCs w:val="24"/>
        </w:rPr>
        <w:t xml:space="preserve"> realizado especificamente em Juiz de Fora, revel</w:t>
      </w:r>
      <w:ins w:id="990" w:author="Larissa Silva | Tikinet" w:date="2022-07-08T13:53:00Z">
        <w:r>
          <w:rPr>
            <w:rFonts w:eastAsia="Times New Roman" w:cs="Times New Roman" w:ascii="Times New Roman" w:hAnsi="Times New Roman"/>
            <w:color w:val="000000" w:themeColor="text1"/>
            <w:sz w:val="24"/>
            <w:szCs w:val="24"/>
          </w:rPr>
          <w:t>aram</w:t>
        </w:r>
      </w:ins>
      <w:del w:id="991" w:author="Larissa Silva | Tikinet" w:date="2022-07-08T13:53:00Z">
        <w:r>
          <w:rPr>
            <w:rFonts w:eastAsia="Times New Roman" w:cs="Times New Roman" w:ascii="Times New Roman" w:hAnsi="Times New Roman"/>
            <w:color w:val="000000" w:themeColor="text1"/>
            <w:sz w:val="24"/>
            <w:szCs w:val="24"/>
          </w:rPr>
          <w:delText>ou</w:delText>
        </w:r>
      </w:del>
      <w:r>
        <w:rPr>
          <w:rFonts w:eastAsia="Times New Roman" w:cs="Times New Roman" w:ascii="Times New Roman" w:hAnsi="Times New Roman"/>
          <w:color w:val="000000" w:themeColor="text1"/>
          <w:sz w:val="24"/>
          <w:szCs w:val="24"/>
        </w:rPr>
        <w:t xml:space="preserve"> uma situação que guarda muitas similaridades com a encontrada em outras cidades brasileiras, </w:t>
      </w:r>
      <w:del w:id="992" w:author="Larissa Silva | Tikinet" w:date="2022-07-08T13:53:00Z">
        <w:r>
          <w:rPr>
            <w:rFonts w:eastAsia="Times New Roman" w:cs="Times New Roman" w:ascii="Times New Roman" w:hAnsi="Times New Roman"/>
            <w:color w:val="000000" w:themeColor="text1"/>
            <w:sz w:val="24"/>
            <w:szCs w:val="24"/>
          </w:rPr>
          <w:delText xml:space="preserve">considerando </w:delText>
        </w:r>
      </w:del>
      <w:ins w:id="993" w:author="Larissa Silva | Tikinet" w:date="2022-07-08T13:53:00Z">
        <w:r>
          <w:rPr>
            <w:rFonts w:eastAsia="Times New Roman" w:cs="Times New Roman" w:ascii="Times New Roman" w:hAnsi="Times New Roman"/>
            <w:color w:val="000000" w:themeColor="text1"/>
            <w:sz w:val="24"/>
            <w:szCs w:val="24"/>
          </w:rPr>
          <w:t xml:space="preserve">uma vez </w:t>
        </w:r>
      </w:ins>
      <w:r>
        <w:rPr>
          <w:rFonts w:eastAsia="Times New Roman" w:cs="Times New Roman" w:ascii="Times New Roman" w:hAnsi="Times New Roman"/>
          <w:color w:val="000000" w:themeColor="text1"/>
          <w:sz w:val="24"/>
          <w:szCs w:val="24"/>
        </w:rPr>
        <w:t xml:space="preserve">que </w:t>
      </w:r>
      <w:del w:id="994" w:author="Larissa Silva | Tikinet" w:date="2022-07-08T13:54:00Z">
        <w:r>
          <w:rPr>
            <w:rFonts w:eastAsia="Times New Roman" w:cs="Times New Roman" w:ascii="Times New Roman" w:hAnsi="Times New Roman"/>
            <w:color w:val="000000" w:themeColor="text1"/>
            <w:sz w:val="24"/>
            <w:szCs w:val="24"/>
          </w:rPr>
          <w:delText xml:space="preserve">se tratam </w:delText>
        </w:r>
      </w:del>
      <w:del w:id="995" w:author="Larissa Silva | Tikinet" w:date="2022-07-08T13:53:00Z">
        <w:r>
          <w:rPr>
            <w:rFonts w:eastAsia="Times New Roman" w:cs="Times New Roman" w:ascii="Times New Roman" w:hAnsi="Times New Roman"/>
            <w:color w:val="000000" w:themeColor="text1"/>
            <w:sz w:val="24"/>
            <w:szCs w:val="24"/>
          </w:rPr>
          <w:delText>de</w:delText>
        </w:r>
      </w:del>
      <w:ins w:id="996" w:author="Larissa Silva | Tikinet" w:date="2022-07-08T13:53:00Z">
        <w:r>
          <w:rPr>
            <w:rFonts w:eastAsia="Times New Roman" w:cs="Times New Roman" w:ascii="Times New Roman" w:hAnsi="Times New Roman"/>
            <w:color w:val="000000" w:themeColor="text1"/>
            <w:sz w:val="24"/>
            <w:szCs w:val="24"/>
          </w:rPr>
          <w:t>as</w:t>
        </w:r>
      </w:ins>
      <w:r>
        <w:rPr>
          <w:rFonts w:eastAsia="Times New Roman" w:cs="Times New Roman" w:ascii="Times New Roman" w:hAnsi="Times New Roman"/>
          <w:color w:val="000000" w:themeColor="text1"/>
          <w:sz w:val="24"/>
          <w:szCs w:val="24"/>
        </w:rPr>
        <w:t xml:space="preserve"> empresas</w:t>
      </w:r>
      <w:ins w:id="997" w:author="Larissa Silva | Tikinet" w:date="2022-07-08T13:54:00Z">
        <w:r>
          <w:rPr>
            <w:rFonts w:eastAsia="Times New Roman" w:cs="Times New Roman" w:ascii="Times New Roman" w:hAnsi="Times New Roman"/>
            <w:color w:val="000000" w:themeColor="text1"/>
            <w:sz w:val="24"/>
            <w:szCs w:val="24"/>
          </w:rPr>
          <w:t xml:space="preserve"> observadas são</w:t>
        </w:r>
      </w:ins>
      <w:r>
        <w:rPr>
          <w:rFonts w:eastAsia="Times New Roman" w:cs="Times New Roman" w:ascii="Times New Roman" w:hAnsi="Times New Roman"/>
          <w:color w:val="000000" w:themeColor="text1"/>
          <w:sz w:val="24"/>
          <w:szCs w:val="24"/>
        </w:rPr>
        <w:t xml:space="preserve"> nacionais e multinacionais </w:t>
      </w:r>
      <w:del w:id="998" w:author="Larissa Silva | Tikinet" w:date="2022-07-08T13:54:00Z">
        <w:r>
          <w:rPr>
            <w:rFonts w:eastAsia="Times New Roman" w:cs="Times New Roman" w:ascii="Times New Roman" w:hAnsi="Times New Roman"/>
            <w:color w:val="000000" w:themeColor="text1"/>
            <w:sz w:val="24"/>
            <w:szCs w:val="24"/>
          </w:rPr>
          <w:delText>qu</w:delText>
        </w:r>
      </w:del>
      <w:r>
        <w:rPr>
          <w:rFonts w:eastAsia="Times New Roman" w:cs="Times New Roman" w:ascii="Times New Roman" w:hAnsi="Times New Roman"/>
          <w:color w:val="000000" w:themeColor="text1"/>
          <w:sz w:val="24"/>
          <w:szCs w:val="24"/>
        </w:rPr>
        <w:t>e entraram no</w:t>
      </w:r>
      <w:del w:id="999" w:author="Larissa Silva | Tikinet" w:date="2022-07-08T13:54:00Z">
        <w:r>
          <w:rPr>
            <w:rFonts w:eastAsia="Times New Roman" w:cs="Times New Roman" w:ascii="Times New Roman" w:hAnsi="Times New Roman"/>
            <w:color w:val="000000" w:themeColor="text1"/>
            <w:sz w:val="24"/>
            <w:szCs w:val="24"/>
          </w:rPr>
          <w:delText>s</w:delText>
        </w:r>
      </w:del>
      <w:r>
        <w:rPr>
          <w:rFonts w:eastAsia="Times New Roman" w:cs="Times New Roman" w:ascii="Times New Roman" w:hAnsi="Times New Roman"/>
          <w:color w:val="000000" w:themeColor="text1"/>
          <w:sz w:val="24"/>
          <w:szCs w:val="24"/>
        </w:rPr>
        <w:t xml:space="preserve"> mercado</w:t>
      </w:r>
      <w:del w:id="1000" w:author="Larissa Silva | Tikinet" w:date="2022-07-08T13:54:00Z">
        <w:r>
          <w:rPr>
            <w:rFonts w:eastAsia="Times New Roman" w:cs="Times New Roman" w:ascii="Times New Roman" w:hAnsi="Times New Roman"/>
            <w:color w:val="000000" w:themeColor="text1"/>
            <w:sz w:val="24"/>
            <w:szCs w:val="24"/>
          </w:rPr>
          <w:delText>s</w:delText>
        </w:r>
      </w:del>
      <w:r>
        <w:rPr>
          <w:rFonts w:eastAsia="Times New Roman" w:cs="Times New Roman" w:ascii="Times New Roman" w:hAnsi="Times New Roman"/>
          <w:color w:val="000000" w:themeColor="text1"/>
          <w:sz w:val="24"/>
          <w:szCs w:val="24"/>
        </w:rPr>
        <w:t xml:space="preserve"> de trabalho</w:t>
      </w:r>
      <w:del w:id="1001" w:author="Larissa Silva | Tikinet" w:date="2022-07-08T13:54:00Z">
        <w:r>
          <w:rPr>
            <w:rFonts w:eastAsia="Times New Roman" w:cs="Times New Roman" w:ascii="Times New Roman" w:hAnsi="Times New Roman"/>
            <w:color w:val="000000" w:themeColor="text1"/>
            <w:sz w:val="24"/>
            <w:szCs w:val="24"/>
          </w:rPr>
          <w:delText>s</w:delText>
        </w:r>
      </w:del>
      <w:r>
        <w:rPr>
          <w:rFonts w:eastAsia="Times New Roman" w:cs="Times New Roman" w:ascii="Times New Roman" w:hAnsi="Times New Roman"/>
          <w:color w:val="000000" w:themeColor="text1"/>
          <w:sz w:val="24"/>
          <w:szCs w:val="24"/>
        </w:rPr>
        <w:t xml:space="preserve"> a partir de uma mesma lógica. </w:t>
      </w:r>
      <w:ins w:id="1002" w:author="Larissa Silva | Tikinet" w:date="2022-07-08T13:54:00Z">
        <w:r>
          <w:rPr>
            <w:rFonts w:eastAsia="Times New Roman" w:cs="Times New Roman" w:ascii="Times New Roman" w:hAnsi="Times New Roman"/>
            <w:color w:val="000000" w:themeColor="text1"/>
            <w:sz w:val="24"/>
            <w:szCs w:val="24"/>
          </w:rPr>
          <w:t xml:space="preserve">É </w:t>
        </w:r>
      </w:ins>
      <w:del w:id="1003" w:author="Larissa Silva | Tikinet" w:date="2022-07-08T13:54:00Z">
        <w:r>
          <w:rPr>
            <w:rFonts w:eastAsia="Times New Roman" w:cs="Times New Roman" w:ascii="Times New Roman" w:hAnsi="Times New Roman"/>
            <w:color w:val="000000" w:themeColor="text1"/>
            <w:sz w:val="24"/>
            <w:szCs w:val="24"/>
          </w:rPr>
          <w:delText>C</w:delText>
        </w:r>
      </w:del>
      <w:ins w:id="1004" w:author="Larissa Silva | Tikinet" w:date="2022-07-08T13:54:00Z">
        <w:r>
          <w:rPr>
            <w:rFonts w:eastAsia="Times New Roman" w:cs="Times New Roman" w:ascii="Times New Roman" w:hAnsi="Times New Roman"/>
            <w:color w:val="000000" w:themeColor="text1"/>
            <w:sz w:val="24"/>
            <w:szCs w:val="24"/>
          </w:rPr>
          <w:t>c</w:t>
        </w:r>
      </w:ins>
      <w:r>
        <w:rPr>
          <w:rFonts w:eastAsia="Times New Roman" w:cs="Times New Roman" w:ascii="Times New Roman" w:hAnsi="Times New Roman"/>
          <w:color w:val="000000" w:themeColor="text1"/>
          <w:sz w:val="24"/>
          <w:szCs w:val="24"/>
        </w:rPr>
        <w:t>laro que, a depender da forma como os governos têm reagido a es</w:t>
      </w:r>
      <w:ins w:id="1005" w:author="Larissa Silva | Tikinet" w:date="2022-07-08T13:54:00Z">
        <w:r>
          <w:rPr>
            <w:rFonts w:eastAsia="Times New Roman" w:cs="Times New Roman" w:ascii="Times New Roman" w:hAnsi="Times New Roman"/>
            <w:color w:val="000000" w:themeColor="text1"/>
            <w:sz w:val="24"/>
            <w:szCs w:val="24"/>
          </w:rPr>
          <w:t>s</w:t>
        </w:r>
      </w:ins>
      <w:del w:id="1006" w:author="Larissa Silva | Tikinet" w:date="2022-07-08T13:54:00Z">
        <w:r>
          <w:rPr>
            <w:rFonts w:eastAsia="Times New Roman" w:cs="Times New Roman" w:ascii="Times New Roman" w:hAnsi="Times New Roman"/>
            <w:color w:val="000000" w:themeColor="text1"/>
            <w:sz w:val="24"/>
            <w:szCs w:val="24"/>
          </w:rPr>
          <w:delText>t</w:delText>
        </w:r>
      </w:del>
      <w:r>
        <w:rPr>
          <w:rFonts w:eastAsia="Times New Roman" w:cs="Times New Roman" w:ascii="Times New Roman" w:hAnsi="Times New Roman"/>
          <w:color w:val="000000" w:themeColor="text1"/>
          <w:sz w:val="24"/>
          <w:szCs w:val="24"/>
        </w:rPr>
        <w:t xml:space="preserve">a imposição por parte das plataformas, as condições laborais são diferentes. Assim, em alguns países as plataformas foram proibidas, em outros os trabalhadores são considerados autônomos </w:t>
      </w:r>
      <w:ins w:id="1007" w:author="Larissa Silva | Tikinet" w:date="2022-07-08T13:55:00Z">
        <w:r>
          <w:rPr>
            <w:rFonts w:eastAsia="Times New Roman" w:cs="Times New Roman" w:ascii="Times New Roman" w:hAnsi="Times New Roman"/>
            <w:color w:val="000000" w:themeColor="text1"/>
            <w:sz w:val="24"/>
            <w:szCs w:val="24"/>
          </w:rPr>
          <w:t>ou, ainda,</w:t>
        </w:r>
      </w:ins>
      <w:del w:id="1008" w:author="Larissa Silva | Tikinet" w:date="2022-07-08T13:55:00Z">
        <w:r>
          <w:rPr>
            <w:rFonts w:eastAsia="Times New Roman" w:cs="Times New Roman" w:ascii="Times New Roman" w:hAnsi="Times New Roman"/>
            <w:color w:val="000000" w:themeColor="text1"/>
            <w:sz w:val="24"/>
            <w:szCs w:val="24"/>
          </w:rPr>
          <w:delText>e em outros</w:delText>
        </w:r>
      </w:del>
      <w:r>
        <w:rPr>
          <w:rFonts w:eastAsia="Times New Roman" w:cs="Times New Roman" w:ascii="Times New Roman" w:hAnsi="Times New Roman"/>
          <w:color w:val="000000" w:themeColor="text1"/>
          <w:sz w:val="24"/>
          <w:szCs w:val="24"/>
        </w:rPr>
        <w:t xml:space="preserve"> assalariados. No caso do Brasil, ao menos até o momento</w:t>
      </w:r>
      <w:ins w:id="1009" w:author="Larissa Silva | Tikinet" w:date="2022-07-08T13:55:00Z">
        <w:r>
          <w:rPr>
            <w:rFonts w:eastAsia="Times New Roman" w:cs="Times New Roman" w:ascii="Times New Roman" w:hAnsi="Times New Roman"/>
            <w:color w:val="000000" w:themeColor="text1"/>
            <w:sz w:val="24"/>
            <w:szCs w:val="24"/>
          </w:rPr>
          <w:t xml:space="preserve"> desta análise</w:t>
        </w:r>
      </w:ins>
      <w:r>
        <w:rPr>
          <w:rFonts w:eastAsia="Times New Roman" w:cs="Times New Roman" w:ascii="Times New Roman" w:hAnsi="Times New Roman"/>
          <w:color w:val="000000" w:themeColor="text1"/>
          <w:sz w:val="24"/>
          <w:szCs w:val="24"/>
        </w:rPr>
        <w:t>, não há diferenças por parte dos estados ou municípios em relação às leis que regem as plataformas de transporte individual de trabalho, levando a condições de trabalho muito similares.</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Por outro lado, sabemos que há diferenças regionais em relação ao mercado de trabalho ou à desigualdade social, </w:t>
      </w:r>
      <w:del w:id="1010" w:author="Larissa Silva | Tikinet" w:date="2022-07-08T13:56:00Z">
        <w:r>
          <w:rPr>
            <w:rFonts w:eastAsia="Times New Roman" w:cs="Times New Roman" w:ascii="Times New Roman" w:hAnsi="Times New Roman"/>
            <w:color w:val="000000" w:themeColor="text1"/>
            <w:sz w:val="24"/>
            <w:szCs w:val="24"/>
          </w:rPr>
          <w:delText>d</w:delText>
        </w:r>
      </w:del>
      <w:r>
        <w:rPr>
          <w:rFonts w:eastAsia="Times New Roman" w:cs="Times New Roman" w:ascii="Times New Roman" w:hAnsi="Times New Roman"/>
          <w:color w:val="000000" w:themeColor="text1"/>
          <w:sz w:val="24"/>
          <w:szCs w:val="24"/>
        </w:rPr>
        <w:t xml:space="preserve">entre outras características sociais e econômicas, o que torna relevante a realização de pesquisas similares em outras cidades. Assim, embora os estudos </w:t>
      </w:r>
      <w:del w:id="1011" w:author="Larissa Silva | Tikinet" w:date="2022-07-08T13:56:00Z">
        <w:r>
          <w:rPr>
            <w:rFonts w:eastAsia="Times New Roman" w:cs="Times New Roman" w:ascii="Times New Roman" w:hAnsi="Times New Roman"/>
            <w:color w:val="000000" w:themeColor="text1"/>
            <w:sz w:val="24"/>
            <w:szCs w:val="24"/>
          </w:rPr>
          <w:delText xml:space="preserve">já </w:delText>
        </w:r>
      </w:del>
      <w:r>
        <w:rPr>
          <w:rFonts w:eastAsia="Times New Roman" w:cs="Times New Roman" w:ascii="Times New Roman" w:hAnsi="Times New Roman"/>
          <w:color w:val="000000" w:themeColor="text1"/>
          <w:sz w:val="24"/>
          <w:szCs w:val="24"/>
        </w:rPr>
        <w:t>realizados nos mostr</w:t>
      </w:r>
      <w:ins w:id="1012" w:author="Larissa Silva | Tikinet" w:date="2022-07-08T13:56:00Z">
        <w:r>
          <w:rPr>
            <w:rFonts w:eastAsia="Times New Roman" w:cs="Times New Roman" w:ascii="Times New Roman" w:hAnsi="Times New Roman"/>
            <w:color w:val="000000" w:themeColor="text1"/>
            <w:sz w:val="24"/>
            <w:szCs w:val="24"/>
          </w:rPr>
          <w:t>e</w:t>
        </w:r>
      </w:ins>
      <w:del w:id="1013" w:author="Larissa Silva | Tikinet" w:date="2022-07-08T13:56:00Z">
        <w:r>
          <w:rPr>
            <w:rFonts w:eastAsia="Times New Roman" w:cs="Times New Roman" w:ascii="Times New Roman" w:hAnsi="Times New Roman"/>
            <w:color w:val="000000" w:themeColor="text1"/>
            <w:sz w:val="24"/>
            <w:szCs w:val="24"/>
          </w:rPr>
          <w:delText>a</w:delText>
        </w:r>
      </w:del>
      <w:r>
        <w:rPr>
          <w:rFonts w:eastAsia="Times New Roman" w:cs="Times New Roman" w:ascii="Times New Roman" w:hAnsi="Times New Roman"/>
          <w:color w:val="000000" w:themeColor="text1"/>
          <w:sz w:val="24"/>
          <w:szCs w:val="24"/>
        </w:rPr>
        <w:t xml:space="preserve">m que os problemas enfrentados na cidade estudada não </w:t>
      </w:r>
      <w:del w:id="1014" w:author="Larissa Silva | Tikinet" w:date="2022-07-08T13:56:00Z">
        <w:r>
          <w:rPr>
            <w:rFonts w:eastAsia="Times New Roman" w:cs="Times New Roman" w:ascii="Times New Roman" w:hAnsi="Times New Roman"/>
            <w:color w:val="000000" w:themeColor="text1"/>
            <w:sz w:val="24"/>
            <w:szCs w:val="24"/>
          </w:rPr>
          <w:delText>sejam</w:delText>
        </w:r>
      </w:del>
      <w:ins w:id="1015" w:author="Larissa Silva | Tikinet" w:date="2022-07-08T13:56:00Z">
        <w:r>
          <w:rPr>
            <w:rFonts w:eastAsia="Times New Roman" w:cs="Times New Roman" w:ascii="Times New Roman" w:hAnsi="Times New Roman"/>
            <w:color w:val="000000" w:themeColor="text1"/>
            <w:sz w:val="24"/>
            <w:szCs w:val="24"/>
          </w:rPr>
          <w:t>são</w:t>
        </w:r>
      </w:ins>
      <w:r>
        <w:rPr>
          <w:rFonts w:eastAsia="Times New Roman" w:cs="Times New Roman" w:ascii="Times New Roman" w:hAnsi="Times New Roman"/>
          <w:color w:val="000000" w:themeColor="text1"/>
          <w:sz w:val="24"/>
          <w:szCs w:val="24"/>
        </w:rPr>
        <w:t xml:space="preserve"> atípicos, certamente há nuances</w:t>
      </w:r>
      <w:del w:id="1016" w:author="Larissa Silva | Tikinet" w:date="2022-07-08T13:56: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relacionadas às condições </w:t>
      </w:r>
      <w:del w:id="1017" w:author="Larissa Silva | Tikinet" w:date="2022-07-08T13:56:00Z">
        <w:r>
          <w:rPr>
            <w:rFonts w:eastAsia="Times New Roman" w:cs="Times New Roman" w:ascii="Times New Roman" w:hAnsi="Times New Roman"/>
            <w:color w:val="000000" w:themeColor="text1"/>
            <w:sz w:val="24"/>
            <w:szCs w:val="24"/>
          </w:rPr>
          <w:delText>econômicas, sociais</w:delText>
        </w:r>
      </w:del>
      <w:ins w:id="1018" w:author="Larissa Silva | Tikinet" w:date="2022-07-08T13:56:00Z">
        <w:r>
          <w:rPr>
            <w:rFonts w:eastAsia="Times New Roman" w:cs="Times New Roman" w:ascii="Times New Roman" w:hAnsi="Times New Roman"/>
            <w:color w:val="000000" w:themeColor="text1"/>
            <w:sz w:val="24"/>
            <w:szCs w:val="24"/>
          </w:rPr>
          <w:t>socioeconômicas</w:t>
        </w:r>
      </w:ins>
      <w:r>
        <w:rPr>
          <w:rFonts w:eastAsia="Times New Roman" w:cs="Times New Roman" w:ascii="Times New Roman" w:hAnsi="Times New Roman"/>
          <w:color w:val="000000" w:themeColor="text1"/>
          <w:sz w:val="24"/>
          <w:szCs w:val="24"/>
        </w:rPr>
        <w:t xml:space="preserve"> e culturais</w:t>
      </w:r>
      <w:del w:id="1019" w:author="Larissa Silva | Tikinet" w:date="2022-07-08T13:56: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que podem </w:t>
      </w:r>
      <w:del w:id="1020" w:author="Larissa Silva | Tikinet" w:date="2022-07-08T13:56:00Z">
        <w:r>
          <w:rPr>
            <w:rFonts w:eastAsia="Times New Roman" w:cs="Times New Roman" w:ascii="Times New Roman" w:hAnsi="Times New Roman"/>
            <w:color w:val="000000" w:themeColor="text1"/>
            <w:sz w:val="24"/>
            <w:szCs w:val="24"/>
          </w:rPr>
          <w:delText xml:space="preserve">interferir </w:delText>
        </w:r>
      </w:del>
      <w:r>
        <w:rPr>
          <w:rFonts w:eastAsia="Times New Roman" w:cs="Times New Roman" w:ascii="Times New Roman" w:hAnsi="Times New Roman"/>
          <w:color w:val="000000" w:themeColor="text1"/>
          <w:sz w:val="24"/>
          <w:szCs w:val="24"/>
        </w:rPr>
        <w:t>agrava</w:t>
      </w:r>
      <w:ins w:id="1021" w:author="Larissa Silva | Tikinet" w:date="2022-07-08T13:56:00Z">
        <w:r>
          <w:rPr>
            <w:rFonts w:eastAsia="Times New Roman" w:cs="Times New Roman" w:ascii="Times New Roman" w:hAnsi="Times New Roman"/>
            <w:color w:val="000000" w:themeColor="text1"/>
            <w:sz w:val="24"/>
            <w:szCs w:val="24"/>
          </w:rPr>
          <w:t>r</w:t>
        </w:r>
      </w:ins>
      <w:del w:id="1022" w:author="Larissa Silva | Tikinet" w:date="2022-07-08T13:56:00Z">
        <w:r>
          <w:rPr>
            <w:rFonts w:eastAsia="Times New Roman" w:cs="Times New Roman" w:ascii="Times New Roman" w:hAnsi="Times New Roman"/>
            <w:color w:val="000000" w:themeColor="text1"/>
            <w:sz w:val="24"/>
            <w:szCs w:val="24"/>
          </w:rPr>
          <w:delText>ndo</w:delText>
        </w:r>
      </w:del>
      <w:r>
        <w:rPr>
          <w:rFonts w:eastAsia="Times New Roman" w:cs="Times New Roman" w:ascii="Times New Roman" w:hAnsi="Times New Roman"/>
          <w:color w:val="000000" w:themeColor="text1"/>
          <w:sz w:val="24"/>
          <w:szCs w:val="24"/>
        </w:rPr>
        <w:t xml:space="preserve"> ou ameniza</w:t>
      </w:r>
      <w:ins w:id="1023" w:author="Larissa Silva | Tikinet" w:date="2022-07-08T13:57:00Z">
        <w:r>
          <w:rPr>
            <w:rFonts w:eastAsia="Times New Roman" w:cs="Times New Roman" w:ascii="Times New Roman" w:hAnsi="Times New Roman"/>
            <w:color w:val="000000" w:themeColor="text1"/>
            <w:sz w:val="24"/>
            <w:szCs w:val="24"/>
          </w:rPr>
          <w:t>r</w:t>
        </w:r>
      </w:ins>
      <w:del w:id="1024" w:author="Larissa Silva | Tikinet" w:date="2022-07-08T13:57:00Z">
        <w:r>
          <w:rPr>
            <w:rFonts w:eastAsia="Times New Roman" w:cs="Times New Roman" w:ascii="Times New Roman" w:hAnsi="Times New Roman"/>
            <w:color w:val="000000" w:themeColor="text1"/>
            <w:sz w:val="24"/>
            <w:szCs w:val="24"/>
          </w:rPr>
          <w:delText>ndo</w:delText>
        </w:r>
      </w:del>
      <w:r>
        <w:rPr>
          <w:rFonts w:eastAsia="Times New Roman" w:cs="Times New Roman" w:ascii="Times New Roman" w:hAnsi="Times New Roman"/>
          <w:color w:val="000000" w:themeColor="text1"/>
          <w:sz w:val="24"/>
          <w:szCs w:val="24"/>
        </w:rPr>
        <w:t xml:space="preserve"> alguns dos problemas levantados.</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highlight w:val="white"/>
        </w:rPr>
        <w:t>Pensando num p</w:t>
      </w:r>
      <w:r>
        <w:rPr>
          <w:rFonts w:eastAsia="Times New Roman" w:cs="Times New Roman" w:ascii="Times New Roman" w:hAnsi="Times New Roman"/>
          <w:color w:val="000000" w:themeColor="text1"/>
          <w:sz w:val="24"/>
          <w:szCs w:val="24"/>
        </w:rPr>
        <w:t>rovável prolongamento da crise política e econômica no Brasil</w:t>
      </w:r>
      <w:del w:id="1025" w:author="Larissa Silva | Tikinet" w:date="2022-07-08T13:57:00Z">
        <w:r>
          <w:rPr>
            <w:rFonts w:eastAsia="Times New Roman" w:cs="Times New Roman" w:ascii="Times New Roman" w:hAnsi="Times New Roman"/>
            <w:color w:val="000000" w:themeColor="text1"/>
            <w:sz w:val="24"/>
            <w:szCs w:val="24"/>
          </w:rPr>
          <w:delText>, no</w:delText>
        </w:r>
      </w:del>
      <w:r>
        <w:rPr>
          <w:rFonts w:eastAsia="Times New Roman" w:cs="Times New Roman" w:ascii="Times New Roman" w:hAnsi="Times New Roman"/>
          <w:color w:val="000000" w:themeColor="text1"/>
          <w:sz w:val="24"/>
          <w:szCs w:val="24"/>
        </w:rPr>
        <w:t xml:space="preserve"> pós-pandemia, é possível supor que a renda dos trabalhadores permanecerá em queda, considerando, ainda, a continuidade das ações governamentais para ampliar a precarização do trabalho como, por exemplo, a </w:t>
      </w:r>
      <w:del w:id="1026" w:author="Larissa Silva | Tikinet" w:date="2022-07-08T13:58:00Z">
        <w:r>
          <w:rPr>
            <w:rFonts w:eastAsia="Times New Roman" w:cs="Times New Roman" w:ascii="Times New Roman" w:hAnsi="Times New Roman"/>
            <w:color w:val="000000" w:themeColor="text1"/>
            <w:sz w:val="24"/>
            <w:szCs w:val="24"/>
          </w:rPr>
          <w:delText xml:space="preserve">implantação </w:delText>
        </w:r>
      </w:del>
      <w:ins w:id="1027" w:author="Larissa Silva | Tikinet" w:date="2022-07-08T13:58:00Z">
        <w:r>
          <w:rPr>
            <w:rFonts w:eastAsia="Times New Roman" w:cs="Times New Roman" w:ascii="Times New Roman" w:hAnsi="Times New Roman"/>
            <w:color w:val="000000" w:themeColor="text1"/>
            <w:sz w:val="24"/>
            <w:szCs w:val="24"/>
          </w:rPr>
          <w:t xml:space="preserve">criação </w:t>
        </w:r>
      </w:ins>
      <w:r>
        <w:rPr>
          <w:rFonts w:eastAsia="Times New Roman" w:cs="Times New Roman" w:ascii="Times New Roman" w:hAnsi="Times New Roman"/>
          <w:color w:val="000000" w:themeColor="text1"/>
          <w:sz w:val="24"/>
          <w:szCs w:val="24"/>
        </w:rPr>
        <w:t xml:space="preserve">da chamada </w:t>
      </w:r>
      <w:commentRangeStart w:id="6"/>
      <w:r>
        <w:rPr>
          <w:rFonts w:eastAsia="Times New Roman" w:cs="Times New Roman" w:ascii="Times New Roman" w:hAnsi="Times New Roman"/>
          <w:color w:val="000000" w:themeColor="text1"/>
          <w:sz w:val="24"/>
          <w:szCs w:val="24"/>
        </w:rPr>
        <w:t>Carteira Verde e Amarela</w:t>
      </w:r>
      <w:r>
        <w:rPr>
          <w:rFonts w:eastAsia="Times New Roman" w:cs="Times New Roman" w:ascii="Times New Roman" w:hAnsi="Times New Roman"/>
          <w:color w:val="000000" w:themeColor="text1"/>
          <w:sz w:val="24"/>
          <w:szCs w:val="24"/>
        </w:rPr>
      </w:r>
      <w:commentRangeEnd w:id="6"/>
      <w:r>
        <w:commentReference w:id="6"/>
      </w:r>
      <w:r>
        <w:rPr>
          <w:rFonts w:eastAsia="Times New Roman" w:cs="Times New Roman" w:ascii="Times New Roman" w:hAnsi="Times New Roman"/>
          <w:color w:val="000000" w:themeColor="text1"/>
          <w:sz w:val="24"/>
          <w:szCs w:val="24"/>
        </w:rPr>
        <w:t xml:space="preserve">. Caso essa queda na renda se confirme, ela poderá dificultar a retomada do consumo, da produção e da geração de emprego de qualidade. </w:t>
      </w:r>
      <w:r>
        <w:rPr>
          <w:rFonts w:eastAsia="Times New Roman" w:cs="Times New Roman" w:ascii="Times New Roman" w:hAnsi="Times New Roman"/>
          <w:sz w:val="24"/>
          <w:szCs w:val="24"/>
        </w:rPr>
        <w:t xml:space="preserve">Em paralelo, observamos a forte expansão das plataformas de trabalho nos mais diversos setores, inclusive </w:t>
      </w:r>
      <w:del w:id="1028" w:author="Larissa Silva | Tikinet" w:date="2022-07-08T13:59:00Z">
        <w:r>
          <w:rPr>
            <w:rFonts w:eastAsia="Times New Roman" w:cs="Times New Roman" w:ascii="Times New Roman" w:hAnsi="Times New Roman"/>
            <w:sz w:val="24"/>
            <w:szCs w:val="24"/>
          </w:rPr>
          <w:delText xml:space="preserve">para </w:delText>
        </w:r>
      </w:del>
      <w:ins w:id="1029" w:author="Larissa Silva | Tikinet" w:date="2022-07-08T13:59:00Z">
        <w:r>
          <w:rPr>
            <w:rFonts w:eastAsia="Times New Roman" w:cs="Times New Roman" w:ascii="Times New Roman" w:hAnsi="Times New Roman"/>
            <w:sz w:val="24"/>
            <w:szCs w:val="24"/>
          </w:rPr>
          <w:t>n</w:t>
        </w:r>
      </w:ins>
      <w:r>
        <w:rPr>
          <w:rFonts w:eastAsia="Times New Roman" w:cs="Times New Roman" w:ascii="Times New Roman" w:hAnsi="Times New Roman"/>
          <w:sz w:val="24"/>
          <w:szCs w:val="24"/>
        </w:rPr>
        <w:t>aqueles marca</w:t>
      </w:r>
      <w:ins w:id="1030" w:author="Larissa Silva | Tikinet" w:date="2022-07-08T13:59:00Z">
        <w:r>
          <w:rPr>
            <w:rFonts w:eastAsia="Times New Roman" w:cs="Times New Roman" w:ascii="Times New Roman" w:hAnsi="Times New Roman"/>
            <w:sz w:val="24"/>
            <w:szCs w:val="24"/>
          </w:rPr>
          <w:t>dos</w:t>
        </w:r>
      </w:ins>
      <w:del w:id="1031" w:author="Larissa Silva | Tikinet" w:date="2022-07-08T13:59:00Z">
        <w:r>
          <w:rPr>
            <w:rFonts w:eastAsia="Times New Roman" w:cs="Times New Roman" w:ascii="Times New Roman" w:hAnsi="Times New Roman"/>
            <w:sz w:val="24"/>
            <w:szCs w:val="24"/>
          </w:rPr>
          <w:delText>rmos</w:delText>
        </w:r>
      </w:del>
      <w:r>
        <w:rPr>
          <w:rFonts w:eastAsia="Times New Roman" w:cs="Times New Roman" w:ascii="Times New Roman" w:hAnsi="Times New Roman"/>
          <w:sz w:val="24"/>
          <w:szCs w:val="24"/>
        </w:rPr>
        <w:t xml:space="preserve"> pela formalização e </w:t>
      </w:r>
      <w:ins w:id="1032" w:author="Larissa Silva | Tikinet" w:date="2022-07-08T13:59:00Z">
        <w:r>
          <w:rPr>
            <w:rFonts w:eastAsia="Times New Roman" w:cs="Times New Roman" w:ascii="Times New Roman" w:hAnsi="Times New Roman"/>
            <w:sz w:val="24"/>
            <w:szCs w:val="24"/>
          </w:rPr>
          <w:t xml:space="preserve">por </w:t>
        </w:r>
      </w:ins>
      <w:r>
        <w:rPr>
          <w:rFonts w:eastAsia="Times New Roman" w:cs="Times New Roman" w:ascii="Times New Roman" w:hAnsi="Times New Roman"/>
          <w:sz w:val="24"/>
          <w:szCs w:val="24"/>
        </w:rPr>
        <w:t xml:space="preserve">melhores condições de trabalho – como </w:t>
      </w:r>
      <w:del w:id="1033" w:author="Larissa Silva | Tikinet" w:date="2022-07-08T13:59:00Z">
        <w:r>
          <w:rPr>
            <w:rFonts w:eastAsia="Times New Roman" w:cs="Times New Roman" w:ascii="Times New Roman" w:hAnsi="Times New Roman"/>
            <w:sz w:val="24"/>
            <w:szCs w:val="24"/>
          </w:rPr>
          <w:delText xml:space="preserve">o </w:delText>
        </w:r>
      </w:del>
      <w:r>
        <w:rPr>
          <w:rFonts w:eastAsia="Times New Roman" w:cs="Times New Roman" w:ascii="Times New Roman" w:hAnsi="Times New Roman"/>
          <w:sz w:val="24"/>
          <w:szCs w:val="24"/>
        </w:rPr>
        <w:t xml:space="preserve">de saúde, </w:t>
      </w:r>
      <w:ins w:id="1034" w:author="Larissa Silva | Tikinet" w:date="2022-07-08T14:00:00Z">
        <w:r>
          <w:rPr>
            <w:rFonts w:eastAsia="Times New Roman" w:cs="Times New Roman" w:ascii="Times New Roman" w:hAnsi="Times New Roman"/>
            <w:sz w:val="24"/>
            <w:szCs w:val="24"/>
          </w:rPr>
          <w:t xml:space="preserve">de </w:t>
        </w:r>
      </w:ins>
      <w:r>
        <w:rPr>
          <w:rFonts w:eastAsia="Times New Roman" w:cs="Times New Roman" w:ascii="Times New Roman" w:hAnsi="Times New Roman"/>
          <w:sz w:val="24"/>
          <w:szCs w:val="24"/>
        </w:rPr>
        <w:t>educação, jurídico ou bancário</w:t>
      </w:r>
      <w:del w:id="1035" w:author="Larissa Silva | Tikinet" w:date="2022-07-08T14:00:00Z">
        <w:r>
          <w:rPr>
            <w:rFonts w:eastAsia="Times New Roman" w:cs="Times New Roman" w:ascii="Times New Roman" w:hAnsi="Times New Roman"/>
            <w:sz w:val="24"/>
            <w:szCs w:val="24"/>
          </w:rPr>
          <w:delText>.</w:delText>
        </w:r>
      </w:del>
      <w:ins w:id="1036" w:author="Larissa Silva | Tikinet" w:date="2022-07-08T14:00:00Z">
        <w:r>
          <w:rPr>
            <w:rFonts w:eastAsia="Times New Roman" w:cs="Times New Roman" w:ascii="Times New Roman" w:hAnsi="Times New Roman"/>
            <w:sz w:val="24"/>
            <w:szCs w:val="24"/>
          </w:rPr>
          <w:t xml:space="preserve"> –,</w:t>
        </w:r>
      </w:ins>
      <w:r>
        <w:rPr>
          <w:rFonts w:eastAsia="Times New Roman" w:cs="Times New Roman" w:ascii="Times New Roman" w:hAnsi="Times New Roman"/>
          <w:sz w:val="24"/>
          <w:szCs w:val="24"/>
        </w:rPr>
        <w:t xml:space="preserve"> </w:t>
      </w:r>
      <w:del w:id="1037" w:author="Larissa Silva | Tikinet" w:date="2022-07-08T14:00:00Z">
        <w:r>
          <w:rPr>
            <w:rFonts w:eastAsia="Times New Roman" w:cs="Times New Roman" w:ascii="Times New Roman" w:hAnsi="Times New Roman"/>
            <w:sz w:val="24"/>
            <w:szCs w:val="24"/>
          </w:rPr>
          <w:delText>M</w:delText>
        </w:r>
      </w:del>
      <w:ins w:id="1038" w:author="Larissa Silva | Tikinet" w:date="2022-07-08T14:00:00Z">
        <w:r>
          <w:rPr>
            <w:rFonts w:eastAsia="Times New Roman" w:cs="Times New Roman" w:ascii="Times New Roman" w:hAnsi="Times New Roman"/>
            <w:sz w:val="24"/>
            <w:szCs w:val="24"/>
          </w:rPr>
          <w:t>m</w:t>
        </w:r>
      </w:ins>
      <w:r>
        <w:rPr>
          <w:rFonts w:eastAsia="Times New Roman" w:cs="Times New Roman" w:ascii="Times New Roman" w:hAnsi="Times New Roman"/>
          <w:sz w:val="24"/>
          <w:szCs w:val="24"/>
        </w:rPr>
        <w:t xml:space="preserve">ovimento que se intensificou no período da pandemia e que tende a continuar no </w:t>
      </w:r>
      <w:del w:id="1039" w:author="Larissa Silva | Tikinet" w:date="2022-07-08T14:00:00Z">
        <w:r>
          <w:rPr>
            <w:rFonts w:eastAsia="Times New Roman" w:cs="Times New Roman" w:ascii="Times New Roman" w:hAnsi="Times New Roman"/>
            <w:sz w:val="24"/>
            <w:szCs w:val="24"/>
          </w:rPr>
          <w:delText>pós-pandemia</w:delText>
        </w:r>
      </w:del>
      <w:ins w:id="1040" w:author="Larissa Silva | Tikinet" w:date="2022-07-08T14:00:00Z">
        <w:r>
          <w:rPr>
            <w:rFonts w:eastAsia="Times New Roman" w:cs="Times New Roman" w:ascii="Times New Roman" w:hAnsi="Times New Roman"/>
            <w:sz w:val="24"/>
            <w:szCs w:val="24"/>
          </w:rPr>
          <w:t>período posterior</w:t>
        </w:r>
      </w:ins>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themeColor="text1"/>
          <w:sz w:val="24"/>
          <w:szCs w:val="24"/>
        </w:rPr>
        <w:t>Com isso, há</w:t>
      </w:r>
      <w:del w:id="1041" w:author="Larissa Silva | Tikinet" w:date="2022-07-08T14:00:00Z">
        <w:r>
          <w:rPr>
            <w:rFonts w:eastAsia="Times New Roman" w:cs="Times New Roman" w:ascii="Times New Roman" w:hAnsi="Times New Roman"/>
            <w:color w:val="000000" w:themeColor="text1"/>
            <w:sz w:val="24"/>
            <w:szCs w:val="24"/>
          </w:rPr>
          <w:delText xml:space="preserve"> uma</w:delText>
        </w:r>
      </w:del>
      <w:r>
        <w:rPr>
          <w:rFonts w:eastAsia="Times New Roman" w:cs="Times New Roman" w:ascii="Times New Roman" w:hAnsi="Times New Roman"/>
          <w:color w:val="000000" w:themeColor="text1"/>
          <w:sz w:val="24"/>
          <w:szCs w:val="24"/>
        </w:rPr>
        <w:t xml:space="preserve"> forte probabilidade de que um número maior de pessoas passe a laborar via plataformas digitais de trabalho. Aliás, este é um receio muito ressaltado nas conversas nos grupos de WhatsApp, </w:t>
      </w:r>
      <w:del w:id="1042" w:author="Larissa Silva | Tikinet" w:date="2022-07-08T14:01:00Z">
        <w:r>
          <w:rPr>
            <w:rFonts w:eastAsia="Times New Roman" w:cs="Times New Roman" w:ascii="Times New Roman" w:hAnsi="Times New Roman"/>
            <w:color w:val="000000" w:themeColor="text1"/>
            <w:sz w:val="24"/>
            <w:szCs w:val="24"/>
          </w:rPr>
          <w:delText xml:space="preserve">quando </w:delText>
        </w:r>
      </w:del>
      <w:ins w:id="1043" w:author="Larissa Silva | Tikinet" w:date="2022-07-08T14:01:00Z">
        <w:r>
          <w:rPr>
            <w:rFonts w:eastAsia="Times New Roman" w:cs="Times New Roman" w:ascii="Times New Roman" w:hAnsi="Times New Roman"/>
            <w:color w:val="000000" w:themeColor="text1"/>
            <w:sz w:val="24"/>
            <w:szCs w:val="24"/>
          </w:rPr>
          <w:t xml:space="preserve">que </w:t>
        </w:r>
      </w:ins>
      <w:del w:id="1044" w:author="Larissa Silva | Tikinet" w:date="2022-07-08T14:01:00Z">
        <w:r>
          <w:rPr>
            <w:rFonts w:eastAsia="Times New Roman" w:cs="Times New Roman" w:ascii="Times New Roman" w:hAnsi="Times New Roman"/>
            <w:color w:val="000000" w:themeColor="text1"/>
            <w:sz w:val="24"/>
            <w:szCs w:val="24"/>
          </w:rPr>
          <w:delText xml:space="preserve">falam </w:delText>
        </w:r>
      </w:del>
      <w:ins w:id="1045" w:author="Larissa Silva | Tikinet" w:date="2022-07-08T14:01:00Z">
        <w:r>
          <w:rPr>
            <w:rFonts w:eastAsia="Times New Roman" w:cs="Times New Roman" w:ascii="Times New Roman" w:hAnsi="Times New Roman"/>
            <w:color w:val="000000" w:themeColor="text1"/>
            <w:sz w:val="24"/>
            <w:szCs w:val="24"/>
          </w:rPr>
          <w:t xml:space="preserve">mencionam que </w:t>
        </w:r>
      </w:ins>
      <w:del w:id="1046" w:author="Larissa Silva | Tikinet" w:date="2022-07-08T14:01:00Z">
        <w:r>
          <w:rPr>
            <w:rFonts w:eastAsia="Times New Roman" w:cs="Times New Roman" w:ascii="Times New Roman" w:hAnsi="Times New Roman"/>
            <w:color w:val="000000" w:themeColor="text1"/>
            <w:sz w:val="24"/>
            <w:szCs w:val="24"/>
          </w:rPr>
          <w:delText>d</w:delText>
        </w:r>
      </w:del>
      <w:r>
        <w:rPr>
          <w:rFonts w:eastAsia="Times New Roman" w:cs="Times New Roman" w:ascii="Times New Roman" w:hAnsi="Times New Roman"/>
          <w:color w:val="000000" w:themeColor="text1"/>
          <w:sz w:val="24"/>
          <w:szCs w:val="24"/>
        </w:rPr>
        <w:t xml:space="preserve">o risco de haver cada vez mais motoristas nas plataformas de transporte </w:t>
      </w:r>
      <w:del w:id="1047" w:author="Larissa Silva | Tikinet" w:date="2022-07-08T14:02:00Z">
        <w:r>
          <w:rPr>
            <w:rFonts w:eastAsia="Times New Roman" w:cs="Times New Roman" w:ascii="Times New Roman" w:hAnsi="Times New Roman"/>
            <w:color w:val="000000" w:themeColor="text1"/>
            <w:sz w:val="24"/>
            <w:szCs w:val="24"/>
          </w:rPr>
          <w:delText xml:space="preserve">fazendo </w:delText>
        </w:r>
      </w:del>
      <w:ins w:id="1048" w:author="Larissa Silva | Tikinet" w:date="2022-07-08T14:02:00Z">
        <w:r>
          <w:rPr>
            <w:rFonts w:eastAsia="Times New Roman" w:cs="Times New Roman" w:ascii="Times New Roman" w:hAnsi="Times New Roman"/>
            <w:color w:val="000000" w:themeColor="text1"/>
            <w:sz w:val="24"/>
            <w:szCs w:val="24"/>
          </w:rPr>
          <w:t xml:space="preserve">pode fazer </w:t>
        </w:r>
      </w:ins>
      <w:r>
        <w:rPr>
          <w:rFonts w:eastAsia="Times New Roman" w:cs="Times New Roman" w:ascii="Times New Roman" w:hAnsi="Times New Roman"/>
          <w:color w:val="000000" w:themeColor="text1"/>
          <w:sz w:val="24"/>
          <w:szCs w:val="24"/>
        </w:rPr>
        <w:t xml:space="preserve">com que caia, ainda mais, a quantidade de demanda. Diante desse cenário, torna-se </w:t>
      </w:r>
      <w:del w:id="1049" w:author="Larissa Silva | Tikinet" w:date="2022-07-08T15:17:00Z">
        <w:r>
          <w:rPr>
            <w:rFonts w:eastAsia="Times New Roman" w:cs="Times New Roman" w:ascii="Times New Roman" w:hAnsi="Times New Roman"/>
            <w:color w:val="000000" w:themeColor="text1"/>
            <w:sz w:val="24"/>
            <w:szCs w:val="24"/>
          </w:rPr>
          <w:delText xml:space="preserve">ainda </w:delText>
        </w:r>
      </w:del>
      <w:ins w:id="1050" w:author="Larissa Silva | Tikinet" w:date="2022-07-08T15:17:00Z">
        <w:r>
          <w:rPr>
            <w:rFonts w:eastAsia="Times New Roman" w:cs="Times New Roman" w:ascii="Times New Roman" w:hAnsi="Times New Roman"/>
            <w:color w:val="000000" w:themeColor="text1"/>
            <w:sz w:val="24"/>
            <w:szCs w:val="24"/>
          </w:rPr>
          <w:t xml:space="preserve">cada vez </w:t>
        </w:r>
      </w:ins>
      <w:r>
        <w:rPr>
          <w:rFonts w:eastAsia="Times New Roman" w:cs="Times New Roman" w:ascii="Times New Roman" w:hAnsi="Times New Roman"/>
          <w:color w:val="000000" w:themeColor="text1"/>
          <w:sz w:val="24"/>
          <w:szCs w:val="24"/>
        </w:rPr>
        <w:t>mais necessária e urgente uma adequada regulamentação da relação entre as plataformas e os trabalhadores.</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Ainda que não tenha sido objeto deste artigo analisar a questão da regulamentação, seria difícil finalizá-lo sem trazermos es</w:t>
      </w:r>
      <w:ins w:id="1051" w:author="Larissa Silva | Tikinet" w:date="2022-07-08T14:03:00Z">
        <w:r>
          <w:rPr>
            <w:rFonts w:eastAsia="Times New Roman" w:cs="Times New Roman" w:ascii="Times New Roman" w:hAnsi="Times New Roman"/>
            <w:color w:val="000000" w:themeColor="text1"/>
            <w:sz w:val="24"/>
            <w:szCs w:val="24"/>
          </w:rPr>
          <w:t>s</w:t>
        </w:r>
      </w:ins>
      <w:del w:id="1052" w:author="Larissa Silva | Tikinet" w:date="2022-07-08T14:03:00Z">
        <w:r>
          <w:rPr>
            <w:rFonts w:eastAsia="Times New Roman" w:cs="Times New Roman" w:ascii="Times New Roman" w:hAnsi="Times New Roman"/>
            <w:color w:val="000000" w:themeColor="text1"/>
            <w:sz w:val="24"/>
            <w:szCs w:val="24"/>
          </w:rPr>
          <w:delText>t</w:delText>
        </w:r>
      </w:del>
      <w:r>
        <w:rPr>
          <w:rFonts w:eastAsia="Times New Roman" w:cs="Times New Roman" w:ascii="Times New Roman" w:hAnsi="Times New Roman"/>
          <w:color w:val="000000" w:themeColor="text1"/>
          <w:sz w:val="24"/>
          <w:szCs w:val="24"/>
        </w:rPr>
        <w:t>a questão, sobretudo pensando no momento futuro. Há diversos caminhos sendo discutidos</w:t>
      </w:r>
      <w:del w:id="1053" w:author="Larissa Silva | Tikinet" w:date="2022-07-08T14:03: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além daquele que considera esses trabalhadores realmente autônomos</w:t>
      </w:r>
      <w:ins w:id="1054" w:author="Larissa Silva | Tikinet" w:date="2022-07-08T14:04:00Z">
        <w:r>
          <w:rPr>
            <w:rFonts w:eastAsia="Times New Roman" w:cs="Times New Roman" w:ascii="Times New Roman" w:hAnsi="Times New Roman"/>
            <w:color w:val="000000" w:themeColor="text1"/>
            <w:sz w:val="24"/>
            <w:szCs w:val="24"/>
          </w:rPr>
          <w:t>, afirmando</w:t>
        </w:r>
      </w:ins>
      <w:del w:id="1055" w:author="Larissa Silva | Tikinet" w:date="2022-07-08T14:03: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não </w:t>
      </w:r>
      <w:del w:id="1056" w:author="Larissa Silva | Tikinet" w:date="2022-07-08T14:04:00Z">
        <w:r>
          <w:rPr>
            <w:rFonts w:eastAsia="Times New Roman" w:cs="Times New Roman" w:ascii="Times New Roman" w:hAnsi="Times New Roman"/>
            <w:color w:val="000000" w:themeColor="text1"/>
            <w:sz w:val="24"/>
            <w:szCs w:val="24"/>
          </w:rPr>
          <w:delText>sendo necessária</w:delText>
        </w:r>
      </w:del>
      <w:ins w:id="1057" w:author="Larissa Silva | Tikinet" w:date="2022-07-08T14:04:00Z">
        <w:r>
          <w:rPr>
            <w:rFonts w:eastAsia="Times New Roman" w:cs="Times New Roman" w:ascii="Times New Roman" w:hAnsi="Times New Roman"/>
            <w:color w:val="000000" w:themeColor="text1"/>
            <w:sz w:val="24"/>
            <w:szCs w:val="24"/>
          </w:rPr>
          <w:t>ser necessária</w:t>
        </w:r>
      </w:ins>
      <w:r>
        <w:rPr>
          <w:rFonts w:eastAsia="Times New Roman" w:cs="Times New Roman" w:ascii="Times New Roman" w:hAnsi="Times New Roman"/>
          <w:color w:val="000000" w:themeColor="text1"/>
          <w:sz w:val="24"/>
          <w:szCs w:val="24"/>
        </w:rPr>
        <w:t>, portanto, nenhuma mudança, uma vez que es</w:t>
      </w:r>
      <w:ins w:id="1058" w:author="Larissa Silva | Tikinet" w:date="2022-07-08T14:04:00Z">
        <w:r>
          <w:rPr>
            <w:rFonts w:eastAsia="Times New Roman" w:cs="Times New Roman" w:ascii="Times New Roman" w:hAnsi="Times New Roman"/>
            <w:color w:val="000000" w:themeColor="text1"/>
            <w:sz w:val="24"/>
            <w:szCs w:val="24"/>
          </w:rPr>
          <w:t>s</w:t>
        </w:r>
      </w:ins>
      <w:del w:id="1059" w:author="Larissa Silva | Tikinet" w:date="2022-07-08T14:04:00Z">
        <w:r>
          <w:rPr>
            <w:rFonts w:eastAsia="Times New Roman" w:cs="Times New Roman" w:ascii="Times New Roman" w:hAnsi="Times New Roman"/>
            <w:color w:val="000000" w:themeColor="text1"/>
            <w:sz w:val="24"/>
            <w:szCs w:val="24"/>
          </w:rPr>
          <w:delText>t</w:delText>
        </w:r>
      </w:del>
      <w:r>
        <w:rPr>
          <w:rFonts w:eastAsia="Times New Roman" w:cs="Times New Roman" w:ascii="Times New Roman" w:hAnsi="Times New Roman"/>
          <w:color w:val="000000" w:themeColor="text1"/>
          <w:sz w:val="24"/>
          <w:szCs w:val="24"/>
        </w:rPr>
        <w:t xml:space="preserve">a </w:t>
      </w:r>
      <w:del w:id="1060" w:author="Larissa Silva | Tikinet" w:date="2022-07-08T14:04:00Z">
        <w:r>
          <w:rPr>
            <w:rFonts w:eastAsia="Times New Roman" w:cs="Times New Roman" w:ascii="Times New Roman" w:hAnsi="Times New Roman"/>
            <w:color w:val="000000" w:themeColor="text1"/>
            <w:sz w:val="24"/>
            <w:szCs w:val="24"/>
          </w:rPr>
          <w:delText xml:space="preserve">relação </w:delText>
        </w:r>
      </w:del>
      <w:ins w:id="1061" w:author="Larissa Silva | Tikinet" w:date="2022-07-08T14:04:00Z">
        <w:r>
          <w:rPr>
            <w:rFonts w:eastAsia="Times New Roman" w:cs="Times New Roman" w:ascii="Times New Roman" w:hAnsi="Times New Roman"/>
            <w:color w:val="000000" w:themeColor="text1"/>
            <w:sz w:val="24"/>
            <w:szCs w:val="24"/>
          </w:rPr>
          <w:t>condição seria</w:t>
        </w:r>
      </w:ins>
      <w:del w:id="1062" w:author="Larissa Silva | Tikinet" w:date="2022-07-08T14:04:00Z">
        <w:r>
          <w:rPr>
            <w:rFonts w:eastAsia="Times New Roman" w:cs="Times New Roman" w:ascii="Times New Roman" w:hAnsi="Times New Roman"/>
            <w:color w:val="000000" w:themeColor="text1"/>
            <w:sz w:val="24"/>
            <w:szCs w:val="24"/>
          </w:rPr>
          <w:delText>é</w:delText>
        </w:r>
      </w:del>
      <w:r>
        <w:rPr>
          <w:rFonts w:eastAsia="Times New Roman" w:cs="Times New Roman" w:ascii="Times New Roman" w:hAnsi="Times New Roman"/>
          <w:color w:val="000000" w:themeColor="text1"/>
          <w:sz w:val="24"/>
          <w:szCs w:val="24"/>
        </w:rPr>
        <w:t xml:space="preserve"> regida pelo Direito Civil e não do Trabalho (CARDOSO, ARTUR</w:t>
      </w:r>
      <w:ins w:id="1063" w:author="Larissa Silva | Tikinet" w:date="2022-07-08T14:05:00Z">
        <w:r>
          <w:rPr>
            <w:rFonts w:eastAsia="Times New Roman" w:cs="Times New Roman" w:ascii="Times New Roman" w:hAnsi="Times New Roman"/>
            <w:color w:val="000000" w:themeColor="text1"/>
            <w:sz w:val="24"/>
            <w:szCs w:val="24"/>
          </w:rPr>
          <w:t>;</w:t>
        </w:r>
      </w:ins>
      <w:del w:id="1064" w:author="Larissa Silva | Tikinet" w:date="2022-07-08T14:05:00Z">
        <w:r>
          <w:rPr>
            <w:rFonts w:eastAsia="Times New Roman" w:cs="Times New Roman" w:ascii="Times New Roman" w:hAnsi="Times New Roman"/>
            <w:color w:val="000000" w:themeColor="text1"/>
            <w:sz w:val="24"/>
            <w:szCs w:val="24"/>
          </w:rPr>
          <w:delText xml:space="preserve"> e</w:delText>
        </w:r>
      </w:del>
      <w:r>
        <w:rPr>
          <w:rFonts w:eastAsia="Times New Roman" w:cs="Times New Roman" w:ascii="Times New Roman" w:hAnsi="Times New Roman"/>
          <w:color w:val="000000" w:themeColor="text1"/>
          <w:sz w:val="24"/>
          <w:szCs w:val="24"/>
        </w:rPr>
        <w:t xml:space="preserve"> OLIVEIRA, 2020). Do </w:t>
      </w:r>
      <w:del w:id="1065" w:author="Larissa Silva | Tikinet" w:date="2022-07-08T14:05:00Z">
        <w:r>
          <w:rPr>
            <w:rFonts w:eastAsia="Times New Roman" w:cs="Times New Roman" w:ascii="Times New Roman" w:hAnsi="Times New Roman"/>
            <w:color w:val="000000" w:themeColor="text1"/>
            <w:sz w:val="24"/>
            <w:szCs w:val="24"/>
          </w:rPr>
          <w:delText xml:space="preserve">nosso </w:delText>
        </w:r>
      </w:del>
      <w:r>
        <w:rPr>
          <w:rFonts w:eastAsia="Times New Roman" w:cs="Times New Roman" w:ascii="Times New Roman" w:hAnsi="Times New Roman"/>
          <w:color w:val="000000" w:themeColor="text1"/>
          <w:sz w:val="24"/>
          <w:szCs w:val="24"/>
        </w:rPr>
        <w:t>ponto de vista</w:t>
      </w:r>
      <w:ins w:id="1066" w:author="Larissa Silva | Tikinet" w:date="2022-07-08T14:05:00Z">
        <w:r>
          <w:rPr>
            <w:rFonts w:eastAsia="Times New Roman" w:cs="Times New Roman" w:ascii="Times New Roman" w:hAnsi="Times New Roman"/>
            <w:color w:val="000000" w:themeColor="text1"/>
            <w:sz w:val="24"/>
            <w:szCs w:val="24"/>
          </w:rPr>
          <w:t xml:space="preserve"> que orienta este trabalho</w:t>
        </w:r>
      </w:ins>
      <w:del w:id="1067" w:author="Larissa Silva | Tikinet" w:date="2022-07-08T15:18: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e tendo em conta a relação existente de uma mescla de subordinação clássica e do que tem sido denominada de algorítmica, fica clara a necessidade de que o governo exerça controle sobre as empresas-plataforma e, ao mesmo tempo, garanta direitos aos seus trabalhadores.</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Nes</w:t>
      </w:r>
      <w:del w:id="1068" w:author="Larissa Silva | Tikinet" w:date="2022-07-08T14:05:00Z">
        <w:r>
          <w:rPr>
            <w:rFonts w:eastAsia="Times New Roman" w:cs="Times New Roman" w:ascii="Times New Roman" w:hAnsi="Times New Roman"/>
            <w:color w:val="000000" w:themeColor="text1"/>
            <w:sz w:val="24"/>
            <w:szCs w:val="24"/>
          </w:rPr>
          <w:delText>t</w:delText>
        </w:r>
      </w:del>
      <w:ins w:id="1069" w:author="Larissa Silva | Tikinet" w:date="2022-07-08T14:05: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 xml:space="preserve">e caso, um dos caminhos tem defendido a criação de uma legislação intermediária e específica para os trabalhadores que atuam nas plataformas digitais. No limite, poderia haver uma legislação diferente para cada tipo de plataforma como, por exemplo, as dos setores de transporte, </w:t>
      </w:r>
      <w:del w:id="1070" w:author="Larissa Silva | Tikinet" w:date="2022-07-08T15:19:00Z">
        <w:r>
          <w:rPr>
            <w:rFonts w:eastAsia="Times New Roman" w:cs="Times New Roman" w:ascii="Times New Roman" w:hAnsi="Times New Roman"/>
            <w:color w:val="000000" w:themeColor="text1"/>
            <w:sz w:val="24"/>
            <w:szCs w:val="24"/>
          </w:rPr>
          <w:delText xml:space="preserve">de </w:delText>
        </w:r>
      </w:del>
      <w:r>
        <w:rPr>
          <w:rFonts w:eastAsia="Times New Roman" w:cs="Times New Roman" w:ascii="Times New Roman" w:hAnsi="Times New Roman"/>
          <w:color w:val="000000" w:themeColor="text1"/>
          <w:sz w:val="24"/>
          <w:szCs w:val="24"/>
        </w:rPr>
        <w:t>entrega,</w:t>
      </w:r>
      <w:del w:id="1071" w:author="Larissa Silva | Tikinet" w:date="2022-07-08T15:19:00Z">
        <w:r>
          <w:rPr>
            <w:rFonts w:eastAsia="Times New Roman" w:cs="Times New Roman" w:ascii="Times New Roman" w:hAnsi="Times New Roman"/>
            <w:color w:val="000000" w:themeColor="text1"/>
            <w:sz w:val="24"/>
            <w:szCs w:val="24"/>
          </w:rPr>
          <w:delText xml:space="preserve"> de</w:delText>
        </w:r>
      </w:del>
      <w:r>
        <w:rPr>
          <w:rFonts w:eastAsia="Times New Roman" w:cs="Times New Roman" w:ascii="Times New Roman" w:hAnsi="Times New Roman"/>
          <w:color w:val="000000" w:themeColor="text1"/>
          <w:sz w:val="24"/>
          <w:szCs w:val="24"/>
        </w:rPr>
        <w:t xml:space="preserve"> serviço de limpeza, </w:t>
      </w:r>
      <w:del w:id="1072" w:author="Larissa Silva | Tikinet" w:date="2022-07-08T15:19:00Z">
        <w:r>
          <w:rPr>
            <w:rFonts w:eastAsia="Times New Roman" w:cs="Times New Roman" w:ascii="Times New Roman" w:hAnsi="Times New Roman"/>
            <w:color w:val="000000" w:themeColor="text1"/>
            <w:sz w:val="24"/>
            <w:szCs w:val="24"/>
          </w:rPr>
          <w:delText xml:space="preserve">de </w:delText>
        </w:r>
      </w:del>
      <w:r>
        <w:rPr>
          <w:rFonts w:eastAsia="Times New Roman" w:cs="Times New Roman" w:ascii="Times New Roman" w:hAnsi="Times New Roman"/>
          <w:color w:val="000000" w:themeColor="text1"/>
          <w:sz w:val="24"/>
          <w:szCs w:val="24"/>
        </w:rPr>
        <w:t>educação ou</w:t>
      </w:r>
      <w:del w:id="1073" w:author="Larissa Silva | Tikinet" w:date="2022-07-08T15:19:00Z">
        <w:r>
          <w:rPr>
            <w:rFonts w:eastAsia="Times New Roman" w:cs="Times New Roman" w:ascii="Times New Roman" w:hAnsi="Times New Roman"/>
            <w:color w:val="000000" w:themeColor="text1"/>
            <w:sz w:val="24"/>
            <w:szCs w:val="24"/>
          </w:rPr>
          <w:delText xml:space="preserve"> o</w:delText>
        </w:r>
      </w:del>
      <w:r>
        <w:rPr>
          <w:rFonts w:eastAsia="Times New Roman" w:cs="Times New Roman" w:ascii="Times New Roman" w:hAnsi="Times New Roman"/>
          <w:color w:val="000000" w:themeColor="text1"/>
          <w:sz w:val="24"/>
          <w:szCs w:val="24"/>
        </w:rPr>
        <w:t xml:space="preserve"> </w:t>
      </w:r>
      <w:del w:id="1074" w:author="Larissa Silva | Tikinet" w:date="2022-07-08T15:19:00Z">
        <w:r>
          <w:rPr>
            <w:rFonts w:eastAsia="Times New Roman" w:cs="Times New Roman" w:ascii="Times New Roman" w:hAnsi="Times New Roman"/>
            <w:color w:val="000000" w:themeColor="text1"/>
            <w:sz w:val="24"/>
            <w:szCs w:val="24"/>
          </w:rPr>
          <w:delText xml:space="preserve">de </w:delText>
        </w:r>
      </w:del>
      <w:r>
        <w:rPr>
          <w:rFonts w:eastAsia="Times New Roman" w:cs="Times New Roman" w:ascii="Times New Roman" w:hAnsi="Times New Roman"/>
          <w:color w:val="000000" w:themeColor="text1"/>
          <w:sz w:val="24"/>
          <w:szCs w:val="24"/>
        </w:rPr>
        <w:t xml:space="preserve">hotelaria, tendo em </w:t>
      </w:r>
      <w:del w:id="1075" w:author="Larissa Silva | Tikinet" w:date="2022-07-08T14:06:00Z">
        <w:r>
          <w:rPr>
            <w:rFonts w:eastAsia="Times New Roman" w:cs="Times New Roman" w:ascii="Times New Roman" w:hAnsi="Times New Roman"/>
            <w:color w:val="000000" w:themeColor="text1"/>
            <w:sz w:val="24"/>
            <w:szCs w:val="24"/>
          </w:rPr>
          <w:delText xml:space="preserve">vista </w:delText>
        </w:r>
      </w:del>
      <w:ins w:id="1076" w:author="Larissa Silva | Tikinet" w:date="2022-07-08T14:06:00Z">
        <w:r>
          <w:rPr>
            <w:rFonts w:eastAsia="Times New Roman" w:cs="Times New Roman" w:ascii="Times New Roman" w:hAnsi="Times New Roman"/>
            <w:color w:val="000000" w:themeColor="text1"/>
            <w:sz w:val="24"/>
            <w:szCs w:val="24"/>
          </w:rPr>
          <w:t xml:space="preserve">mente </w:t>
        </w:r>
      </w:ins>
      <w:r>
        <w:rPr>
          <w:rFonts w:eastAsia="Times New Roman" w:cs="Times New Roman" w:ascii="Times New Roman" w:hAnsi="Times New Roman"/>
          <w:color w:val="000000" w:themeColor="text1"/>
          <w:sz w:val="24"/>
          <w:szCs w:val="24"/>
        </w:rPr>
        <w:t xml:space="preserve">as especificidades de cada uma. Diversos projetos de lei já foram apresentados ao </w:t>
      </w:r>
      <w:ins w:id="1077" w:author="Larissa Silva | Tikinet" w:date="2022-07-08T14:06:00Z">
        <w:r>
          <w:rPr>
            <w:rFonts w:eastAsia="Times New Roman" w:cs="Times New Roman" w:ascii="Times New Roman" w:hAnsi="Times New Roman"/>
            <w:color w:val="000000" w:themeColor="text1"/>
            <w:sz w:val="24"/>
            <w:szCs w:val="24"/>
          </w:rPr>
          <w:t>C</w:t>
        </w:r>
      </w:ins>
      <w:del w:id="1078" w:author="Larissa Silva | Tikinet" w:date="2022-07-08T14:06:00Z">
        <w:r>
          <w:rPr>
            <w:rFonts w:eastAsia="Times New Roman" w:cs="Times New Roman" w:ascii="Times New Roman" w:hAnsi="Times New Roman"/>
            <w:color w:val="000000" w:themeColor="text1"/>
            <w:sz w:val="24"/>
            <w:szCs w:val="24"/>
          </w:rPr>
          <w:delText>c</w:delText>
        </w:r>
      </w:del>
      <w:r>
        <w:rPr>
          <w:rFonts w:eastAsia="Times New Roman" w:cs="Times New Roman" w:ascii="Times New Roman" w:hAnsi="Times New Roman"/>
          <w:color w:val="000000" w:themeColor="text1"/>
          <w:sz w:val="24"/>
          <w:szCs w:val="24"/>
        </w:rPr>
        <w:t>ongresso brasileiro propondo essa regulamentação, e alguns estão sendo debatidos. Do nosso ponto de vista, es</w:t>
      </w:r>
      <w:del w:id="1079" w:author="Larissa Silva | Tikinet" w:date="2022-07-08T14:06:00Z">
        <w:r>
          <w:rPr>
            <w:rFonts w:eastAsia="Times New Roman" w:cs="Times New Roman" w:ascii="Times New Roman" w:hAnsi="Times New Roman"/>
            <w:color w:val="000000" w:themeColor="text1"/>
            <w:sz w:val="24"/>
            <w:szCs w:val="24"/>
          </w:rPr>
          <w:delText>t</w:delText>
        </w:r>
      </w:del>
      <w:ins w:id="1080" w:author="Larissa Silva | Tikinet" w:date="2022-07-08T14:06:00Z">
        <w:r>
          <w:rPr>
            <w:rFonts w:eastAsia="Times New Roman" w:cs="Times New Roman" w:ascii="Times New Roman" w:hAnsi="Times New Roman"/>
            <w:color w:val="000000" w:themeColor="text1"/>
            <w:sz w:val="24"/>
            <w:szCs w:val="24"/>
          </w:rPr>
          <w:t>s</w:t>
        </w:r>
      </w:ins>
      <w:r>
        <w:rPr>
          <w:rFonts w:eastAsia="Times New Roman" w:cs="Times New Roman" w:ascii="Times New Roman" w:hAnsi="Times New Roman"/>
          <w:color w:val="000000" w:themeColor="text1"/>
          <w:sz w:val="24"/>
          <w:szCs w:val="24"/>
        </w:rPr>
        <w:t>a opção traz diversos problemas.</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Considerando o momento atual, marcado por uma correlação de forças muito desfavorável à classe trabalhadora, nos parece evidente o risco de que as legislações específicas que v</w:t>
      </w:r>
      <w:ins w:id="1081" w:author="Larissa Silva | Tikinet" w:date="2022-07-08T14:07:00Z">
        <w:r>
          <w:rPr>
            <w:rFonts w:eastAsia="Times New Roman" w:cs="Times New Roman" w:ascii="Times New Roman" w:hAnsi="Times New Roman"/>
            <w:color w:val="000000" w:themeColor="text1"/>
            <w:sz w:val="24"/>
            <w:szCs w:val="24"/>
          </w:rPr>
          <w:t>enham</w:t>
        </w:r>
      </w:ins>
      <w:del w:id="1082" w:author="Larissa Silva | Tikinet" w:date="2022-07-08T14:07:00Z">
        <w:r>
          <w:rPr>
            <w:rFonts w:eastAsia="Times New Roman" w:cs="Times New Roman" w:ascii="Times New Roman" w:hAnsi="Times New Roman"/>
            <w:color w:val="000000" w:themeColor="text1"/>
            <w:sz w:val="24"/>
            <w:szCs w:val="24"/>
          </w:rPr>
          <w:delText>ierem</w:delText>
        </w:r>
      </w:del>
      <w:r>
        <w:rPr>
          <w:rFonts w:eastAsia="Times New Roman" w:cs="Times New Roman" w:ascii="Times New Roman" w:hAnsi="Times New Roman"/>
          <w:color w:val="000000" w:themeColor="text1"/>
          <w:sz w:val="24"/>
          <w:szCs w:val="24"/>
        </w:rPr>
        <w:t xml:space="preserve"> a ser aprovadas</w:t>
      </w:r>
      <w:del w:id="1083" w:author="Larissa Silva | Tikinet" w:date="2022-07-08T14:07: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garantam menos direitos do que os já previstos na Consolidação das Leis do Trabalho (CLT). Por outro lado, a adoção de uma </w:t>
      </w:r>
      <w:del w:id="1084" w:author="Larissa Silva | Tikinet" w:date="2022-07-08T14:07:00Z">
        <w:r>
          <w:rPr>
            <w:rFonts w:eastAsia="Times New Roman" w:cs="Times New Roman" w:ascii="Times New Roman" w:hAnsi="Times New Roman"/>
            <w:color w:val="000000" w:themeColor="text1"/>
            <w:sz w:val="24"/>
            <w:szCs w:val="24"/>
          </w:rPr>
          <w:delText xml:space="preserve">legislação </w:delText>
        </w:r>
      </w:del>
      <w:ins w:id="1085" w:author="Larissa Silva | Tikinet" w:date="2022-07-08T14:07:00Z">
        <w:r>
          <w:rPr>
            <w:rFonts w:eastAsia="Times New Roman" w:cs="Times New Roman" w:ascii="Times New Roman" w:hAnsi="Times New Roman"/>
            <w:color w:val="000000" w:themeColor="text1"/>
            <w:sz w:val="24"/>
            <w:szCs w:val="24"/>
          </w:rPr>
          <w:t xml:space="preserve">regulamentação </w:t>
        </w:r>
      </w:ins>
      <w:r>
        <w:rPr>
          <w:rFonts w:eastAsia="Times New Roman" w:cs="Times New Roman" w:ascii="Times New Roman" w:hAnsi="Times New Roman"/>
          <w:color w:val="000000" w:themeColor="text1"/>
          <w:sz w:val="24"/>
          <w:szCs w:val="24"/>
        </w:rPr>
        <w:t xml:space="preserve">favorável às empresas-plataforma pode significar o reconhecimento legal da existência de “trabalhadores de segunda classe” e </w:t>
      </w:r>
      <w:ins w:id="1086" w:author="Larissa Silva | Tikinet" w:date="2022-07-08T14:07:00Z">
        <w:r>
          <w:rPr>
            <w:rFonts w:eastAsia="Times New Roman" w:cs="Times New Roman" w:ascii="Times New Roman" w:hAnsi="Times New Roman"/>
            <w:color w:val="000000" w:themeColor="text1"/>
            <w:sz w:val="24"/>
            <w:szCs w:val="24"/>
          </w:rPr>
          <w:t xml:space="preserve">a </w:t>
        </w:r>
      </w:ins>
      <w:r>
        <w:rPr>
          <w:rFonts w:eastAsia="Times New Roman" w:cs="Times New Roman" w:ascii="Times New Roman" w:hAnsi="Times New Roman"/>
          <w:color w:val="000000" w:themeColor="text1"/>
          <w:sz w:val="24"/>
          <w:szCs w:val="24"/>
        </w:rPr>
        <w:t>consagra</w:t>
      </w:r>
      <w:ins w:id="1087" w:author="Larissa Silva | Tikinet" w:date="2022-07-08T14:07:00Z">
        <w:r>
          <w:rPr>
            <w:rFonts w:eastAsia="Times New Roman" w:cs="Times New Roman" w:ascii="Times New Roman" w:hAnsi="Times New Roman"/>
            <w:color w:val="000000" w:themeColor="text1"/>
            <w:sz w:val="24"/>
            <w:szCs w:val="24"/>
          </w:rPr>
          <w:t>ção</w:t>
        </w:r>
      </w:ins>
      <w:del w:id="1088" w:author="Larissa Silva | Tikinet" w:date="2022-07-08T14:07:00Z">
        <w:r>
          <w:rPr>
            <w:rFonts w:eastAsia="Times New Roman" w:cs="Times New Roman" w:ascii="Times New Roman" w:hAnsi="Times New Roman"/>
            <w:color w:val="000000" w:themeColor="text1"/>
            <w:sz w:val="24"/>
            <w:szCs w:val="24"/>
          </w:rPr>
          <w:delText>r</w:delText>
        </w:r>
      </w:del>
      <w:r>
        <w:rPr>
          <w:rFonts w:eastAsia="Times New Roman" w:cs="Times New Roman" w:ascii="Times New Roman" w:hAnsi="Times New Roman"/>
          <w:color w:val="000000" w:themeColor="text1"/>
          <w:sz w:val="24"/>
          <w:szCs w:val="24"/>
        </w:rPr>
        <w:t xml:space="preserve"> </w:t>
      </w:r>
      <w:ins w:id="1089" w:author="Larissa Silva | Tikinet" w:date="2022-07-08T14:07:00Z">
        <w:r>
          <w:rPr>
            <w:rFonts w:eastAsia="Times New Roman" w:cs="Times New Roman" w:ascii="Times New Roman" w:hAnsi="Times New Roman"/>
            <w:color w:val="000000" w:themeColor="text1"/>
            <w:sz w:val="24"/>
            <w:szCs w:val="24"/>
          </w:rPr>
          <w:t>d</w:t>
        </w:r>
      </w:ins>
      <w:r>
        <w:rPr>
          <w:rFonts w:eastAsia="Times New Roman" w:cs="Times New Roman" w:ascii="Times New Roman" w:hAnsi="Times New Roman"/>
          <w:color w:val="000000" w:themeColor="text1"/>
          <w:sz w:val="24"/>
          <w:szCs w:val="24"/>
        </w:rPr>
        <w:t>a figura do “empreendedor de si mesmo”, induzindo o aumento dessa forma de contratação fora da relação tradicional de emprego.</w:t>
      </w:r>
    </w:p>
    <w:p>
      <w:pPr>
        <w:pStyle w:val="Normal"/>
        <w:spacing w:before="0" w:after="120"/>
        <w:ind w:firstLine="851"/>
        <w:jc w:val="both"/>
        <w:pPrChange w:id="0" w:author="Beatriz dos Santos | Tikinet" w:date="2022-07-13T17:51:00Z">
          <w:pPr>
            <w:jc w:val="both"/>
            <w:ind w:firstLine="709"/>
            <w:spacing w:before="0" w:after="120"/>
          </w:pPr>
        </w:pPrChange>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Assim, acreditamos que a aplicação da CLT seja o caminho preferível, de forma que as especificidades presentes em cada tipo de plataforma de trabalho se</w:t>
      </w:r>
      <w:ins w:id="1090" w:author="Larissa Silva | Tikinet" w:date="2022-07-08T14:08:00Z">
        <w:r>
          <w:rPr>
            <w:rFonts w:eastAsia="Times New Roman" w:cs="Times New Roman" w:ascii="Times New Roman" w:hAnsi="Times New Roman"/>
            <w:color w:val="000000" w:themeColor="text1"/>
            <w:sz w:val="24"/>
            <w:szCs w:val="24"/>
          </w:rPr>
          <w:t>jam</w:t>
        </w:r>
      </w:ins>
      <w:del w:id="1091" w:author="Larissa Silva | Tikinet" w:date="2022-07-08T14:08:00Z">
        <w:r>
          <w:rPr>
            <w:rFonts w:eastAsia="Times New Roman" w:cs="Times New Roman" w:ascii="Times New Roman" w:hAnsi="Times New Roman"/>
            <w:color w:val="000000" w:themeColor="text1"/>
            <w:sz w:val="24"/>
            <w:szCs w:val="24"/>
          </w:rPr>
          <w:delText>riam</w:delText>
        </w:r>
      </w:del>
      <w:r>
        <w:rPr>
          <w:rFonts w:eastAsia="Times New Roman" w:cs="Times New Roman" w:ascii="Times New Roman" w:hAnsi="Times New Roman"/>
          <w:color w:val="000000" w:themeColor="text1"/>
          <w:sz w:val="24"/>
          <w:szCs w:val="24"/>
        </w:rPr>
        <w:t xml:space="preserve">, como ocorre com outras categorias profissionais, negociadas coletivamente pelas partes. Ao mesmo tempo, considerando </w:t>
      </w:r>
      <w:del w:id="1092" w:author="Larissa Silva | Tikinet" w:date="2022-07-08T14:08:00Z">
        <w:r>
          <w:rPr>
            <w:rFonts w:eastAsia="Times New Roman" w:cs="Times New Roman" w:ascii="Times New Roman" w:hAnsi="Times New Roman"/>
            <w:color w:val="000000" w:themeColor="text1"/>
            <w:sz w:val="24"/>
            <w:szCs w:val="24"/>
          </w:rPr>
          <w:delText xml:space="preserve">que </w:delText>
        </w:r>
      </w:del>
      <w:r>
        <w:rPr>
          <w:rFonts w:eastAsia="Times New Roman" w:cs="Times New Roman" w:ascii="Times New Roman" w:hAnsi="Times New Roman"/>
          <w:color w:val="000000" w:themeColor="text1"/>
          <w:sz w:val="24"/>
          <w:szCs w:val="24"/>
        </w:rPr>
        <w:t>a nova forma de gestão e controle algorítmic</w:t>
      </w:r>
      <w:ins w:id="1093" w:author="Larissa Silva | Tikinet" w:date="2022-07-08T14:08:00Z">
        <w:r>
          <w:rPr>
            <w:rFonts w:eastAsia="Times New Roman" w:cs="Times New Roman" w:ascii="Times New Roman" w:hAnsi="Times New Roman"/>
            <w:color w:val="000000" w:themeColor="text1"/>
            <w:sz w:val="24"/>
            <w:szCs w:val="24"/>
          </w:rPr>
          <w:t>o</w:t>
        </w:r>
      </w:ins>
      <w:del w:id="1094" w:author="Larissa Silva | Tikinet" w:date="2022-07-08T14:08:00Z">
        <w:r>
          <w:rPr>
            <w:rFonts w:eastAsia="Times New Roman" w:cs="Times New Roman" w:ascii="Times New Roman" w:hAnsi="Times New Roman"/>
            <w:color w:val="000000" w:themeColor="text1"/>
            <w:sz w:val="24"/>
            <w:szCs w:val="24"/>
          </w:rPr>
          <w:delText>a</w:delText>
        </w:r>
      </w:del>
      <w:r>
        <w:rPr>
          <w:rFonts w:eastAsia="Times New Roman" w:cs="Times New Roman" w:ascii="Times New Roman" w:hAnsi="Times New Roman"/>
          <w:color w:val="000000" w:themeColor="text1"/>
          <w:sz w:val="24"/>
          <w:szCs w:val="24"/>
        </w:rPr>
        <w:t xml:space="preserve"> do trabalho, mostra</w:t>
      </w:r>
      <w:ins w:id="1095" w:author="Larissa Silva | Tikinet" w:date="2022-07-08T15:20:00Z">
        <w:r>
          <w:rPr>
            <w:rFonts w:eastAsia="Times New Roman" w:cs="Times New Roman" w:ascii="Times New Roman" w:hAnsi="Times New Roman"/>
            <w:color w:val="000000" w:themeColor="text1"/>
            <w:sz w:val="24"/>
            <w:szCs w:val="24"/>
          </w:rPr>
          <w:t>m</w:t>
        </w:r>
      </w:ins>
      <w:r>
        <w:rPr>
          <w:rFonts w:eastAsia="Times New Roman" w:cs="Times New Roman" w:ascii="Times New Roman" w:hAnsi="Times New Roman"/>
          <w:color w:val="000000" w:themeColor="text1"/>
          <w:sz w:val="24"/>
          <w:szCs w:val="24"/>
        </w:rPr>
        <w:t>-se necessári</w:t>
      </w:r>
      <w:ins w:id="1096" w:author="Larissa Silva | Tikinet" w:date="2022-07-08T15:20:00Z">
        <w:r>
          <w:rPr>
            <w:rFonts w:eastAsia="Times New Roman" w:cs="Times New Roman" w:ascii="Times New Roman" w:hAnsi="Times New Roman"/>
            <w:color w:val="000000" w:themeColor="text1"/>
            <w:sz w:val="24"/>
            <w:szCs w:val="24"/>
          </w:rPr>
          <w:t>as</w:t>
        </w:r>
      </w:ins>
      <w:del w:id="1097" w:author="Larissa Silva | Tikinet" w:date="2022-07-08T15:20:00Z">
        <w:r>
          <w:rPr>
            <w:rFonts w:eastAsia="Times New Roman" w:cs="Times New Roman" w:ascii="Times New Roman" w:hAnsi="Times New Roman"/>
            <w:color w:val="000000" w:themeColor="text1"/>
            <w:sz w:val="24"/>
            <w:szCs w:val="24"/>
          </w:rPr>
          <w:delText>o</w:delText>
        </w:r>
      </w:del>
      <w:r>
        <w:rPr>
          <w:rFonts w:eastAsia="Times New Roman" w:cs="Times New Roman" w:ascii="Times New Roman" w:hAnsi="Times New Roman"/>
          <w:color w:val="000000" w:themeColor="text1"/>
          <w:sz w:val="24"/>
          <w:szCs w:val="24"/>
        </w:rPr>
        <w:t xml:space="preserve"> mudanças na própria CLT, </w:t>
      </w:r>
      <w:ins w:id="1098" w:author="Larissa Silva | Tikinet" w:date="2022-07-08T14:08:00Z">
        <w:r>
          <w:rPr>
            <w:rFonts w:eastAsia="Times New Roman" w:cs="Times New Roman" w:ascii="Times New Roman" w:hAnsi="Times New Roman"/>
            <w:color w:val="000000" w:themeColor="text1"/>
            <w:sz w:val="24"/>
            <w:szCs w:val="24"/>
          </w:rPr>
          <w:t xml:space="preserve">levando em conta, </w:t>
        </w:r>
      </w:ins>
      <w:r>
        <w:rPr>
          <w:rFonts w:eastAsia="Times New Roman" w:cs="Times New Roman" w:ascii="Times New Roman" w:hAnsi="Times New Roman"/>
          <w:color w:val="000000" w:themeColor="text1"/>
          <w:sz w:val="24"/>
          <w:szCs w:val="24"/>
        </w:rPr>
        <w:t>sobretudo</w:t>
      </w:r>
      <w:ins w:id="1099" w:author="Larissa Silva | Tikinet" w:date="2022-07-08T14:08:00Z">
        <w:r>
          <w:rPr>
            <w:rFonts w:eastAsia="Times New Roman" w:cs="Times New Roman" w:ascii="Times New Roman" w:hAnsi="Times New Roman"/>
            <w:color w:val="000000" w:themeColor="text1"/>
            <w:sz w:val="24"/>
            <w:szCs w:val="24"/>
          </w:rPr>
          <w:t>,</w:t>
        </w:r>
      </w:ins>
      <w:del w:id="1100" w:author="Larissa Silva | Tikinet" w:date="2022-07-08T14:08:00Z">
        <w:r>
          <w:rPr>
            <w:rFonts w:eastAsia="Times New Roman" w:cs="Times New Roman" w:ascii="Times New Roman" w:hAnsi="Times New Roman"/>
            <w:color w:val="000000" w:themeColor="text1"/>
            <w:sz w:val="24"/>
            <w:szCs w:val="24"/>
          </w:rPr>
          <w:delText xml:space="preserve"> tendo em conta</w:delText>
        </w:r>
      </w:del>
      <w:r>
        <w:rPr>
          <w:rFonts w:eastAsia="Times New Roman" w:cs="Times New Roman" w:ascii="Times New Roman" w:hAnsi="Times New Roman"/>
          <w:color w:val="000000" w:themeColor="text1"/>
          <w:sz w:val="24"/>
          <w:szCs w:val="24"/>
        </w:rPr>
        <w:t xml:space="preserve"> que es</w:t>
      </w:r>
      <w:ins w:id="1101" w:author="Larissa Silva | Tikinet" w:date="2022-07-08T14:08:00Z">
        <w:r>
          <w:rPr>
            <w:rFonts w:eastAsia="Times New Roman" w:cs="Times New Roman" w:ascii="Times New Roman" w:hAnsi="Times New Roman"/>
            <w:color w:val="000000" w:themeColor="text1"/>
            <w:sz w:val="24"/>
            <w:szCs w:val="24"/>
          </w:rPr>
          <w:t>s</w:t>
        </w:r>
      </w:ins>
      <w:del w:id="1102" w:author="Larissa Silva | Tikinet" w:date="2022-07-08T14:08:00Z">
        <w:r>
          <w:rPr>
            <w:rFonts w:eastAsia="Times New Roman" w:cs="Times New Roman" w:ascii="Times New Roman" w:hAnsi="Times New Roman"/>
            <w:color w:val="000000" w:themeColor="text1"/>
            <w:sz w:val="24"/>
            <w:szCs w:val="24"/>
          </w:rPr>
          <w:delText>t</w:delText>
        </w:r>
      </w:del>
      <w:r>
        <w:rPr>
          <w:rFonts w:eastAsia="Times New Roman" w:cs="Times New Roman" w:ascii="Times New Roman" w:hAnsi="Times New Roman"/>
          <w:color w:val="000000" w:themeColor="text1"/>
          <w:sz w:val="24"/>
          <w:szCs w:val="24"/>
        </w:rPr>
        <w:t>e gerenciamento já se mostra presente também nas empresas ditas tradicionais.</w:t>
      </w:r>
    </w:p>
    <w:p>
      <w:pPr>
        <w:pStyle w:val="Normal"/>
        <w:spacing w:before="0" w:after="120"/>
        <w:ind w:firstLine="709"/>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pacing w:before="0" w:after="120"/>
        <w:jc w:val="both"/>
        <w:rPr>
          <w:rFonts w:ascii="Times New Roman" w:hAnsi="Times New Roman" w:eastAsia="Times New Roman" w:cs="Times New Roman"/>
          <w:b/>
          <w:b/>
          <w:color w:val="000000" w:themeColor="text1"/>
          <w:sz w:val="24"/>
          <w:szCs w:val="24"/>
        </w:rPr>
      </w:pPr>
      <w:r>
        <w:rPr>
          <w:rFonts w:eastAsia="Times New Roman" w:cs="Times New Roman" w:ascii="Times New Roman" w:hAnsi="Times New Roman"/>
          <w:b/>
          <w:color w:val="000000" w:themeColor="text1"/>
          <w:sz w:val="24"/>
          <w:szCs w:val="24"/>
        </w:rPr>
        <w:t>REFERÊNCIAS</w:t>
      </w:r>
      <w:r>
        <w:rPr>
          <w:rFonts w:eastAsia="Times New Roman" w:cs="Times New Roman" w:ascii="Times New Roman" w:hAnsi="Times New Roman"/>
          <w:b/>
          <w:color w:val="FF0000"/>
          <w:sz w:val="24"/>
          <w:szCs w:val="24"/>
        </w:rPr>
        <w:t>&lt;sub1&gt;</w:t>
      </w:r>
    </w:p>
    <w:p>
      <w:pPr>
        <w:pStyle w:val="Normal"/>
        <w:pBdr/>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ABÍLIO, Ludimila Costhek et al. Condições de trabalho de entregadores via plataforma digital durante a covid-19. </w:t>
      </w:r>
      <w:r>
        <w:rPr>
          <w:rFonts w:eastAsia="Times New Roman" w:cs="Times New Roman" w:ascii="Times New Roman" w:hAnsi="Times New Roman"/>
          <w:b/>
          <w:color w:val="000000" w:themeColor="text1"/>
          <w:sz w:val="24"/>
          <w:szCs w:val="24"/>
        </w:rPr>
        <w:t>Revista Jurídica Trabalho e Desenvolvimento Humano</w:t>
      </w:r>
      <w:r>
        <w:rPr>
          <w:rFonts w:eastAsia="Times New Roman" w:cs="Times New Roman" w:ascii="Times New Roman" w:hAnsi="Times New Roman"/>
          <w:color w:val="000000" w:themeColor="text1"/>
          <w:sz w:val="24"/>
          <w:szCs w:val="24"/>
        </w:rPr>
        <w:t xml:space="preserve">, Campinas, </w:t>
      </w:r>
      <w:del w:id="1103" w:author="Larissa Silva | Tikinet" w:date="2022-07-07T15:42:00Z">
        <w:r>
          <w:rPr>
            <w:rFonts w:eastAsia="Times New Roman" w:cs="Times New Roman" w:ascii="Times New Roman" w:hAnsi="Times New Roman"/>
            <w:color w:val="000000" w:themeColor="text1"/>
            <w:sz w:val="24"/>
            <w:szCs w:val="24"/>
          </w:rPr>
          <w:delText>Edição Especial – Dossiê Covid-19</w:delText>
        </w:r>
      </w:del>
      <w:ins w:id="1104" w:author="Larissa Silva | Tikinet" w:date="2022-07-07T15:42:00Z">
        <w:r>
          <w:rPr>
            <w:rFonts w:eastAsia="Times New Roman" w:cs="Times New Roman" w:ascii="Times New Roman" w:hAnsi="Times New Roman"/>
            <w:color w:val="000000" w:themeColor="text1"/>
            <w:sz w:val="24"/>
            <w:szCs w:val="24"/>
          </w:rPr>
          <w:t>v. 3</w:t>
        </w:r>
      </w:ins>
      <w:r>
        <w:rPr>
          <w:rFonts w:eastAsia="Times New Roman" w:cs="Times New Roman" w:ascii="Times New Roman" w:hAnsi="Times New Roman"/>
          <w:color w:val="000000" w:themeColor="text1"/>
          <w:sz w:val="24"/>
          <w:szCs w:val="24"/>
        </w:rPr>
        <w:t>, p.</w:t>
      </w:r>
      <w:del w:id="1105" w:author="Larissa Silva | Tikinet" w:date="2022-07-07T15:42:00Z">
        <w:r>
          <w:rPr>
            <w:rFonts w:eastAsia="Times New Roman" w:cs="Times New Roman" w:ascii="Times New Roman" w:hAnsi="Times New Roman"/>
            <w:color w:val="000000" w:themeColor="text1"/>
            <w:sz w:val="24"/>
            <w:szCs w:val="24"/>
          </w:rPr>
          <w:delText xml:space="preserve"> </w:delText>
        </w:r>
      </w:del>
      <w:ins w:id="1106" w:author="Larissa Silva | Tikinet" w:date="2022-07-07T15:42: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1-21,</w:t>
      </w:r>
      <w:del w:id="1107" w:author="Larissa Silva | Tikinet" w:date="2022-07-07T15:42:00Z">
        <w:r>
          <w:rPr>
            <w:rFonts w:eastAsia="Times New Roman" w:cs="Times New Roman" w:ascii="Times New Roman" w:hAnsi="Times New Roman"/>
            <w:color w:val="000000" w:themeColor="text1"/>
            <w:sz w:val="24"/>
            <w:szCs w:val="24"/>
          </w:rPr>
          <w:delText xml:space="preserve"> jun/</w:delText>
        </w:r>
      </w:del>
      <w:ins w:id="1108" w:author="Larissa Silva | Tikinet" w:date="2022-07-07T15:42:00Z">
        <w:r>
          <w:rPr>
            <w:rFonts w:eastAsia="Times New Roman" w:cs="Times New Roman" w:ascii="Times New Roman" w:hAnsi="Times New Roman"/>
            <w:color w:val="000000" w:themeColor="text1"/>
            <w:sz w:val="24"/>
            <w:szCs w:val="24"/>
          </w:rPr>
          <w:t xml:space="preserve"> </w:t>
        </w:r>
      </w:ins>
      <w:r>
        <w:rPr>
          <w:rFonts w:eastAsia="Times New Roman" w:cs="Times New Roman" w:ascii="Times New Roman" w:hAnsi="Times New Roman"/>
          <w:color w:val="000000" w:themeColor="text1"/>
          <w:sz w:val="24"/>
          <w:szCs w:val="24"/>
        </w:rPr>
        <w:t>2020.</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ABRAMIDES, Maria Beatriz Costa; CABRAL, Maria do Socorro Reis. Regime de acumulação flexível e saúde do trabalhador. </w:t>
      </w:r>
      <w:r>
        <w:rPr>
          <w:rFonts w:eastAsia="Times New Roman" w:cs="Times New Roman" w:ascii="Times New Roman" w:hAnsi="Times New Roman"/>
          <w:b/>
          <w:color w:val="000000" w:themeColor="text1"/>
          <w:sz w:val="24"/>
          <w:szCs w:val="24"/>
        </w:rPr>
        <w:t>São Paulo em Perspectiva</w:t>
      </w:r>
      <w:r>
        <w:rPr>
          <w:rFonts w:eastAsia="Times New Roman" w:cs="Times New Roman" w:ascii="Times New Roman" w:hAnsi="Times New Roman"/>
          <w:color w:val="000000" w:themeColor="text1"/>
          <w:sz w:val="24"/>
          <w:szCs w:val="24"/>
        </w:rPr>
        <w:t>,</w:t>
      </w:r>
      <w:ins w:id="1109" w:author="Larissa Silva | Tikinet" w:date="2022-07-07T15:44:00Z">
        <w:r>
          <w:rPr>
            <w:rFonts w:eastAsia="Times New Roman" w:cs="Times New Roman" w:ascii="Times New Roman" w:hAnsi="Times New Roman"/>
            <w:color w:val="000000" w:themeColor="text1"/>
            <w:sz w:val="24"/>
            <w:szCs w:val="24"/>
          </w:rPr>
          <w:t xml:space="preserve"> São Paulo,</w:t>
        </w:r>
      </w:ins>
      <w:r>
        <w:rPr>
          <w:rFonts w:eastAsia="Times New Roman" w:cs="Times New Roman" w:ascii="Times New Roman" w:hAnsi="Times New Roman"/>
          <w:color w:val="000000" w:themeColor="text1"/>
          <w:sz w:val="24"/>
          <w:szCs w:val="24"/>
        </w:rPr>
        <w:t xml:space="preserve"> </w:t>
      </w:r>
      <w:ins w:id="1110" w:author="Larissa Silva | Tikinet" w:date="2022-07-07T15:43:00Z">
        <w:r>
          <w:rPr>
            <w:rFonts w:eastAsia="Times New Roman" w:cs="Times New Roman" w:ascii="Times New Roman" w:hAnsi="Times New Roman"/>
            <w:color w:val="000000" w:themeColor="text1"/>
            <w:sz w:val="24"/>
            <w:szCs w:val="24"/>
          </w:rPr>
          <w:t>v. </w:t>
        </w:r>
      </w:ins>
      <w:r>
        <w:rPr>
          <w:rFonts w:eastAsia="Times New Roman" w:cs="Times New Roman" w:ascii="Times New Roman" w:hAnsi="Times New Roman"/>
          <w:color w:val="000000" w:themeColor="text1"/>
          <w:sz w:val="24"/>
          <w:szCs w:val="24"/>
        </w:rPr>
        <w:t>17</w:t>
      </w:r>
      <w:ins w:id="1111" w:author="Larissa Silva | Tikinet" w:date="2022-07-07T15:43:00Z">
        <w:r>
          <w:rPr>
            <w:rFonts w:eastAsia="Times New Roman" w:cs="Times New Roman" w:ascii="Times New Roman" w:hAnsi="Times New Roman"/>
            <w:color w:val="000000" w:themeColor="text1"/>
            <w:sz w:val="24"/>
            <w:szCs w:val="24"/>
          </w:rPr>
          <w:t>, n. </w:t>
        </w:r>
      </w:ins>
      <w:del w:id="1112" w:author="Larissa Silva | Tikinet" w:date="2022-07-07T15:43:00Z">
        <w:r>
          <w:rPr>
            <w:rFonts w:eastAsia="Times New Roman" w:cs="Times New Roman" w:ascii="Times New Roman" w:hAnsi="Times New Roman"/>
            <w:color w:val="000000" w:themeColor="text1"/>
            <w:sz w:val="24"/>
            <w:szCs w:val="24"/>
          </w:rPr>
          <w:delText xml:space="preserve"> (</w:delText>
        </w:r>
      </w:del>
      <w:r>
        <w:rPr>
          <w:rFonts w:eastAsia="Times New Roman" w:cs="Times New Roman" w:ascii="Times New Roman" w:hAnsi="Times New Roman"/>
          <w:color w:val="000000" w:themeColor="text1"/>
          <w:sz w:val="24"/>
          <w:szCs w:val="24"/>
        </w:rPr>
        <w:t>1</w:t>
      </w:r>
      <w:del w:id="1113" w:author="Larissa Silva | Tikinet" w:date="2022-07-07T15:43:00Z">
        <w:r>
          <w:rPr>
            <w:rFonts w:eastAsia="Times New Roman" w:cs="Times New Roman" w:ascii="Times New Roman" w:hAnsi="Times New Roman"/>
            <w:color w:val="000000" w:themeColor="text1"/>
            <w:sz w:val="24"/>
            <w:szCs w:val="24"/>
          </w:rPr>
          <w:delText>)</w:delText>
        </w:r>
      </w:del>
      <w:ins w:id="1114" w:author="Larissa Silva | Tikinet" w:date="2022-07-07T15:43:00Z">
        <w:r>
          <w:rPr>
            <w:rFonts w:eastAsia="Times New Roman" w:cs="Times New Roman" w:ascii="Times New Roman" w:hAnsi="Times New Roman"/>
            <w:color w:val="000000" w:themeColor="text1"/>
            <w:sz w:val="24"/>
            <w:szCs w:val="24"/>
          </w:rPr>
          <w:t>,</w:t>
        </w:r>
      </w:ins>
      <w:del w:id="1115" w:author="Larissa Silva | Tikinet" w:date="2022-07-07T15:43: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w:t>
      </w:r>
      <w:ins w:id="1116" w:author="Larissa Silva | Tikinet" w:date="2022-07-07T15:43:00Z">
        <w:bookmarkStart w:id="1" w:name="move108101040"/>
        <w:r>
          <w:rPr>
            <w:rFonts w:eastAsia="Times New Roman" w:cs="Times New Roman" w:ascii="Times New Roman" w:hAnsi="Times New Roman"/>
            <w:color w:val="000000" w:themeColor="text1"/>
            <w:sz w:val="24"/>
            <w:szCs w:val="24"/>
          </w:rPr>
          <w:t>p. 3-10</w:t>
        </w:r>
      </w:ins>
      <w:ins w:id="1117" w:author="Larissa Silva | Tikinet" w:date="2022-07-07T15:43:00Z">
        <w:bookmarkEnd w:id="1"/>
        <w:r>
          <w:rPr>
            <w:rFonts w:eastAsia="Times New Roman" w:cs="Times New Roman" w:ascii="Times New Roman" w:hAnsi="Times New Roman"/>
            <w:color w:val="000000" w:themeColor="text1"/>
            <w:sz w:val="24"/>
            <w:szCs w:val="24"/>
          </w:rPr>
          <w:t xml:space="preserve">, </w:t>
        </w:r>
      </w:ins>
      <w:r>
        <w:rPr>
          <w:rFonts w:eastAsia="Times New Roman" w:cs="Times New Roman" w:ascii="Times New Roman" w:hAnsi="Times New Roman"/>
          <w:color w:val="000000" w:themeColor="text1"/>
          <w:sz w:val="24"/>
          <w:szCs w:val="24"/>
        </w:rPr>
        <w:t>2003</w:t>
      </w:r>
      <w:del w:id="1118" w:author="Larissa Silva | Tikinet" w:date="2022-07-07T15:43:00Z">
        <w:r>
          <w:rPr>
            <w:rFonts w:eastAsia="Times New Roman" w:cs="Times New Roman" w:ascii="Times New Roman" w:hAnsi="Times New Roman"/>
            <w:color w:val="000000" w:themeColor="text1"/>
            <w:sz w:val="24"/>
            <w:szCs w:val="24"/>
          </w:rPr>
          <w:delText>.</w:delText>
        </w:r>
      </w:del>
      <w:del w:id="1119" w:author="Larissa Silva | Tikinet" w:date="2022-07-07T15:43:00Z">
        <w:bookmarkStart w:id="2" w:name="move10810104011"/>
        <w:r>
          <w:rPr>
            <w:rFonts w:eastAsia="Times New Roman" w:cs="Times New Roman" w:ascii="Times New Roman" w:hAnsi="Times New Roman"/>
            <w:color w:val="000000" w:themeColor="text1"/>
            <w:sz w:val="24"/>
            <w:szCs w:val="24"/>
          </w:rPr>
          <w:delText xml:space="preserve"> p. 3-10</w:delText>
        </w:r>
      </w:del>
      <w:bookmarkEnd w:id="2"/>
      <w:r>
        <w:rPr>
          <w:rFonts w:eastAsia="Times New Roman" w:cs="Times New Roman" w:ascii="Times New Roman" w:hAnsi="Times New Roman"/>
          <w:color w:val="000000" w:themeColor="text1"/>
          <w:sz w:val="24"/>
          <w:szCs w:val="24"/>
        </w:rPr>
        <w:t>.</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ALVES, Giovanni. Trabalho e reestruturação produtiva no Brasil neoliberal: precarização do trabalho e redundância salarial. </w:t>
      </w:r>
      <w:r>
        <w:rPr>
          <w:rFonts w:eastAsia="Times New Roman" w:cs="Times New Roman" w:ascii="Times New Roman" w:hAnsi="Times New Roman"/>
          <w:b/>
          <w:color w:val="000000" w:themeColor="text1"/>
          <w:sz w:val="24"/>
          <w:szCs w:val="24"/>
        </w:rPr>
        <w:t>Revista Katálysis</w:t>
      </w:r>
      <w:r>
        <w:rPr>
          <w:rFonts w:eastAsia="Times New Roman" w:cs="Times New Roman" w:ascii="Times New Roman" w:hAnsi="Times New Roman"/>
          <w:color w:val="000000" w:themeColor="text1"/>
          <w:sz w:val="24"/>
          <w:szCs w:val="24"/>
        </w:rPr>
        <w:t>, Florianópolis, v.</w:t>
      </w:r>
      <w:del w:id="1120" w:author="Larissa Silva | Tikinet" w:date="2022-07-07T15:44:00Z">
        <w:r>
          <w:rPr>
            <w:rFonts w:eastAsia="Times New Roman" w:cs="Times New Roman" w:ascii="Times New Roman" w:hAnsi="Times New Roman"/>
            <w:color w:val="000000" w:themeColor="text1"/>
            <w:sz w:val="24"/>
            <w:szCs w:val="24"/>
          </w:rPr>
          <w:delText xml:space="preserve"> </w:delText>
        </w:r>
      </w:del>
      <w:ins w:id="1121" w:author="Larissa Silva | Tikinet" w:date="2022-07-07T15:44: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12, n.</w:t>
      </w:r>
      <w:del w:id="1122" w:author="Larissa Silva | Tikinet" w:date="2022-07-07T15:44:00Z">
        <w:r>
          <w:rPr>
            <w:rFonts w:eastAsia="Times New Roman" w:cs="Times New Roman" w:ascii="Times New Roman" w:hAnsi="Times New Roman"/>
            <w:color w:val="000000" w:themeColor="text1"/>
            <w:sz w:val="24"/>
            <w:szCs w:val="24"/>
          </w:rPr>
          <w:delText xml:space="preserve"> </w:delText>
        </w:r>
      </w:del>
      <w:ins w:id="1123" w:author="Larissa Silva | Tikinet" w:date="2022-07-07T15:44: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2, p.</w:t>
      </w:r>
      <w:del w:id="1124" w:author="Larissa Silva | Tikinet" w:date="2022-07-07T15:44:00Z">
        <w:r>
          <w:rPr>
            <w:rFonts w:eastAsia="Times New Roman" w:cs="Times New Roman" w:ascii="Times New Roman" w:hAnsi="Times New Roman"/>
            <w:color w:val="000000" w:themeColor="text1"/>
            <w:sz w:val="24"/>
            <w:szCs w:val="24"/>
          </w:rPr>
          <w:delText xml:space="preserve"> </w:delText>
        </w:r>
      </w:del>
      <w:ins w:id="1125" w:author="Larissa Silva | Tikinet" w:date="2022-07-07T15:44: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 xml:space="preserve">188-197, </w:t>
      </w:r>
      <w:del w:id="1126" w:author="Larissa Silva | Tikinet" w:date="2022-07-07T15:44:00Z">
        <w:r>
          <w:rPr>
            <w:rFonts w:eastAsia="Times New Roman" w:cs="Times New Roman" w:ascii="Times New Roman" w:hAnsi="Times New Roman"/>
            <w:color w:val="000000" w:themeColor="text1"/>
            <w:sz w:val="24"/>
            <w:szCs w:val="24"/>
          </w:rPr>
          <w:delText xml:space="preserve">jul./dez. </w:delText>
        </w:r>
      </w:del>
      <w:r>
        <w:rPr>
          <w:rFonts w:eastAsia="Times New Roman" w:cs="Times New Roman" w:ascii="Times New Roman" w:hAnsi="Times New Roman"/>
          <w:color w:val="000000" w:themeColor="text1"/>
          <w:sz w:val="24"/>
          <w:szCs w:val="24"/>
        </w:rPr>
        <w:t>2009.</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ANTUNES</w:t>
      </w:r>
      <w:ins w:id="1127" w:author="Larissa Silva | Tikinet" w:date="2022-07-07T15:44: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Ricardo. </w:t>
      </w:r>
      <w:r>
        <w:rPr>
          <w:rFonts w:eastAsia="Times New Roman" w:cs="Times New Roman" w:ascii="Times New Roman" w:hAnsi="Times New Roman"/>
          <w:b/>
          <w:color w:val="000000" w:themeColor="text1"/>
          <w:sz w:val="24"/>
          <w:szCs w:val="24"/>
        </w:rPr>
        <w:t>O privilégio da servidão</w:t>
      </w:r>
      <w:r>
        <w:rPr>
          <w:rFonts w:eastAsia="Times New Roman" w:cs="Times New Roman" w:ascii="Times New Roman" w:hAnsi="Times New Roman"/>
          <w:color w:val="000000" w:themeColor="text1"/>
          <w:sz w:val="24"/>
          <w:szCs w:val="24"/>
        </w:rPr>
        <w:t>: o novo proletariado na era digital. São Paulo: Boitempo, 2018.</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BARBOSA, Heron Barroso. </w:t>
      </w:r>
      <w:r>
        <w:rPr>
          <w:rFonts w:eastAsia="Times New Roman" w:cs="Times New Roman" w:ascii="Times New Roman" w:hAnsi="Times New Roman"/>
          <w:b/>
          <w:color w:val="000000" w:themeColor="text1"/>
          <w:sz w:val="24"/>
          <w:szCs w:val="24"/>
        </w:rPr>
        <w:t>Relações de trabalho e novas tecnologias</w:t>
      </w:r>
      <w:r>
        <w:rPr>
          <w:rFonts w:eastAsia="Times New Roman" w:cs="Times New Roman" w:ascii="Times New Roman" w:hAnsi="Times New Roman"/>
          <w:bCs/>
          <w:color w:val="000000" w:themeColor="text1"/>
          <w:sz w:val="24"/>
          <w:szCs w:val="24"/>
        </w:rPr>
        <w:t>:</w:t>
      </w:r>
      <w:r>
        <w:rPr>
          <w:rFonts w:eastAsia="Times New Roman" w:cs="Times New Roman" w:ascii="Times New Roman" w:hAnsi="Times New Roman"/>
          <w:color w:val="000000" w:themeColor="text1"/>
          <w:sz w:val="24"/>
          <w:szCs w:val="24"/>
        </w:rPr>
        <w:t xml:space="preserve"> um estudo sobre os motoristas do aplicativo Uber em João Pessoa. </w:t>
      </w:r>
      <w:ins w:id="1128" w:author="Larissa Silva | Tikinet" w:date="2022-07-07T15:45:00Z">
        <w:r>
          <w:rPr>
            <w:rFonts w:eastAsia="Times New Roman" w:cs="Times New Roman" w:ascii="Times New Roman" w:hAnsi="Times New Roman"/>
            <w:color w:val="000000" w:themeColor="text1"/>
            <w:sz w:val="24"/>
            <w:szCs w:val="24"/>
          </w:rPr>
          <w:t xml:space="preserve">2018. </w:t>
        </w:r>
      </w:ins>
      <w:r>
        <w:rPr>
          <w:rFonts w:eastAsia="Times New Roman" w:cs="Times New Roman" w:ascii="Times New Roman" w:hAnsi="Times New Roman"/>
          <w:color w:val="000000" w:themeColor="text1"/>
          <w:sz w:val="24"/>
          <w:szCs w:val="24"/>
        </w:rPr>
        <w:t>Dissertação (Mestrado em Administração)</w:t>
      </w:r>
      <w:del w:id="1129" w:author="Larissa Silva | Tikinet" w:date="2022-07-07T15:45:00Z">
        <w:r>
          <w:rPr>
            <w:rFonts w:eastAsia="Times New Roman" w:cs="Times New Roman" w:ascii="Times New Roman" w:hAnsi="Times New Roman"/>
            <w:color w:val="000000" w:themeColor="text1"/>
            <w:sz w:val="24"/>
            <w:szCs w:val="24"/>
          </w:rPr>
          <w:delText>.</w:delText>
        </w:r>
      </w:del>
      <w:ins w:id="1130" w:author="Larissa Silva | Tikinet" w:date="2022-07-07T15:45:00Z">
        <w:r>
          <w:rPr>
            <w:rFonts w:eastAsia="Times New Roman" w:cs="Times New Roman" w:ascii="Times New Roman" w:hAnsi="Times New Roman"/>
            <w:color w:val="000000" w:themeColor="text1"/>
            <w:sz w:val="24"/>
            <w:szCs w:val="24"/>
          </w:rPr>
          <w:t xml:space="preserve"> –</w:t>
        </w:r>
      </w:ins>
      <w:r>
        <w:rPr>
          <w:rFonts w:eastAsia="Times New Roman" w:cs="Times New Roman" w:ascii="Times New Roman" w:hAnsi="Times New Roman"/>
          <w:color w:val="000000" w:themeColor="text1"/>
          <w:sz w:val="24"/>
          <w:szCs w:val="24"/>
        </w:rPr>
        <w:t xml:space="preserve"> Universidade Federal da Paraíba</w:t>
      </w:r>
      <w:del w:id="1131" w:author="Larissa Silva | Tikinet" w:date="2022-07-07T15:46:00Z">
        <w:r>
          <w:rPr>
            <w:rFonts w:eastAsia="Times New Roman" w:cs="Times New Roman" w:ascii="Times New Roman" w:hAnsi="Times New Roman"/>
            <w:color w:val="000000" w:themeColor="text1"/>
            <w:sz w:val="24"/>
            <w:szCs w:val="24"/>
          </w:rPr>
          <w:delText>.</w:delText>
        </w:r>
      </w:del>
      <w:ins w:id="1132" w:author="Larissa Silva | Tikinet" w:date="2022-07-07T15:46:00Z">
        <w:r>
          <w:rPr>
            <w:rFonts w:eastAsia="Times New Roman" w:cs="Times New Roman" w:ascii="Times New Roman" w:hAnsi="Times New Roman"/>
            <w:color w:val="000000" w:themeColor="text1"/>
            <w:sz w:val="24"/>
            <w:szCs w:val="24"/>
          </w:rPr>
          <w:t>,</w:t>
        </w:r>
      </w:ins>
      <w:ins w:id="1133" w:author="Larissa Silva | Tikinet" w:date="2022-07-07T15:47:00Z">
        <w:r>
          <w:rPr>
            <w:rFonts w:eastAsia="Times New Roman" w:cs="Times New Roman" w:ascii="Times New Roman" w:hAnsi="Times New Roman"/>
            <w:color w:val="000000" w:themeColor="text1"/>
            <w:sz w:val="24"/>
            <w:szCs w:val="24"/>
          </w:rPr>
          <w:t xml:space="preserve"> João Pessoa,</w:t>
        </w:r>
      </w:ins>
      <w:r>
        <w:rPr>
          <w:rFonts w:eastAsia="Times New Roman" w:cs="Times New Roman" w:ascii="Times New Roman" w:hAnsi="Times New Roman"/>
          <w:color w:val="000000" w:themeColor="text1"/>
          <w:sz w:val="24"/>
          <w:szCs w:val="24"/>
        </w:rPr>
        <w:t xml:space="preserve"> 2018.</w:t>
      </w:r>
    </w:p>
    <w:p>
      <w:pPr>
        <w:pStyle w:val="Normal"/>
        <w:spacing w:before="0" w:after="120"/>
        <w:jc w:val="both"/>
        <w:rPr>
          <w:rFonts w:ascii="Times New Roman" w:hAnsi="Times New Roman" w:eastAsia="Times New Roman" w:cs="Times New Roman"/>
          <w:color w:val="000000" w:themeColor="text1"/>
          <w:sz w:val="24"/>
          <w:szCs w:val="24"/>
          <w:lang w:val="en-US"/>
        </w:rPr>
      </w:pPr>
      <w:r>
        <w:rPr>
          <w:rFonts w:eastAsia="Times New Roman" w:cs="Times New Roman" w:ascii="Times New Roman" w:hAnsi="Times New Roman"/>
          <w:color w:val="000000" w:themeColor="text1"/>
          <w:sz w:val="24"/>
          <w:szCs w:val="24"/>
          <w:lang w:val="en-US"/>
        </w:rPr>
        <w:t xml:space="preserve">BARBOSA, Sérgio; MILAN, Stefania. Do not harm in private chat apps: ethical issues for research on and with WhatsApp. </w:t>
      </w:r>
      <w:r>
        <w:rPr>
          <w:rFonts w:eastAsia="Times New Roman" w:cs="Times New Roman" w:ascii="Times New Roman" w:hAnsi="Times New Roman"/>
          <w:b/>
          <w:bCs/>
          <w:color w:val="000000" w:themeColor="text1"/>
          <w:sz w:val="24"/>
          <w:szCs w:val="24"/>
          <w:lang w:val="en-US"/>
        </w:rPr>
        <w:t>Westminster Papers in Communication and Culture</w:t>
      </w:r>
      <w:r>
        <w:rPr>
          <w:rFonts w:eastAsia="Times New Roman" w:cs="Times New Roman" w:ascii="Times New Roman" w:hAnsi="Times New Roman"/>
          <w:color w:val="000000" w:themeColor="text1"/>
          <w:sz w:val="24"/>
          <w:szCs w:val="24"/>
          <w:lang w:val="en-US"/>
        </w:rPr>
        <w:t>,</w:t>
      </w:r>
      <w:ins w:id="1134" w:author="Larissa Silva | Tikinet" w:date="2022-07-07T15:47:00Z">
        <w:r>
          <w:rPr>
            <w:rFonts w:eastAsia="Times New Roman" w:cs="Times New Roman" w:ascii="Times New Roman" w:hAnsi="Times New Roman"/>
            <w:color w:val="000000" w:themeColor="text1"/>
            <w:sz w:val="24"/>
            <w:szCs w:val="24"/>
            <w:lang w:val="en-US"/>
          </w:rPr>
          <w:t xml:space="preserve"> Londre</w:t>
        </w:r>
      </w:ins>
      <w:ins w:id="1135" w:author="Larissa Silva | Tikinet" w:date="2022-07-07T15:48:00Z">
        <w:r>
          <w:rPr>
            <w:rFonts w:eastAsia="Times New Roman" w:cs="Times New Roman" w:ascii="Times New Roman" w:hAnsi="Times New Roman"/>
            <w:color w:val="000000" w:themeColor="text1"/>
            <w:sz w:val="24"/>
            <w:szCs w:val="24"/>
            <w:lang w:val="en-US"/>
          </w:rPr>
          <w:t>s,</w:t>
        </w:r>
      </w:ins>
      <w:r>
        <w:rPr>
          <w:rFonts w:eastAsia="Times New Roman" w:cs="Times New Roman" w:ascii="Times New Roman" w:hAnsi="Times New Roman"/>
          <w:color w:val="000000" w:themeColor="text1"/>
          <w:sz w:val="24"/>
          <w:szCs w:val="24"/>
          <w:lang w:val="en-US"/>
        </w:rPr>
        <w:t xml:space="preserve"> v.</w:t>
      </w:r>
      <w:del w:id="1136" w:author="Larissa Silva | Tikinet" w:date="2022-07-07T15:48:00Z">
        <w:r>
          <w:rPr>
            <w:rFonts w:eastAsia="Times New Roman" w:cs="Times New Roman" w:ascii="Times New Roman" w:hAnsi="Times New Roman"/>
            <w:color w:val="000000" w:themeColor="text1"/>
            <w:sz w:val="24"/>
            <w:szCs w:val="24"/>
            <w:lang w:val="en-US"/>
          </w:rPr>
          <w:delText xml:space="preserve"> </w:delText>
        </w:r>
      </w:del>
      <w:ins w:id="1137" w:author="Larissa Silva | Tikinet" w:date="2022-07-07T15:48:00Z">
        <w:r>
          <w:rPr>
            <w:rFonts w:eastAsia="Times New Roman" w:cs="Times New Roman" w:ascii="Times New Roman" w:hAnsi="Times New Roman"/>
            <w:color w:val="000000" w:themeColor="text1"/>
            <w:sz w:val="24"/>
            <w:szCs w:val="24"/>
            <w:lang w:val="en-US"/>
          </w:rPr>
          <w:t> </w:t>
        </w:r>
      </w:ins>
      <w:r>
        <w:rPr>
          <w:rFonts w:eastAsia="Times New Roman" w:cs="Times New Roman" w:ascii="Times New Roman" w:hAnsi="Times New Roman"/>
          <w:color w:val="000000" w:themeColor="text1"/>
          <w:sz w:val="24"/>
          <w:szCs w:val="24"/>
          <w:lang w:val="en-US"/>
        </w:rPr>
        <w:t>14, n.</w:t>
      </w:r>
      <w:del w:id="1138" w:author="Larissa Silva | Tikinet" w:date="2022-07-07T15:48:00Z">
        <w:r>
          <w:rPr>
            <w:rFonts w:eastAsia="Times New Roman" w:cs="Times New Roman" w:ascii="Times New Roman" w:hAnsi="Times New Roman"/>
            <w:color w:val="000000" w:themeColor="text1"/>
            <w:sz w:val="24"/>
            <w:szCs w:val="24"/>
            <w:lang w:val="en-US"/>
          </w:rPr>
          <w:delText xml:space="preserve"> </w:delText>
        </w:r>
      </w:del>
      <w:ins w:id="1139" w:author="Larissa Silva | Tikinet" w:date="2022-07-07T15:48:00Z">
        <w:r>
          <w:rPr>
            <w:rFonts w:eastAsia="Times New Roman" w:cs="Times New Roman" w:ascii="Times New Roman" w:hAnsi="Times New Roman"/>
            <w:color w:val="000000" w:themeColor="text1"/>
            <w:sz w:val="24"/>
            <w:szCs w:val="24"/>
            <w:lang w:val="en-US"/>
          </w:rPr>
          <w:t> </w:t>
        </w:r>
      </w:ins>
      <w:r>
        <w:rPr>
          <w:rFonts w:eastAsia="Times New Roman" w:cs="Times New Roman" w:ascii="Times New Roman" w:hAnsi="Times New Roman"/>
          <w:color w:val="000000" w:themeColor="text1"/>
          <w:sz w:val="24"/>
          <w:szCs w:val="24"/>
          <w:lang w:val="en-US"/>
        </w:rPr>
        <w:t>1,</w:t>
      </w:r>
      <w:ins w:id="1140" w:author="Larissa Silva | Tikinet" w:date="2022-07-07T15:49:00Z">
        <w:r>
          <w:rPr>
            <w:rFonts w:eastAsia="Times New Roman" w:cs="Times New Roman" w:ascii="Times New Roman" w:hAnsi="Times New Roman"/>
            <w:color w:val="000000" w:themeColor="text1"/>
            <w:sz w:val="24"/>
            <w:szCs w:val="24"/>
            <w:lang w:val="en-US"/>
          </w:rPr>
          <w:t xml:space="preserve"> p. 49-65,</w:t>
        </w:r>
      </w:ins>
      <w:r>
        <w:rPr>
          <w:rFonts w:eastAsia="Times New Roman" w:cs="Times New Roman" w:ascii="Times New Roman" w:hAnsi="Times New Roman"/>
          <w:color w:val="000000" w:themeColor="text1"/>
          <w:sz w:val="24"/>
          <w:szCs w:val="24"/>
          <w:lang w:val="en-US"/>
        </w:rPr>
        <w:t xml:space="preserve"> 2019.</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BARDIN, Laurence. </w:t>
      </w:r>
      <w:r>
        <w:rPr>
          <w:rFonts w:eastAsia="Times New Roman" w:cs="Times New Roman" w:ascii="Times New Roman" w:hAnsi="Times New Roman"/>
          <w:b/>
          <w:color w:val="000000" w:themeColor="text1"/>
          <w:sz w:val="24"/>
          <w:szCs w:val="24"/>
        </w:rPr>
        <w:t>Análise de conteúdo</w:t>
      </w:r>
      <w:r>
        <w:rPr>
          <w:rFonts w:eastAsia="Times New Roman" w:cs="Times New Roman" w:ascii="Times New Roman" w:hAnsi="Times New Roman"/>
          <w:color w:val="000000" w:themeColor="text1"/>
          <w:sz w:val="24"/>
          <w:szCs w:val="24"/>
        </w:rPr>
        <w:t xml:space="preserve">. </w:t>
      </w:r>
      <w:del w:id="1141" w:author="Larissa Silva | Tikinet" w:date="2022-07-07T15:52:00Z">
        <w:r>
          <w:rPr>
            <w:rFonts w:eastAsia="Times New Roman" w:cs="Times New Roman" w:ascii="Times New Roman" w:hAnsi="Times New Roman"/>
            <w:color w:val="000000" w:themeColor="text1"/>
            <w:sz w:val="24"/>
            <w:szCs w:val="24"/>
          </w:rPr>
          <w:delText xml:space="preserve">70. ed. </w:delText>
        </w:r>
      </w:del>
      <w:r>
        <w:rPr>
          <w:rFonts w:eastAsia="Times New Roman" w:cs="Times New Roman" w:ascii="Times New Roman" w:hAnsi="Times New Roman"/>
          <w:color w:val="000000" w:themeColor="text1"/>
          <w:sz w:val="24"/>
          <w:szCs w:val="24"/>
        </w:rPr>
        <w:t xml:space="preserve">São Paulo: </w:t>
      </w:r>
      <w:del w:id="1142" w:author="Larissa Silva | Tikinet" w:date="2022-07-07T15:52:00Z">
        <w:r>
          <w:rPr>
            <w:rFonts w:eastAsia="Times New Roman" w:cs="Times New Roman" w:ascii="Times New Roman" w:hAnsi="Times New Roman"/>
            <w:color w:val="000000" w:themeColor="text1"/>
            <w:sz w:val="24"/>
            <w:szCs w:val="24"/>
          </w:rPr>
          <w:delText>Almedina Brasil</w:delText>
        </w:r>
      </w:del>
      <w:ins w:id="1143" w:author="Larissa Silva | Tikinet" w:date="2022-07-07T15:52:00Z">
        <w:r>
          <w:rPr>
            <w:rFonts w:eastAsia="Times New Roman" w:cs="Times New Roman" w:ascii="Times New Roman" w:hAnsi="Times New Roman"/>
            <w:color w:val="000000" w:themeColor="text1"/>
            <w:sz w:val="24"/>
            <w:szCs w:val="24"/>
          </w:rPr>
          <w:t>Edições 70</w:t>
        </w:r>
      </w:ins>
      <w:r>
        <w:rPr>
          <w:rFonts w:eastAsia="Times New Roman" w:cs="Times New Roman" w:ascii="Times New Roman" w:hAnsi="Times New Roman"/>
          <w:color w:val="000000" w:themeColor="text1"/>
          <w:sz w:val="24"/>
          <w:szCs w:val="24"/>
        </w:rPr>
        <w:t>, 2016.</w:t>
      </w:r>
    </w:p>
    <w:p>
      <w:pPr>
        <w:pStyle w:val="Normal"/>
        <w:spacing w:before="0" w:after="120"/>
        <w:jc w:val="both"/>
        <w:rPr>
          <w:rFonts w:ascii="Times New Roman" w:hAnsi="Times New Roman" w:eastAsia="Times New Roman" w:cs="Times New Roman"/>
          <w:color w:val="000000" w:themeColor="text1"/>
          <w:ins w:id="1148" w:author="Larissa Silva | Tikinet" w:date="2022-07-08T14:21:00Z"/>
          <w:sz w:val="24"/>
          <w:szCs w:val="24"/>
        </w:rPr>
      </w:pPr>
      <w:ins w:id="1144" w:author="Larissa Silva | Tikinet" w:date="2022-07-08T14:21:00Z">
        <w:r>
          <w:rPr>
            <w:rFonts w:eastAsia="Times New Roman" w:cs="Times New Roman" w:ascii="Times New Roman" w:hAnsi="Times New Roman"/>
            <w:color w:val="000000" w:themeColor="text1"/>
            <w:sz w:val="24"/>
            <w:szCs w:val="24"/>
          </w:rPr>
          <w:t>BRASIL. Lei nº 13.982, de 2 de abril de 2020. Altera a Lei nº 8.742, de 7 de dezembro de 1993, para dispor sobre parâmetros adicionais de caracterização da situação de vulnerabilidade social para fins de elegibilidade ao benefício de prestação continuada (BPC) […].</w:t>
        </w:r>
      </w:ins>
      <w:ins w:id="1145" w:author="Larissa Silva | Tikinet" w:date="2022-07-08T14:22:00Z">
        <w:r>
          <w:rPr>
            <w:rFonts w:eastAsia="Times New Roman" w:cs="Times New Roman" w:ascii="Times New Roman" w:hAnsi="Times New Roman"/>
            <w:color w:val="000000" w:themeColor="text1"/>
            <w:sz w:val="24"/>
            <w:szCs w:val="24"/>
          </w:rPr>
          <w:t xml:space="preserve"> </w:t>
        </w:r>
      </w:ins>
      <w:ins w:id="1146" w:author="Larissa Silva | Tikinet" w:date="2022-07-08T14:22:00Z">
        <w:r>
          <w:rPr>
            <w:rFonts w:eastAsia="Times New Roman" w:cs="Times New Roman" w:ascii="Times New Roman" w:hAnsi="Times New Roman"/>
            <w:b/>
            <w:bCs/>
            <w:color w:val="000000" w:themeColor="text1"/>
            <w:sz w:val="24"/>
            <w:szCs w:val="24"/>
          </w:rPr>
          <w:t>Diário Oficial da União</w:t>
        </w:r>
      </w:ins>
      <w:ins w:id="1147" w:author="Larissa Silva | Tikinet" w:date="2022-07-08T14:22:00Z">
        <w:r>
          <w:rPr>
            <w:rFonts w:eastAsia="Times New Roman" w:cs="Times New Roman" w:ascii="Times New Roman" w:hAnsi="Times New Roman"/>
            <w:color w:val="000000" w:themeColor="text1"/>
            <w:sz w:val="24"/>
            <w:szCs w:val="24"/>
          </w:rPr>
          <w:t>, Brasília, DF, p. 1, 2 abr. 2020a.</w:t>
        </w:r>
      </w:ins>
    </w:p>
    <w:p>
      <w:pPr>
        <w:pStyle w:val="Normal"/>
        <w:spacing w:before="0" w:after="120"/>
        <w:jc w:val="both"/>
        <w:rPr>
          <w:rFonts w:ascii="Times New Roman" w:hAnsi="Times New Roman" w:eastAsia="Times New Roman" w:cs="Times New Roman"/>
          <w:color w:val="000000" w:themeColor="text1"/>
          <w:ins w:id="1156" w:author="Larissa Silva | Tikinet" w:date="2022-07-08T14:21:00Z"/>
          <w:sz w:val="24"/>
          <w:szCs w:val="24"/>
        </w:rPr>
      </w:pPr>
      <w:ins w:id="1149" w:author="Larissa Silva | Tikinet" w:date="2022-07-08T15:34:00Z">
        <w:r>
          <w:rPr>
            <w:rFonts w:eastAsia="Times New Roman" w:cs="Times New Roman" w:ascii="Times New Roman" w:hAnsi="Times New Roman"/>
            <w:color w:val="000000" w:themeColor="text1"/>
            <w:sz w:val="24"/>
            <w:szCs w:val="24"/>
          </w:rPr>
          <w:t>______</w:t>
        </w:r>
      </w:ins>
      <w:ins w:id="1150" w:author="Larissa Silva | Tikinet" w:date="2022-07-08T14:19:00Z">
        <w:r>
          <w:rPr>
            <w:rFonts w:eastAsia="Times New Roman" w:cs="Times New Roman" w:ascii="Times New Roman" w:hAnsi="Times New Roman"/>
            <w:color w:val="000000" w:themeColor="text1"/>
            <w:sz w:val="24"/>
            <w:szCs w:val="24"/>
          </w:rPr>
          <w:t xml:space="preserve">. Medida Provisória nº 936, de 1º de abril de 2020. </w:t>
        </w:r>
      </w:ins>
      <w:ins w:id="1151" w:author="Larissa Silva | Tikinet" w:date="2022-07-08T14:20:00Z">
        <w:r>
          <w:rPr>
            <w:rFonts w:eastAsia="Times New Roman" w:cs="Times New Roman" w:ascii="Times New Roman" w:hAnsi="Times New Roman"/>
            <w:color w:val="000000" w:themeColor="text1"/>
            <w:sz w:val="24"/>
            <w:szCs w:val="24"/>
          </w:rPr>
          <w:t xml:space="preserve">Institui o Programa Emergencial de Manutenção do Emprego e da Renda e dispõe sobre medidas trabalhistas complementares para enfrentamento do estado de calamidade pública […]. </w:t>
        </w:r>
      </w:ins>
      <w:ins w:id="1152" w:author="Larissa Silva | Tikinet" w:date="2022-07-08T14:20:00Z">
        <w:r>
          <w:rPr>
            <w:rFonts w:eastAsia="Times New Roman" w:cs="Times New Roman" w:ascii="Times New Roman" w:hAnsi="Times New Roman"/>
            <w:b/>
            <w:bCs/>
            <w:color w:val="000000" w:themeColor="text1"/>
            <w:sz w:val="24"/>
            <w:szCs w:val="24"/>
          </w:rPr>
          <w:t>Diário Oficial da União</w:t>
        </w:r>
      </w:ins>
      <w:ins w:id="1153" w:author="Larissa Silva | Tikinet" w:date="2022-07-08T14:20:00Z">
        <w:r>
          <w:rPr>
            <w:rFonts w:eastAsia="Times New Roman" w:cs="Times New Roman" w:ascii="Times New Roman" w:hAnsi="Times New Roman"/>
            <w:color w:val="000000" w:themeColor="text1"/>
            <w:sz w:val="24"/>
            <w:szCs w:val="24"/>
          </w:rPr>
          <w:t>, Brasília, DF, p. 1, 1 abr. 2020</w:t>
        </w:r>
      </w:ins>
      <w:ins w:id="1154" w:author="Larissa Silva | Tikinet" w:date="2022-07-08T14:22:00Z">
        <w:r>
          <w:rPr>
            <w:rFonts w:eastAsia="Times New Roman" w:cs="Times New Roman" w:ascii="Times New Roman" w:hAnsi="Times New Roman"/>
            <w:color w:val="000000" w:themeColor="text1"/>
            <w:sz w:val="24"/>
            <w:szCs w:val="24"/>
          </w:rPr>
          <w:t>b</w:t>
        </w:r>
      </w:ins>
      <w:ins w:id="1155" w:author="Larissa Silva | Tikinet" w:date="2022-07-08T14:20:00Z">
        <w:r>
          <w:rPr>
            <w:rFonts w:eastAsia="Times New Roman" w:cs="Times New Roman" w:ascii="Times New Roman" w:hAnsi="Times New Roman"/>
            <w:color w:val="000000" w:themeColor="text1"/>
            <w:sz w:val="24"/>
            <w:szCs w:val="24"/>
          </w:rPr>
          <w:t>.</w:t>
        </w:r>
      </w:ins>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CAMPOS, Ana Cristina. </w:t>
      </w:r>
      <w:ins w:id="1157" w:author="Larissa Silva | Tikinet" w:date="2022-07-07T15:53:00Z">
        <w:r>
          <w:rPr>
            <w:rFonts w:eastAsia="Times New Roman" w:cs="Times New Roman" w:ascii="Times New Roman" w:hAnsi="Times New Roman"/>
            <w:color w:val="000000" w:themeColor="text1"/>
            <w:sz w:val="24"/>
            <w:szCs w:val="24"/>
          </w:rPr>
          <w:t xml:space="preserve">IBGE: </w:t>
        </w:r>
      </w:ins>
      <w:del w:id="1158" w:author="Larissa Silva | Tikinet" w:date="2022-07-07T15:53:00Z">
        <w:r>
          <w:rPr>
            <w:rFonts w:eastAsia="Times New Roman" w:cs="Times New Roman" w:ascii="Times New Roman" w:hAnsi="Times New Roman"/>
            <w:color w:val="000000" w:themeColor="text1"/>
            <w:sz w:val="24"/>
            <w:szCs w:val="24"/>
          </w:rPr>
          <w:delText>I</w:delText>
        </w:r>
      </w:del>
      <w:ins w:id="1159" w:author="Larissa Silva | Tikinet" w:date="2022-07-07T15:53:00Z">
        <w:r>
          <w:rPr>
            <w:rFonts w:eastAsia="Times New Roman" w:cs="Times New Roman" w:ascii="Times New Roman" w:hAnsi="Times New Roman"/>
            <w:color w:val="000000" w:themeColor="text1"/>
            <w:sz w:val="24"/>
            <w:szCs w:val="24"/>
          </w:rPr>
          <w:t>i</w:t>
        </w:r>
      </w:ins>
      <w:r>
        <w:rPr>
          <w:rFonts w:eastAsia="Times New Roman" w:cs="Times New Roman" w:ascii="Times New Roman" w:hAnsi="Times New Roman"/>
          <w:color w:val="000000" w:themeColor="text1"/>
          <w:sz w:val="24"/>
          <w:szCs w:val="24"/>
        </w:rPr>
        <w:t>nformalidade atinge 41,6% dos trabalhadores do país em 2019.</w:t>
      </w:r>
      <w:ins w:id="1160" w:author="Larissa Silva | Tikinet" w:date="2022-07-07T15:53:00Z">
        <w:r>
          <w:rPr>
            <w:rFonts w:eastAsia="Times New Roman" w:cs="Times New Roman" w:ascii="Times New Roman" w:hAnsi="Times New Roman"/>
            <w:color w:val="000000" w:themeColor="text1"/>
            <w:sz w:val="24"/>
            <w:szCs w:val="24"/>
          </w:rPr>
          <w:t xml:space="preserve"> </w:t>
        </w:r>
      </w:ins>
      <w:ins w:id="1161" w:author="Larissa Silva | Tikinet" w:date="2022-07-07T15:53:00Z">
        <w:r>
          <w:rPr>
            <w:rFonts w:eastAsia="Times New Roman" w:cs="Times New Roman" w:ascii="Times New Roman" w:hAnsi="Times New Roman"/>
            <w:b/>
            <w:bCs/>
            <w:color w:val="000000" w:themeColor="text1"/>
            <w:sz w:val="24"/>
            <w:szCs w:val="24"/>
          </w:rPr>
          <w:t xml:space="preserve">Agência </w:t>
        </w:r>
      </w:ins>
      <w:ins w:id="1162" w:author="Larissa Silva | Tikinet" w:date="2022-07-07T15:54:00Z">
        <w:r>
          <w:rPr>
            <w:rFonts w:eastAsia="Times New Roman" w:cs="Times New Roman" w:ascii="Times New Roman" w:hAnsi="Times New Roman"/>
            <w:b/>
            <w:bCs/>
            <w:color w:val="000000" w:themeColor="text1"/>
            <w:sz w:val="24"/>
            <w:szCs w:val="24"/>
          </w:rPr>
          <w:t>Br</w:t>
        </w:r>
      </w:ins>
      <w:ins w:id="1163" w:author="Larissa Silva | Tikinet" w:date="2022-07-07T15:53:00Z">
        <w:r>
          <w:rPr>
            <w:rFonts w:eastAsia="Times New Roman" w:cs="Times New Roman" w:ascii="Times New Roman" w:hAnsi="Times New Roman"/>
            <w:b/>
            <w:bCs/>
            <w:color w:val="000000" w:themeColor="text1"/>
            <w:sz w:val="24"/>
            <w:szCs w:val="24"/>
          </w:rPr>
          <w:t>asil</w:t>
        </w:r>
      </w:ins>
      <w:ins w:id="1164" w:author="Larissa Silva | Tikinet" w:date="2022-07-07T15:53:00Z">
        <w:r>
          <w:rPr>
            <w:rFonts w:eastAsia="Times New Roman" w:cs="Times New Roman" w:ascii="Times New Roman" w:hAnsi="Times New Roman"/>
            <w:color w:val="000000" w:themeColor="text1"/>
            <w:sz w:val="24"/>
            <w:szCs w:val="24"/>
          </w:rPr>
          <w:t>,</w:t>
        </w:r>
      </w:ins>
      <w:ins w:id="1165" w:author="Larissa Silva | Tikinet" w:date="2022-07-07T15:56:00Z">
        <w:r>
          <w:rPr>
            <w:rFonts w:eastAsia="Times New Roman" w:cs="Times New Roman" w:ascii="Times New Roman" w:hAnsi="Times New Roman"/>
            <w:color w:val="000000" w:themeColor="text1"/>
            <w:sz w:val="24"/>
            <w:szCs w:val="24"/>
          </w:rPr>
          <w:t xml:space="preserve"> Brasília, DF,</w:t>
        </w:r>
      </w:ins>
      <w:ins w:id="1166" w:author="Larissa Silva | Tikinet" w:date="2022-07-07T15:53:00Z">
        <w:r>
          <w:rPr>
            <w:rFonts w:eastAsia="Times New Roman" w:cs="Times New Roman" w:ascii="Times New Roman" w:hAnsi="Times New Roman"/>
            <w:color w:val="000000" w:themeColor="text1"/>
            <w:sz w:val="24"/>
            <w:szCs w:val="24"/>
          </w:rPr>
          <w:t xml:space="preserve"> </w:t>
        </w:r>
      </w:ins>
      <w:ins w:id="1167" w:author="Larissa Silva | Tikinet" w:date="2022-07-07T15:54:00Z">
        <w:r>
          <w:rPr>
            <w:rFonts w:eastAsia="Times New Roman" w:cs="Times New Roman" w:ascii="Times New Roman" w:hAnsi="Times New Roman"/>
            <w:color w:val="000000" w:themeColor="text1"/>
            <w:sz w:val="24"/>
            <w:szCs w:val="24"/>
          </w:rPr>
          <w:t>12 nov. 2020.</w:t>
        </w:r>
      </w:ins>
      <w:r>
        <w:rPr>
          <w:rFonts w:eastAsia="Times New Roman" w:cs="Times New Roman" w:ascii="Times New Roman" w:hAnsi="Times New Roman"/>
          <w:color w:val="000000" w:themeColor="text1"/>
          <w:sz w:val="24"/>
          <w:szCs w:val="24"/>
        </w:rPr>
        <w:t xml:space="preserve"> Disponível em</w:t>
      </w:r>
      <w:ins w:id="1168" w:author="Larissa Silva | Tikinet" w:date="2022-07-07T15:53: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w:t>
      </w:r>
      <w:del w:id="1169" w:author="Larissa Silva | Tikinet" w:date="2022-07-07T15:53:00Z">
        <w:r>
          <w:rPr>
            <w:rFonts w:eastAsia="Times New Roman" w:cs="Times New Roman" w:ascii="Times New Roman" w:hAnsi="Times New Roman"/>
            <w:color w:val="000000" w:themeColor="text1"/>
            <w:sz w:val="24"/>
            <w:szCs w:val="24"/>
          </w:rPr>
          <w:delText>&lt;</w:delText>
        </w:r>
      </w:del>
      <w:r>
        <w:rPr>
          <w:rFonts w:eastAsia="Times New Roman" w:cs="Times New Roman" w:ascii="Times New Roman" w:hAnsi="Times New Roman"/>
          <w:color w:val="000000" w:themeColor="text1"/>
          <w:sz w:val="24"/>
          <w:szCs w:val="24"/>
        </w:rPr>
        <w:t>https://agenciabrasil.ebc.com.br/economia/noticia/2020-11/ibge-informalidade-atinge-416-dos-trabalhadores-no-pais-em-2019</w:t>
      </w:r>
      <w:del w:id="1170" w:author="Larissa Silva | Tikinet" w:date="2022-07-07T15:53:00Z">
        <w:r>
          <w:rPr>
            <w:rFonts w:eastAsia="Times New Roman" w:cs="Times New Roman" w:ascii="Times New Roman" w:hAnsi="Times New Roman"/>
            <w:color w:val="000000" w:themeColor="text1"/>
            <w:sz w:val="24"/>
            <w:szCs w:val="24"/>
          </w:rPr>
          <w:delText>&gt;</w:delText>
        </w:r>
      </w:del>
      <w:r>
        <w:rPr>
          <w:rFonts w:eastAsia="Times New Roman" w:cs="Times New Roman" w:ascii="Times New Roman" w:hAnsi="Times New Roman"/>
          <w:color w:val="000000" w:themeColor="text1"/>
          <w:sz w:val="24"/>
          <w:szCs w:val="24"/>
        </w:rPr>
        <w:t>. Acesso em</w:t>
      </w:r>
      <w:ins w:id="1171" w:author="Larissa Silva | Tikinet" w:date="2022-07-07T15:53: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14 jul. 2021.</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CARDOSO, Ana Claudia Moreira</w:t>
      </w:r>
      <w:r>
        <w:rPr>
          <w:rFonts w:eastAsia="Times New Roman" w:cs="Times New Roman" w:ascii="Times New Roman" w:hAnsi="Times New Roman"/>
          <w:bCs/>
          <w:color w:val="000000" w:themeColor="text1"/>
          <w:sz w:val="24"/>
          <w:szCs w:val="24"/>
        </w:rPr>
        <w:t xml:space="preserve">; </w:t>
      </w:r>
      <w:r>
        <w:rPr>
          <w:rFonts w:eastAsia="Times New Roman" w:cs="Times New Roman" w:ascii="Times New Roman" w:hAnsi="Times New Roman"/>
          <w:color w:val="000000" w:themeColor="text1"/>
          <w:sz w:val="24"/>
          <w:szCs w:val="24"/>
        </w:rPr>
        <w:t>ARTUR</w:t>
      </w:r>
      <w:ins w:id="1172" w:author="Larissa Silva | Tikinet" w:date="2022-07-07T16:06: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Karen</w:t>
      </w:r>
      <w:r>
        <w:rPr>
          <w:rFonts w:cs="Times New Roman" w:ascii="Times New Roman" w:hAnsi="Times New Roman"/>
          <w:sz w:val="24"/>
          <w:szCs w:val="24"/>
        </w:rPr>
        <w:t>; OLIVEIRA, Murilo Carvalho Sampaio.</w:t>
      </w:r>
      <w:r>
        <w:rPr>
          <w:rFonts w:eastAsia="Times New Roman" w:cs="Times New Roman" w:ascii="Times New Roman" w:hAnsi="Times New Roman"/>
          <w:color w:val="000000" w:themeColor="text1"/>
          <w:sz w:val="24"/>
          <w:szCs w:val="24"/>
        </w:rPr>
        <w:t xml:space="preserve"> O trabalho nas plataformas digitais: narrativas contrapostas de autonomia, subordinação, liberdade e dependência. </w:t>
      </w:r>
      <w:r>
        <w:rPr>
          <w:rFonts w:eastAsia="Times New Roman" w:cs="Times New Roman" w:ascii="Times New Roman" w:hAnsi="Times New Roman"/>
          <w:b/>
          <w:color w:val="000000" w:themeColor="text1"/>
          <w:sz w:val="24"/>
          <w:szCs w:val="24"/>
        </w:rPr>
        <w:t>Revista Valore</w:t>
      </w:r>
      <w:del w:id="1173" w:author="Larissa Silva | Tikinet" w:date="2022-07-07T16:05:00Z">
        <w:r>
          <w:rPr>
            <w:rFonts w:eastAsia="Times New Roman" w:cs="Times New Roman" w:ascii="Times New Roman" w:hAnsi="Times New Roman"/>
            <w:b/>
            <w:bCs/>
            <w:color w:val="000000" w:themeColor="text1"/>
            <w:sz w:val="24"/>
            <w:szCs w:val="24"/>
          </w:rPr>
          <w:delText>.</w:delText>
        </w:r>
      </w:del>
      <w:ins w:id="1174" w:author="Larissa Silva | Tikinet" w:date="2022-07-07T16:05:00Z">
        <w:r>
          <w:rPr>
            <w:rFonts w:eastAsia="Times New Roman" w:cs="Times New Roman" w:ascii="Times New Roman" w:hAnsi="Times New Roman"/>
            <w:bCs/>
            <w:color w:val="000000" w:themeColor="text1"/>
            <w:sz w:val="24"/>
            <w:szCs w:val="24"/>
          </w:rPr>
          <w:t>,</w:t>
        </w:r>
      </w:ins>
      <w:ins w:id="1175" w:author="Larissa Silva | Tikinet" w:date="2022-07-07T16:07:00Z">
        <w:r>
          <w:rPr>
            <w:rFonts w:eastAsia="Times New Roman" w:cs="Times New Roman" w:ascii="Times New Roman" w:hAnsi="Times New Roman"/>
            <w:bCs/>
            <w:color w:val="000000" w:themeColor="text1"/>
            <w:sz w:val="24"/>
            <w:szCs w:val="24"/>
          </w:rPr>
          <w:t xml:space="preserve"> Volta Redonda,</w:t>
        </w:r>
      </w:ins>
      <w:r>
        <w:rPr>
          <w:rFonts w:eastAsia="Times New Roman" w:cs="Times New Roman" w:ascii="Times New Roman" w:hAnsi="Times New Roman"/>
          <w:bCs/>
          <w:color w:val="000000" w:themeColor="text1"/>
          <w:sz w:val="24"/>
          <w:szCs w:val="24"/>
        </w:rPr>
        <w:t xml:space="preserve"> </w:t>
      </w:r>
      <w:del w:id="1176" w:author="Larissa Silva | Tikinet" w:date="2022-07-07T16:05:00Z">
        <w:r>
          <w:rPr>
            <w:rFonts w:eastAsia="Times New Roman" w:cs="Times New Roman" w:ascii="Times New Roman" w:hAnsi="Times New Roman"/>
            <w:bCs/>
            <w:color w:val="000000" w:themeColor="text1"/>
            <w:sz w:val="24"/>
            <w:szCs w:val="24"/>
          </w:rPr>
          <w:delText>n</w:delText>
        </w:r>
      </w:del>
      <w:ins w:id="1177" w:author="Larissa Silva | Tikinet" w:date="2022-07-07T16:05:00Z">
        <w:r>
          <w:rPr>
            <w:rFonts w:eastAsia="Times New Roman" w:cs="Times New Roman" w:ascii="Times New Roman" w:hAnsi="Times New Roman"/>
            <w:bCs/>
            <w:color w:val="000000" w:themeColor="text1"/>
            <w:sz w:val="24"/>
            <w:szCs w:val="24"/>
          </w:rPr>
          <w:t>v</w:t>
        </w:r>
      </w:ins>
      <w:r>
        <w:rPr>
          <w:rFonts w:eastAsia="Times New Roman" w:cs="Times New Roman" w:ascii="Times New Roman" w:hAnsi="Times New Roman"/>
          <w:bCs/>
          <w:color w:val="000000" w:themeColor="text1"/>
          <w:sz w:val="24"/>
          <w:szCs w:val="24"/>
        </w:rPr>
        <w:t>.</w:t>
      </w:r>
      <w:del w:id="1178" w:author="Larissa Silva | Tikinet" w:date="2022-07-07T16:05:00Z">
        <w:r>
          <w:rPr>
            <w:rFonts w:eastAsia="Times New Roman" w:cs="Times New Roman" w:ascii="Times New Roman" w:hAnsi="Times New Roman"/>
            <w:bCs/>
            <w:color w:val="000000" w:themeColor="text1"/>
            <w:sz w:val="24"/>
            <w:szCs w:val="24"/>
          </w:rPr>
          <w:delText xml:space="preserve"> </w:delText>
        </w:r>
      </w:del>
      <w:ins w:id="1179" w:author="Larissa Silva | Tikinet" w:date="2022-07-07T16:05:00Z">
        <w:r>
          <w:rPr>
            <w:rFonts w:eastAsia="Times New Roman" w:cs="Times New Roman" w:ascii="Times New Roman" w:hAnsi="Times New Roman"/>
            <w:bCs/>
            <w:color w:val="000000" w:themeColor="text1"/>
            <w:sz w:val="24"/>
            <w:szCs w:val="24"/>
          </w:rPr>
          <w:t> </w:t>
        </w:r>
      </w:ins>
      <w:r>
        <w:rPr>
          <w:rFonts w:eastAsia="Times New Roman" w:cs="Times New Roman" w:ascii="Times New Roman" w:hAnsi="Times New Roman"/>
          <w:bCs/>
          <w:color w:val="000000" w:themeColor="text1"/>
          <w:sz w:val="24"/>
          <w:szCs w:val="24"/>
        </w:rPr>
        <w:t>5</w:t>
      </w:r>
      <w:ins w:id="1180" w:author="Larissa Silva | Tikinet" w:date="2022-07-07T16:05:00Z">
        <w:r>
          <w:rPr>
            <w:rFonts w:eastAsia="Times New Roman" w:cs="Times New Roman" w:ascii="Times New Roman" w:hAnsi="Times New Roman"/>
            <w:bCs/>
            <w:color w:val="000000" w:themeColor="text1"/>
            <w:sz w:val="24"/>
            <w:szCs w:val="24"/>
          </w:rPr>
          <w:t>,</w:t>
        </w:r>
      </w:ins>
      <w:del w:id="1181" w:author="Larissa Silva | Tikinet" w:date="2022-07-07T16:05:00Z">
        <w:r>
          <w:rPr>
            <w:rFonts w:eastAsia="Times New Roman" w:cs="Times New Roman" w:ascii="Times New Roman" w:hAnsi="Times New Roman"/>
            <w:bCs/>
            <w:color w:val="000000" w:themeColor="text1"/>
            <w:sz w:val="24"/>
            <w:szCs w:val="24"/>
          </w:rPr>
          <w:delText xml:space="preserve"> (edição especial).</w:delText>
        </w:r>
      </w:del>
      <w:r>
        <w:rPr>
          <w:rFonts w:eastAsia="Times New Roman" w:cs="Times New Roman" w:ascii="Times New Roman" w:hAnsi="Times New Roman"/>
          <w:color w:val="000000" w:themeColor="text1"/>
          <w:sz w:val="24"/>
          <w:szCs w:val="24"/>
        </w:rPr>
        <w:t xml:space="preserve"> </w:t>
      </w:r>
      <w:ins w:id="1182" w:author="Larissa Silva | Tikinet" w:date="2022-07-07T16:05:00Z">
        <w:bookmarkStart w:id="3" w:name="move108102372"/>
        <w:r>
          <w:rPr>
            <w:rFonts w:eastAsia="Times New Roman" w:cs="Times New Roman" w:ascii="Times New Roman" w:hAnsi="Times New Roman"/>
            <w:color w:val="000000" w:themeColor="text1"/>
            <w:sz w:val="24"/>
            <w:szCs w:val="24"/>
          </w:rPr>
          <w:t>p.</w:t>
        </w:r>
      </w:ins>
      <w:ins w:id="1183" w:author="Larissa Silva | Tikinet" w:date="2022-07-07T16:06:00Z">
        <w:r>
          <w:rPr>
            <w:rFonts w:eastAsia="Times New Roman" w:cs="Times New Roman" w:ascii="Times New Roman" w:hAnsi="Times New Roman"/>
            <w:color w:val="000000" w:themeColor="text1"/>
            <w:sz w:val="24"/>
            <w:szCs w:val="24"/>
          </w:rPr>
          <w:t> </w:t>
        </w:r>
      </w:ins>
      <w:ins w:id="1184" w:author="Larissa Silva | Tikinet" w:date="2022-07-07T16:05:00Z">
        <w:r>
          <w:rPr>
            <w:rFonts w:eastAsia="Times New Roman" w:cs="Times New Roman" w:ascii="Times New Roman" w:hAnsi="Times New Roman"/>
            <w:color w:val="000000" w:themeColor="text1"/>
            <w:sz w:val="24"/>
            <w:szCs w:val="24"/>
          </w:rPr>
          <w:t>206-230</w:t>
        </w:r>
      </w:ins>
      <w:ins w:id="1185" w:author="Larissa Silva | Tikinet" w:date="2022-07-07T16:06:00Z">
        <w:bookmarkEnd w:id="3"/>
        <w:r>
          <w:rPr>
            <w:rFonts w:eastAsia="Times New Roman" w:cs="Times New Roman" w:ascii="Times New Roman" w:hAnsi="Times New Roman"/>
            <w:color w:val="000000" w:themeColor="text1"/>
            <w:sz w:val="24"/>
            <w:szCs w:val="24"/>
          </w:rPr>
          <w:t xml:space="preserve">, </w:t>
        </w:r>
      </w:ins>
      <w:r>
        <w:rPr>
          <w:rFonts w:eastAsia="Times New Roman" w:cs="Times New Roman" w:ascii="Times New Roman" w:hAnsi="Times New Roman"/>
          <w:color w:val="000000" w:themeColor="text1"/>
          <w:sz w:val="24"/>
          <w:szCs w:val="24"/>
        </w:rPr>
        <w:t>2020.</w:t>
      </w:r>
      <w:ins w:id="1186" w:author="Larissa Silva | Tikinet" w:date="2022-07-07T16:06:00Z">
        <w:r>
          <w:rPr>
            <w:rFonts w:eastAsia="Times New Roman" w:cs="Times New Roman" w:ascii="Times New Roman" w:hAnsi="Times New Roman"/>
            <w:color w:val="000000" w:themeColor="text1"/>
            <w:sz w:val="24"/>
            <w:szCs w:val="24"/>
          </w:rPr>
          <w:t xml:space="preserve"> Edição especial.</w:t>
        </w:r>
      </w:ins>
      <w:del w:id="1187" w:author="Larissa Silva | Tikinet" w:date="2022-07-07T16:05:00Z">
        <w:r>
          <w:rPr>
            <w:rFonts w:eastAsia="Times New Roman" w:cs="Times New Roman" w:ascii="Times New Roman" w:hAnsi="Times New Roman"/>
            <w:color w:val="000000" w:themeColor="text1"/>
            <w:sz w:val="24"/>
            <w:szCs w:val="24"/>
          </w:rPr>
          <w:delText xml:space="preserve"> p. 206-230</w:delText>
        </w:r>
      </w:del>
      <w:del w:id="1188" w:author="Larissa Silva | Tikinet" w:date="2022-07-07T16:06:00Z">
        <w:r>
          <w:rPr>
            <w:rFonts w:eastAsia="Times New Roman" w:cs="Times New Roman" w:ascii="Times New Roman" w:hAnsi="Times New Roman"/>
            <w:color w:val="000000" w:themeColor="text1"/>
            <w:sz w:val="24"/>
            <w:szCs w:val="24"/>
          </w:rPr>
          <w:delText>.</w:delText>
        </w:r>
      </w:del>
    </w:p>
    <w:p>
      <w:pPr>
        <w:pStyle w:val="Normal"/>
        <w:spacing w:before="0" w:after="120"/>
        <w:jc w:val="both"/>
        <w:rPr>
          <w:rFonts w:ascii="Times New Roman" w:hAnsi="Times New Roman" w:eastAsia="Times New Roman" w:cs="Times New Roman"/>
          <w:color w:val="000000" w:themeColor="text1"/>
          <w:sz w:val="24"/>
          <w:szCs w:val="24"/>
        </w:rPr>
      </w:pPr>
      <w:del w:id="1189" w:author="Larissa Silva | Tikinet" w:date="2022-07-07T15:58:00Z">
        <w:r>
          <w:rPr>
            <w:rFonts w:eastAsia="Times New Roman" w:cs="Times New Roman" w:ascii="Times New Roman" w:hAnsi="Times New Roman"/>
            <w:color w:val="000000" w:themeColor="text1"/>
            <w:sz w:val="24"/>
            <w:szCs w:val="24"/>
          </w:rPr>
          <w:delText>CARDOSO, Ana Claudia Moreira</w:delText>
        </w:r>
      </w:del>
      <w:ins w:id="1190" w:author="Larissa Silva | Tikinet" w:date="2022-07-07T15:58:00Z">
        <w:r>
          <w:rPr>
            <w:rFonts w:eastAsia="Times New Roman" w:cs="Times New Roman" w:ascii="Times New Roman" w:hAnsi="Times New Roman"/>
            <w:color w:val="000000" w:themeColor="text1"/>
            <w:sz w:val="24"/>
            <w:szCs w:val="24"/>
          </w:rPr>
          <w:t>______</w:t>
        </w:r>
      </w:ins>
      <w:r>
        <w:rPr>
          <w:rFonts w:eastAsia="Times New Roman" w:cs="Times New Roman" w:ascii="Times New Roman" w:hAnsi="Times New Roman"/>
          <w:color w:val="000000" w:themeColor="text1"/>
          <w:sz w:val="24"/>
          <w:szCs w:val="24"/>
        </w:rPr>
        <w:t xml:space="preserve">; ______. O trabalho controlado pelas plataformas digitais: enfim, a classe trabalhadora chegou ao paraíso? </w:t>
      </w:r>
      <w:r>
        <w:rPr>
          <w:rFonts w:eastAsia="Times New Roman" w:cs="Times New Roman" w:ascii="Times New Roman" w:hAnsi="Times New Roman"/>
          <w:b/>
          <w:color w:val="000000" w:themeColor="text1"/>
          <w:sz w:val="24"/>
          <w:szCs w:val="24"/>
        </w:rPr>
        <w:t>Le Monde Diplomatique</w:t>
      </w:r>
      <w:r>
        <w:rPr>
          <w:rFonts w:eastAsia="Times New Roman" w:cs="Times New Roman" w:ascii="Times New Roman" w:hAnsi="Times New Roman"/>
          <w:color w:val="000000" w:themeColor="text1"/>
          <w:sz w:val="24"/>
          <w:szCs w:val="24"/>
        </w:rPr>
        <w:t>,</w:t>
      </w:r>
      <w:ins w:id="1191" w:author="Larissa Silva | Tikinet" w:date="2022-07-07T16:01:00Z">
        <w:r>
          <w:rPr>
            <w:rFonts w:eastAsia="Times New Roman" w:cs="Times New Roman" w:ascii="Times New Roman" w:hAnsi="Times New Roman"/>
            <w:color w:val="000000" w:themeColor="text1"/>
            <w:sz w:val="24"/>
            <w:szCs w:val="24"/>
          </w:rPr>
          <w:t xml:space="preserve"> São Paulo,</w:t>
        </w:r>
      </w:ins>
      <w:r>
        <w:rPr>
          <w:rFonts w:eastAsia="Times New Roman" w:cs="Times New Roman" w:ascii="Times New Roman" w:hAnsi="Times New Roman"/>
          <w:color w:val="000000" w:themeColor="text1"/>
          <w:sz w:val="24"/>
          <w:szCs w:val="24"/>
        </w:rPr>
        <w:t xml:space="preserve"> 23 </w:t>
      </w:r>
      <w:del w:id="1192" w:author="Larissa Silva | Tikinet" w:date="2022-07-07T16:01:00Z">
        <w:r>
          <w:rPr>
            <w:rFonts w:eastAsia="Times New Roman" w:cs="Times New Roman" w:ascii="Times New Roman" w:hAnsi="Times New Roman"/>
            <w:color w:val="000000" w:themeColor="text1"/>
            <w:sz w:val="24"/>
            <w:szCs w:val="24"/>
          </w:rPr>
          <w:delText>de janeiro de</w:delText>
        </w:r>
      </w:del>
      <w:ins w:id="1193" w:author="Larissa Silva | Tikinet" w:date="2022-07-07T16:01:00Z">
        <w:r>
          <w:rPr>
            <w:rFonts w:eastAsia="Times New Roman" w:cs="Times New Roman" w:ascii="Times New Roman" w:hAnsi="Times New Roman"/>
            <w:color w:val="000000" w:themeColor="text1"/>
            <w:sz w:val="24"/>
            <w:szCs w:val="24"/>
          </w:rPr>
          <w:t>jan.</w:t>
        </w:r>
      </w:ins>
      <w:r>
        <w:rPr>
          <w:rFonts w:eastAsia="Times New Roman" w:cs="Times New Roman" w:ascii="Times New Roman" w:hAnsi="Times New Roman"/>
          <w:color w:val="000000" w:themeColor="text1"/>
          <w:sz w:val="24"/>
          <w:szCs w:val="24"/>
        </w:rPr>
        <w:t xml:space="preserve"> 2020. Disponível em: https://diplomatique.org.br/enfim-a-classe-trabalhadora-chegou-ao-paraiso/. Acesso em: </w:t>
      </w:r>
      <w:commentRangeStart w:id="7"/>
      <w:r>
        <w:rPr>
          <w:rFonts w:eastAsia="Times New Roman" w:cs="Times New Roman" w:ascii="Times New Roman" w:hAnsi="Times New Roman"/>
          <w:color w:val="000000" w:themeColor="text1"/>
          <w:sz w:val="24"/>
          <w:szCs w:val="24"/>
        </w:rPr>
        <w:t>23 jan. 2020.</w:t>
      </w:r>
      <w:commentRangeEnd w:id="7"/>
      <w:r>
        <w:commentReference w:id="7"/>
      </w:r>
      <w:r>
        <w:rPr>
          <w:rFonts w:eastAsia="Times New Roman" w:cs="Times New Roman" w:ascii="Times New Roman" w:hAnsi="Times New Roman"/>
          <w:color w:val="000000" w:themeColor="text1"/>
          <w:sz w:val="24"/>
          <w:szCs w:val="24"/>
        </w:rPr>
      </w:r>
    </w:p>
    <w:p>
      <w:pPr>
        <w:pStyle w:val="Normal"/>
        <w:spacing w:before="0" w:after="120"/>
        <w:jc w:val="both"/>
        <w:rPr>
          <w:rFonts w:ascii="Times New Roman" w:hAnsi="Times New Roman" w:eastAsia="Times New Roman" w:cs="Times New Roman"/>
          <w:color w:val="000000" w:themeColor="text1"/>
          <w:sz w:val="24"/>
          <w:szCs w:val="24"/>
        </w:rPr>
      </w:pPr>
      <w:del w:id="1194" w:author="Larissa Silva | Tikinet" w:date="2022-07-08T15:34:00Z">
        <w:r>
          <w:rPr>
            <w:rFonts w:eastAsia="Times New Roman" w:cs="Times New Roman" w:ascii="Times New Roman" w:hAnsi="Times New Roman"/>
            <w:color w:val="000000" w:themeColor="text1"/>
            <w:sz w:val="24"/>
            <w:szCs w:val="24"/>
          </w:rPr>
          <w:delText>CARDOSO, Ana Cláudia Moreira</w:delText>
        </w:r>
      </w:del>
      <w:ins w:id="1195" w:author="Larissa Silva | Tikinet" w:date="2022-07-08T15:34:00Z">
        <w:r>
          <w:rPr>
            <w:rFonts w:eastAsia="Times New Roman" w:cs="Times New Roman" w:ascii="Times New Roman" w:hAnsi="Times New Roman"/>
            <w:color w:val="000000" w:themeColor="text1"/>
            <w:sz w:val="24"/>
            <w:szCs w:val="24"/>
          </w:rPr>
          <w:t>______</w:t>
        </w:r>
      </w:ins>
      <w:r>
        <w:rPr>
          <w:rFonts w:eastAsia="Times New Roman" w:cs="Times New Roman" w:ascii="Times New Roman" w:hAnsi="Times New Roman"/>
          <w:color w:val="000000" w:themeColor="text1"/>
          <w:sz w:val="24"/>
          <w:szCs w:val="24"/>
        </w:rPr>
        <w:t xml:space="preserve">. Organização e intensificação do tempo de trabalho. </w:t>
      </w:r>
      <w:r>
        <w:rPr>
          <w:rFonts w:eastAsia="Times New Roman" w:cs="Times New Roman" w:ascii="Times New Roman" w:hAnsi="Times New Roman"/>
          <w:b/>
          <w:color w:val="000000" w:themeColor="text1"/>
          <w:sz w:val="24"/>
          <w:szCs w:val="24"/>
        </w:rPr>
        <w:t>Revista Sociedade e Estado</w:t>
      </w:r>
      <w:r>
        <w:rPr>
          <w:rFonts w:eastAsia="Times New Roman" w:cs="Times New Roman" w:ascii="Times New Roman" w:hAnsi="Times New Roman"/>
          <w:color w:val="000000" w:themeColor="text1"/>
          <w:sz w:val="24"/>
          <w:szCs w:val="24"/>
        </w:rPr>
        <w:t>,</w:t>
      </w:r>
      <w:ins w:id="1196" w:author="Larissa Silva | Tikinet" w:date="2022-07-07T15:57:00Z">
        <w:r>
          <w:rPr>
            <w:rFonts w:eastAsia="Times New Roman" w:cs="Times New Roman" w:ascii="Times New Roman" w:hAnsi="Times New Roman"/>
            <w:color w:val="000000" w:themeColor="text1"/>
            <w:sz w:val="24"/>
            <w:szCs w:val="24"/>
          </w:rPr>
          <w:t xml:space="preserve"> Brasília, DF,</w:t>
        </w:r>
      </w:ins>
      <w:r>
        <w:rPr>
          <w:rFonts w:eastAsia="Times New Roman" w:cs="Times New Roman" w:ascii="Times New Roman" w:hAnsi="Times New Roman"/>
          <w:color w:val="000000" w:themeColor="text1"/>
          <w:sz w:val="24"/>
          <w:szCs w:val="24"/>
        </w:rPr>
        <w:t xml:space="preserve"> v</w:t>
      </w:r>
      <w:del w:id="1197" w:author="Larissa Silva | Tikinet" w:date="2022-07-07T15:57:00Z">
        <w:r>
          <w:rPr>
            <w:rFonts w:eastAsia="Times New Roman" w:cs="Times New Roman" w:ascii="Times New Roman" w:hAnsi="Times New Roman"/>
            <w:color w:val="000000" w:themeColor="text1"/>
            <w:sz w:val="24"/>
            <w:szCs w:val="24"/>
          </w:rPr>
          <w:delText>ol</w:delText>
        </w:r>
      </w:del>
      <w:r>
        <w:rPr>
          <w:rFonts w:eastAsia="Times New Roman" w:cs="Times New Roman" w:ascii="Times New Roman" w:hAnsi="Times New Roman"/>
          <w:color w:val="000000" w:themeColor="text1"/>
          <w:sz w:val="24"/>
          <w:szCs w:val="24"/>
        </w:rPr>
        <w:t>.</w:t>
      </w:r>
      <w:ins w:id="1198" w:author="Larissa Silva | Tikinet" w:date="2022-07-07T15:57:00Z">
        <w:r>
          <w:rPr>
            <w:rFonts w:eastAsia="Times New Roman" w:cs="Times New Roman" w:ascii="Times New Roman" w:hAnsi="Times New Roman"/>
            <w:color w:val="000000" w:themeColor="text1"/>
            <w:sz w:val="24"/>
            <w:szCs w:val="24"/>
          </w:rPr>
          <w:t> </w:t>
        </w:r>
      </w:ins>
      <w:del w:id="1199" w:author="Larissa Silva | Tikinet" w:date="2022-07-07T15:57:00Z">
        <w:r>
          <w:rPr>
            <w:rFonts w:eastAsia="Times New Roman" w:cs="Times New Roman" w:ascii="Times New Roman" w:hAnsi="Times New Roman"/>
            <w:color w:val="000000" w:themeColor="text1"/>
            <w:sz w:val="24"/>
            <w:szCs w:val="24"/>
          </w:rPr>
          <w:delText xml:space="preserve"> </w:delText>
        </w:r>
      </w:del>
      <w:r>
        <w:rPr>
          <w:rFonts w:eastAsia="Times New Roman" w:cs="Times New Roman" w:ascii="Times New Roman" w:hAnsi="Times New Roman"/>
          <w:color w:val="000000" w:themeColor="text1"/>
          <w:sz w:val="24"/>
          <w:szCs w:val="24"/>
        </w:rPr>
        <w:t>28, n.</w:t>
      </w:r>
      <w:del w:id="1200" w:author="Larissa Silva | Tikinet" w:date="2022-07-07T15:57:00Z">
        <w:r>
          <w:rPr>
            <w:rFonts w:eastAsia="Times New Roman" w:cs="Times New Roman" w:ascii="Times New Roman" w:hAnsi="Times New Roman"/>
            <w:color w:val="000000" w:themeColor="text1"/>
            <w:sz w:val="24"/>
            <w:szCs w:val="24"/>
          </w:rPr>
          <w:delText xml:space="preserve"> </w:delText>
        </w:r>
      </w:del>
      <w:ins w:id="1201" w:author="Larissa Silva | Tikinet" w:date="2022-07-07T15:57: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2, p.</w:t>
      </w:r>
      <w:del w:id="1202" w:author="Larissa Silva | Tikinet" w:date="2022-07-07T15:57:00Z">
        <w:r>
          <w:rPr>
            <w:rFonts w:eastAsia="Times New Roman" w:cs="Times New Roman" w:ascii="Times New Roman" w:hAnsi="Times New Roman"/>
            <w:color w:val="000000" w:themeColor="text1"/>
            <w:sz w:val="24"/>
            <w:szCs w:val="24"/>
          </w:rPr>
          <w:delText xml:space="preserve"> </w:delText>
        </w:r>
      </w:del>
      <w:ins w:id="1203" w:author="Larissa Silva | Tikinet" w:date="2022-07-07T15:57: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 xml:space="preserve">351-374, </w:t>
      </w:r>
      <w:del w:id="1204" w:author="Larissa Silva | Tikinet" w:date="2022-07-07T15:57:00Z">
        <w:r>
          <w:rPr>
            <w:rFonts w:eastAsia="Times New Roman" w:cs="Times New Roman" w:ascii="Times New Roman" w:hAnsi="Times New Roman"/>
            <w:color w:val="000000" w:themeColor="text1"/>
            <w:sz w:val="24"/>
            <w:szCs w:val="24"/>
          </w:rPr>
          <w:delText xml:space="preserve">maio/ago. </w:delText>
        </w:r>
      </w:del>
      <w:r>
        <w:rPr>
          <w:rFonts w:eastAsia="Times New Roman" w:cs="Times New Roman" w:ascii="Times New Roman" w:hAnsi="Times New Roman"/>
          <w:color w:val="000000" w:themeColor="text1"/>
          <w:sz w:val="24"/>
          <w:szCs w:val="24"/>
        </w:rPr>
        <w:t>2013.</w:t>
      </w:r>
    </w:p>
    <w:p>
      <w:pPr>
        <w:pStyle w:val="Normal"/>
        <w:spacing w:before="0" w:after="120"/>
        <w:jc w:val="both"/>
        <w:rPr>
          <w:rFonts w:ascii="Times New Roman" w:hAnsi="Times New Roman" w:eastAsia="Times New Roman" w:cs="Times New Roman"/>
          <w:color w:val="000000" w:themeColor="text1"/>
          <w:sz w:val="24"/>
          <w:szCs w:val="24"/>
          <w:lang w:val="fr-FR"/>
        </w:rPr>
      </w:pPr>
      <w:del w:id="1205" w:author="Larissa Silva | Tikinet" w:date="2022-07-07T16:04:00Z">
        <w:r>
          <w:rPr>
            <w:rFonts w:eastAsia="Times New Roman" w:cs="Times New Roman" w:ascii="Times New Roman" w:hAnsi="Times New Roman"/>
            <w:color w:val="000000" w:themeColor="text1"/>
            <w:sz w:val="24"/>
            <w:szCs w:val="24"/>
          </w:rPr>
          <w:delText>CARDOSO, Ana Claudia Moreira</w:delText>
        </w:r>
      </w:del>
      <w:ins w:id="1206" w:author="Larissa Silva | Tikinet" w:date="2022-07-07T16:04:00Z">
        <w:r>
          <w:rPr>
            <w:rFonts w:eastAsia="Times New Roman" w:cs="Times New Roman" w:ascii="Times New Roman" w:hAnsi="Times New Roman"/>
            <w:color w:val="000000" w:themeColor="text1"/>
            <w:sz w:val="24"/>
            <w:szCs w:val="24"/>
          </w:rPr>
          <w:t>______</w:t>
        </w:r>
      </w:ins>
      <w:r>
        <w:rPr>
          <w:rFonts w:eastAsia="Times New Roman" w:cs="Times New Roman" w:ascii="Times New Roman" w:hAnsi="Times New Roman"/>
          <w:bCs/>
          <w:color w:val="000000" w:themeColor="text1"/>
          <w:sz w:val="24"/>
          <w:szCs w:val="24"/>
        </w:rPr>
        <w:t xml:space="preserve">; </w:t>
      </w:r>
      <w:r>
        <w:rPr>
          <w:rFonts w:eastAsia="Times New Roman" w:cs="Times New Roman" w:ascii="Times New Roman" w:hAnsi="Times New Roman"/>
          <w:color w:val="000000" w:themeColor="text1"/>
          <w:sz w:val="24"/>
          <w:szCs w:val="24"/>
        </w:rPr>
        <w:t xml:space="preserve">BIFANO, Marcela. E-economia e suas empresas-plataforma: </w:t>
      </w:r>
      <w:r>
        <w:rPr>
          <w:rFonts w:eastAsia="Times New Roman" w:cs="Times New Roman" w:ascii="Times New Roman" w:hAnsi="Times New Roman"/>
          <w:i/>
          <w:color w:val="000000" w:themeColor="text1"/>
          <w:sz w:val="24"/>
          <w:szCs w:val="24"/>
        </w:rPr>
        <w:t xml:space="preserve">modus operandi </w:t>
      </w:r>
      <w:r>
        <w:rPr>
          <w:rFonts w:eastAsia="Times New Roman" w:cs="Times New Roman" w:ascii="Times New Roman" w:hAnsi="Times New Roman"/>
          <w:color w:val="000000" w:themeColor="text1"/>
          <w:sz w:val="24"/>
          <w:szCs w:val="24"/>
        </w:rPr>
        <w:t xml:space="preserve">e precarização do mercado de trabalho no setor de turismo. </w:t>
      </w:r>
      <w:r>
        <w:rPr>
          <w:rFonts w:eastAsia="Times New Roman" w:cs="Times New Roman" w:ascii="Times New Roman" w:hAnsi="Times New Roman"/>
          <w:b/>
          <w:color w:val="000000" w:themeColor="text1"/>
          <w:sz w:val="24"/>
          <w:szCs w:val="24"/>
        </w:rPr>
        <w:t>Revista Anais Brasileiros de Estudos Turísticos</w:t>
      </w:r>
      <w:del w:id="1207" w:author="Larissa Silva | Tikinet" w:date="2022-07-07T16:03:00Z">
        <w:r>
          <w:rPr>
            <w:rFonts w:eastAsia="Times New Roman" w:cs="Times New Roman" w:ascii="Times New Roman" w:hAnsi="Times New Roman"/>
            <w:b/>
            <w:bCs/>
            <w:color w:val="000000" w:themeColor="text1"/>
            <w:sz w:val="24"/>
            <w:szCs w:val="24"/>
          </w:rPr>
          <w:delText>.</w:delText>
        </w:r>
      </w:del>
      <w:ins w:id="1208" w:author="Larissa Silva | Tikinet" w:date="2022-07-07T16:03:00Z">
        <w:r>
          <w:rPr>
            <w:rFonts w:eastAsia="Times New Roman" w:cs="Times New Roman" w:ascii="Times New Roman" w:hAnsi="Times New Roman"/>
            <w:bCs/>
            <w:color w:val="000000" w:themeColor="text1"/>
            <w:sz w:val="24"/>
            <w:szCs w:val="24"/>
          </w:rPr>
          <w:t>,</w:t>
        </w:r>
      </w:ins>
      <w:r>
        <w:rPr>
          <w:rFonts w:eastAsia="Times New Roman" w:cs="Times New Roman" w:ascii="Times New Roman" w:hAnsi="Times New Roman"/>
          <w:color w:val="000000" w:themeColor="text1"/>
          <w:sz w:val="24"/>
          <w:szCs w:val="24"/>
        </w:rPr>
        <w:t xml:space="preserve"> </w:t>
      </w:r>
      <w:ins w:id="1209" w:author="Larissa Silva | Tikinet" w:date="2022-07-07T16:03:00Z">
        <w:r>
          <w:rPr>
            <w:rFonts w:eastAsia="Times New Roman" w:cs="Times New Roman" w:ascii="Times New Roman" w:hAnsi="Times New Roman"/>
            <w:color w:val="000000" w:themeColor="text1"/>
            <w:sz w:val="24"/>
            <w:szCs w:val="24"/>
          </w:rPr>
          <w:t xml:space="preserve">Juiz de Fora, </w:t>
        </w:r>
      </w:ins>
      <w:r>
        <w:rPr>
          <w:rFonts w:eastAsia="Times New Roman" w:cs="Times New Roman" w:ascii="Times New Roman" w:hAnsi="Times New Roman"/>
          <w:color w:val="000000" w:themeColor="text1"/>
          <w:sz w:val="24"/>
          <w:szCs w:val="24"/>
        </w:rPr>
        <w:t>v.</w:t>
      </w:r>
      <w:del w:id="1210" w:author="Larissa Silva | Tikinet" w:date="2022-07-07T16:03:00Z">
        <w:r>
          <w:rPr>
            <w:rFonts w:eastAsia="Times New Roman" w:cs="Times New Roman" w:ascii="Times New Roman" w:hAnsi="Times New Roman"/>
            <w:color w:val="000000" w:themeColor="text1"/>
            <w:sz w:val="24"/>
            <w:szCs w:val="24"/>
          </w:rPr>
          <w:delText xml:space="preserve"> </w:delText>
        </w:r>
      </w:del>
      <w:ins w:id="1211" w:author="Larissa Silva | Tikinet" w:date="2022-07-07T16:03: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lang w:val="fr-FR"/>
        </w:rPr>
        <w:t>10</w:t>
      </w:r>
      <w:ins w:id="1212" w:author="Larissa Silva | Tikinet" w:date="2022-07-07T16:04:00Z">
        <w:r>
          <w:rPr>
            <w:rFonts w:eastAsia="Times New Roman" w:cs="Times New Roman" w:ascii="Times New Roman" w:hAnsi="Times New Roman"/>
            <w:color w:val="000000" w:themeColor="text1"/>
            <w:sz w:val="24"/>
            <w:szCs w:val="24"/>
            <w:lang w:val="fr-FR"/>
          </w:rPr>
          <w:t>,</w:t>
        </w:r>
      </w:ins>
      <w:del w:id="1213" w:author="Larissa Silva | Tikinet" w:date="2022-07-07T16:04:00Z">
        <w:r>
          <w:rPr>
            <w:rFonts w:eastAsia="Times New Roman" w:cs="Times New Roman" w:ascii="Times New Roman" w:hAnsi="Times New Roman"/>
            <w:color w:val="000000" w:themeColor="text1"/>
            <w:sz w:val="24"/>
            <w:szCs w:val="24"/>
            <w:lang w:val="fr-FR"/>
          </w:rPr>
          <w:delText xml:space="preserve"> n.</w:delText>
        </w:r>
      </w:del>
      <w:del w:id="1214" w:author="Larissa Silva | Tikinet" w:date="2022-07-07T16:03:00Z">
        <w:r>
          <w:rPr>
            <w:rFonts w:eastAsia="Times New Roman" w:cs="Times New Roman" w:ascii="Times New Roman" w:hAnsi="Times New Roman"/>
            <w:color w:val="000000" w:themeColor="text1"/>
            <w:sz w:val="24"/>
            <w:szCs w:val="24"/>
            <w:lang w:val="fr-FR"/>
          </w:rPr>
          <w:delText xml:space="preserve"> </w:delText>
        </w:r>
      </w:del>
      <w:del w:id="1215" w:author="Larissa Silva | Tikinet" w:date="2022-07-07T16:04:00Z">
        <w:r>
          <w:rPr>
            <w:rFonts w:eastAsia="Times New Roman" w:cs="Times New Roman" w:ascii="Times New Roman" w:hAnsi="Times New Roman"/>
            <w:color w:val="000000" w:themeColor="text1"/>
            <w:sz w:val="24"/>
            <w:szCs w:val="24"/>
            <w:lang w:val="fr-FR"/>
          </w:rPr>
          <w:delText>1, 2 e 3.</w:delText>
        </w:r>
      </w:del>
      <w:r>
        <w:rPr>
          <w:rFonts w:eastAsia="Times New Roman" w:cs="Times New Roman" w:ascii="Times New Roman" w:hAnsi="Times New Roman"/>
          <w:color w:val="000000" w:themeColor="text1"/>
          <w:sz w:val="24"/>
          <w:szCs w:val="24"/>
          <w:lang w:val="fr-FR"/>
        </w:rPr>
        <w:t xml:space="preserve"> </w:t>
      </w:r>
      <w:ins w:id="1216" w:author="Larissa Silva | Tikinet" w:date="2022-07-07T16:04:00Z">
        <w:r>
          <w:rPr>
            <w:rFonts w:eastAsia="Times New Roman" w:cs="Times New Roman" w:ascii="Times New Roman" w:hAnsi="Times New Roman"/>
            <w:color w:val="000000" w:themeColor="text1"/>
            <w:sz w:val="24"/>
            <w:szCs w:val="24"/>
            <w:lang w:val="fr-FR"/>
          </w:rPr>
          <w:t xml:space="preserve">p. 1-17, </w:t>
        </w:r>
      </w:ins>
      <w:r>
        <w:rPr>
          <w:rFonts w:eastAsia="Times New Roman" w:cs="Times New Roman" w:ascii="Times New Roman" w:hAnsi="Times New Roman"/>
          <w:color w:val="000000" w:themeColor="text1"/>
          <w:sz w:val="24"/>
          <w:szCs w:val="24"/>
          <w:lang w:val="fr-FR"/>
        </w:rPr>
        <w:t>2020.</w:t>
      </w:r>
      <w:del w:id="1217" w:author="Larissa Silva | Tikinet" w:date="2022-07-07T16:04:00Z">
        <w:r>
          <w:rPr>
            <w:rFonts w:eastAsia="Times New Roman" w:cs="Times New Roman" w:ascii="Times New Roman" w:hAnsi="Times New Roman"/>
            <w:color w:val="000000" w:themeColor="text1"/>
            <w:sz w:val="24"/>
            <w:szCs w:val="24"/>
            <w:lang w:val="fr-FR"/>
          </w:rPr>
          <w:delText xml:space="preserve"> p.1-17.</w:delText>
        </w:r>
      </w:del>
    </w:p>
    <w:p>
      <w:pPr>
        <w:pStyle w:val="Normal"/>
        <w:spacing w:before="0" w:after="120"/>
        <w:jc w:val="both"/>
        <w:rPr>
          <w:rFonts w:ascii="Times New Roman" w:hAnsi="Times New Roman" w:eastAsia="Times New Roman" w:cs="Times New Roman"/>
          <w:color w:val="000000" w:themeColor="text1"/>
          <w:sz w:val="24"/>
          <w:szCs w:val="24"/>
          <w:lang w:val="en-US"/>
          <w:ins w:id="1221" w:author="Larissa Silva | Tikinet" w:date="2022-07-07T16:08:00Z"/>
        </w:rPr>
      </w:pPr>
      <w:r>
        <w:rPr>
          <w:rFonts w:eastAsia="Times New Roman" w:cs="Times New Roman" w:ascii="Times New Roman" w:hAnsi="Times New Roman"/>
          <w:color w:val="000000" w:themeColor="text1"/>
          <w:sz w:val="24"/>
          <w:szCs w:val="24"/>
          <w:lang w:val="fr-FR"/>
        </w:rPr>
        <w:t xml:space="preserve">CASILLI, Antonio Aldo. </w:t>
      </w:r>
      <w:r>
        <w:rPr>
          <w:rFonts w:eastAsia="Times New Roman" w:cs="Times New Roman" w:ascii="Times New Roman" w:hAnsi="Times New Roman"/>
          <w:b/>
          <w:color w:val="000000" w:themeColor="text1"/>
          <w:sz w:val="24"/>
          <w:szCs w:val="24"/>
          <w:lang w:val="fr-FR"/>
        </w:rPr>
        <w:t>E</w:t>
      </w:r>
      <w:ins w:id="1218" w:author="Larissa Silva | Tikinet" w:date="2022-07-07T16:07:00Z">
        <w:r>
          <w:rPr>
            <w:rFonts w:eastAsia="Times New Roman" w:cs="Times New Roman" w:ascii="Times New Roman" w:hAnsi="Times New Roman"/>
            <w:b/>
            <w:color w:val="000000" w:themeColor="text1"/>
            <w:sz w:val="24"/>
            <w:szCs w:val="24"/>
            <w:lang w:val="fr-FR"/>
          </w:rPr>
          <w:t>n</w:t>
        </w:r>
      </w:ins>
      <w:del w:id="1219" w:author="Larissa Silva | Tikinet" w:date="2022-07-07T16:07:00Z">
        <w:r>
          <w:rPr>
            <w:rFonts w:eastAsia="Times New Roman" w:cs="Times New Roman" w:ascii="Times New Roman" w:hAnsi="Times New Roman"/>
            <w:b/>
            <w:color w:val="000000" w:themeColor="text1"/>
            <w:sz w:val="24"/>
            <w:szCs w:val="24"/>
            <w:lang w:val="fr-FR"/>
          </w:rPr>
          <w:delText>m</w:delText>
        </w:r>
      </w:del>
      <w:r>
        <w:rPr>
          <w:rFonts w:eastAsia="Times New Roman" w:cs="Times New Roman" w:ascii="Times New Roman" w:hAnsi="Times New Roman"/>
          <w:b/>
          <w:color w:val="000000" w:themeColor="text1"/>
          <w:sz w:val="24"/>
          <w:szCs w:val="24"/>
          <w:lang w:val="fr-FR"/>
        </w:rPr>
        <w:t xml:space="preserve"> attendant les robots</w:t>
      </w:r>
      <w:r>
        <w:rPr>
          <w:rFonts w:eastAsia="Times New Roman" w:cs="Times New Roman" w:ascii="Times New Roman" w:hAnsi="Times New Roman"/>
          <w:color w:val="000000" w:themeColor="text1"/>
          <w:sz w:val="24"/>
          <w:szCs w:val="24"/>
          <w:lang w:val="fr-FR"/>
        </w:rPr>
        <w:t xml:space="preserve">: enquête sur le travail du clic. </w:t>
      </w:r>
      <w:r>
        <w:rPr>
          <w:rFonts w:eastAsia="Times New Roman" w:cs="Times New Roman" w:ascii="Times New Roman" w:hAnsi="Times New Roman"/>
          <w:color w:val="000000" w:themeColor="text1"/>
          <w:sz w:val="24"/>
          <w:szCs w:val="24"/>
          <w:lang w:val="en-US"/>
        </w:rPr>
        <w:t xml:space="preserve">Paris: </w:t>
      </w:r>
      <w:del w:id="1220" w:author="Larissa Silva | Tikinet" w:date="2022-07-07T16:08:00Z">
        <w:r>
          <w:rPr>
            <w:rFonts w:eastAsia="Times New Roman" w:cs="Times New Roman" w:ascii="Times New Roman" w:hAnsi="Times New Roman"/>
            <w:color w:val="000000" w:themeColor="text1"/>
            <w:sz w:val="24"/>
            <w:szCs w:val="24"/>
            <w:lang w:val="en-US"/>
          </w:rPr>
          <w:delText xml:space="preserve">Éditions du </w:delText>
        </w:r>
      </w:del>
      <w:r>
        <w:rPr>
          <w:rFonts w:eastAsia="Times New Roman" w:cs="Times New Roman" w:ascii="Times New Roman" w:hAnsi="Times New Roman"/>
          <w:color w:val="000000" w:themeColor="text1"/>
          <w:sz w:val="24"/>
          <w:szCs w:val="24"/>
          <w:lang w:val="en-US"/>
        </w:rPr>
        <w:t>Seuil, 2019.</w:t>
      </w:r>
    </w:p>
    <w:p>
      <w:pPr>
        <w:pStyle w:val="Normal"/>
        <w:spacing w:before="0" w:after="120"/>
        <w:jc w:val="both"/>
        <w:rPr>
          <w:rFonts w:ascii="Times New Roman" w:hAnsi="Times New Roman" w:eastAsia="Times New Roman" w:cs="Times New Roman"/>
          <w:color w:val="000000" w:themeColor="text1"/>
          <w:sz w:val="24"/>
          <w:szCs w:val="24"/>
        </w:rPr>
      </w:pPr>
      <w:ins w:id="1222" w:author="Larissa Silva | Tikinet" w:date="2022-07-08T15:34:00Z">
        <w:r>
          <w:rPr>
            <w:rFonts w:eastAsia="Times New Roman" w:cs="Times New Roman" w:ascii="Times New Roman" w:hAnsi="Times New Roman"/>
            <w:color w:val="000000" w:themeColor="text1"/>
            <w:sz w:val="24"/>
            <w:szCs w:val="24"/>
            <w:lang w:val="en-US"/>
          </w:rPr>
          <w:t>______</w:t>
        </w:r>
      </w:ins>
      <w:ins w:id="1223" w:author="Larissa Silva | Tikinet" w:date="2022-07-07T16:11:00Z">
        <w:commentRangeStart w:id="8"/>
        <w:r>
          <w:rPr>
            <w:rFonts w:eastAsia="Times New Roman" w:cs="Times New Roman" w:ascii="Times New Roman" w:hAnsi="Times New Roman"/>
            <w:color w:val="000000" w:themeColor="text1"/>
            <w:sz w:val="24"/>
            <w:szCs w:val="24"/>
            <w:lang w:val="en-US"/>
          </w:rPr>
          <w:t xml:space="preserve">; POSADA, Julián. The platformization of labor and society. In: GRAHAM, Mark; DUTTON, </w:t>
        </w:r>
      </w:ins>
      <w:r>
        <w:rPr>
          <w:rFonts w:eastAsia="Times New Roman" w:cs="Times New Roman" w:ascii="Times New Roman" w:hAnsi="Times New Roman"/>
          <w:color w:val="000000" w:themeColor="text1"/>
          <w:sz w:val="24"/>
          <w:szCs w:val="24"/>
          <w:lang w:val="en-US"/>
        </w:rPr>
        <w:t>William (org</w:t>
      </w:r>
      <w:ins w:id="1224" w:author="Larissa Silva | Tikinet" w:date="2022-07-07T16:11:00Z">
        <w:r>
          <w:rPr>
            <w:rFonts w:eastAsia="Times New Roman" w:cs="Times New Roman" w:ascii="Times New Roman" w:hAnsi="Times New Roman"/>
            <w:color w:val="000000" w:themeColor="text1"/>
            <w:sz w:val="24"/>
            <w:szCs w:val="24"/>
            <w:lang w:val="en-US"/>
          </w:rPr>
          <w:t>s</w:t>
        </w:r>
      </w:ins>
      <w:r>
        <w:rPr>
          <w:rFonts w:eastAsia="Times New Roman" w:cs="Times New Roman" w:ascii="Times New Roman" w:hAnsi="Times New Roman"/>
          <w:color w:val="000000" w:themeColor="text1"/>
          <w:sz w:val="24"/>
          <w:szCs w:val="24"/>
          <w:lang w:val="en-US"/>
        </w:rPr>
        <w:t xml:space="preserve">.). </w:t>
      </w:r>
      <w:r>
        <w:rPr>
          <w:rFonts w:eastAsia="Times New Roman" w:cs="Times New Roman" w:ascii="Times New Roman" w:hAnsi="Times New Roman"/>
          <w:b/>
          <w:bCs/>
          <w:color w:val="000000" w:themeColor="text1"/>
          <w:sz w:val="24"/>
          <w:szCs w:val="24"/>
          <w:lang w:val="en-US"/>
        </w:rPr>
        <w:t>Society and the Internet</w:t>
      </w:r>
      <w:r>
        <w:rPr>
          <w:rFonts w:eastAsia="Times New Roman" w:cs="Times New Roman" w:ascii="Times New Roman" w:hAnsi="Times New Roman"/>
          <w:color w:val="000000" w:themeColor="text1"/>
          <w:sz w:val="24"/>
          <w:szCs w:val="24"/>
          <w:lang w:val="en-US"/>
        </w:rPr>
        <w:t xml:space="preserve">. </w:t>
      </w:r>
      <w:r>
        <w:rPr>
          <w:rFonts w:eastAsia="Times New Roman" w:cs="Times New Roman" w:ascii="Times New Roman" w:hAnsi="Times New Roman"/>
          <w:color w:val="000000" w:themeColor="text1"/>
          <w:sz w:val="24"/>
          <w:szCs w:val="24"/>
        </w:rPr>
        <w:t>Oxford: OUP, 2019</w:t>
      </w:r>
      <w:ins w:id="1225" w:author="Larissa Silva | Tikinet" w:date="2022-07-07T16:12:00Z">
        <w:r>
          <w:rPr>
            <w:rFonts w:eastAsia="Times New Roman" w:cs="Times New Roman" w:ascii="Times New Roman" w:hAnsi="Times New Roman"/>
            <w:color w:val="000000" w:themeColor="text1"/>
            <w:sz w:val="24"/>
            <w:szCs w:val="24"/>
          </w:rPr>
          <w:t>.</w:t>
        </w:r>
      </w:ins>
      <w:del w:id="1226" w:author="Larissa Silva | Tikinet" w:date="2022-07-07T16:12: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p.</w:t>
      </w:r>
      <w:del w:id="1227" w:author="Larissa Silva | Tikinet" w:date="2022-07-07T16:12:00Z">
        <w:r>
          <w:rPr>
            <w:rFonts w:eastAsia="Times New Roman" w:cs="Times New Roman" w:ascii="Times New Roman" w:hAnsi="Times New Roman"/>
            <w:color w:val="000000" w:themeColor="text1"/>
            <w:sz w:val="24"/>
            <w:szCs w:val="24"/>
          </w:rPr>
          <w:delText xml:space="preserve"> </w:delText>
        </w:r>
      </w:del>
      <w:ins w:id="1228" w:author="Larissa Silva | Tikinet" w:date="2022-07-07T16:12: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293-306.</w:t>
      </w:r>
      <w:commentRangeEnd w:id="8"/>
      <w:r>
        <w:commentReference w:id="8"/>
      </w:r>
      <w:r>
        <w:rPr>
          <w:rFonts w:eastAsia="Times New Roman" w:cs="Times New Roman" w:ascii="Times New Roman" w:hAnsi="Times New Roman"/>
          <w:color w:val="000000" w:themeColor="text1"/>
          <w:sz w:val="24"/>
          <w:szCs w:val="24"/>
        </w:rPr>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CASTELLS, Manoel. </w:t>
      </w:r>
      <w:r>
        <w:rPr>
          <w:rFonts w:eastAsia="Times New Roman" w:cs="Times New Roman" w:ascii="Times New Roman" w:hAnsi="Times New Roman"/>
          <w:b/>
          <w:color w:val="000000" w:themeColor="text1"/>
          <w:sz w:val="24"/>
          <w:szCs w:val="24"/>
        </w:rPr>
        <w:t>A Sociedade em Rede</w:t>
      </w:r>
      <w:r>
        <w:rPr>
          <w:rFonts w:eastAsia="Times New Roman" w:cs="Times New Roman" w:ascii="Times New Roman" w:hAnsi="Times New Roman"/>
          <w:color w:val="000000" w:themeColor="text1"/>
          <w:sz w:val="24"/>
          <w:szCs w:val="24"/>
        </w:rPr>
        <w:t>.</w:t>
      </w:r>
      <w:ins w:id="1229" w:author="Larissa Silva | Tikinet" w:date="2022-07-07T16:13:00Z">
        <w:r>
          <w:rPr>
            <w:rFonts w:eastAsia="Times New Roman" w:cs="Times New Roman" w:ascii="Times New Roman" w:hAnsi="Times New Roman"/>
            <w:color w:val="000000" w:themeColor="text1"/>
            <w:sz w:val="24"/>
            <w:szCs w:val="24"/>
          </w:rPr>
          <w:t xml:space="preserve"> </w:t>
        </w:r>
      </w:ins>
      <w:ins w:id="1230" w:author="Larissa Silva | Tikinet" w:date="2022-07-07T16:13:00Z">
        <w:commentRangeStart w:id="9"/>
        <w:r>
          <w:rPr>
            <w:rFonts w:eastAsia="Times New Roman" w:cs="Times New Roman" w:ascii="Times New Roman" w:hAnsi="Times New Roman"/>
            <w:color w:val="000000" w:themeColor="text1"/>
            <w:sz w:val="24"/>
            <w:szCs w:val="24"/>
            <w:highlight w:val="yellow"/>
          </w:rPr>
          <w:t>x</w:t>
        </w:r>
      </w:ins>
      <w:r>
        <w:rPr>
          <w:rFonts w:eastAsia="Times New Roman" w:cs="Times New Roman" w:ascii="Times New Roman" w:hAnsi="Times New Roman"/>
          <w:color w:val="000000" w:themeColor="text1"/>
          <w:sz w:val="24"/>
          <w:szCs w:val="24"/>
          <w:highlight w:val="yellow"/>
        </w:rPr>
      </w:r>
      <w:ins w:id="1231" w:author="Larissa Silva | Tikinet" w:date="2022-07-07T16:13:00Z">
        <w:commentRangeEnd w:id="9"/>
        <w:r>
          <w:commentReference w:id="9"/>
        </w:r>
        <w:r>
          <w:rPr>
            <w:rFonts w:eastAsia="Times New Roman" w:cs="Times New Roman" w:ascii="Times New Roman" w:hAnsi="Times New Roman"/>
            <w:color w:val="000000" w:themeColor="text1"/>
            <w:sz w:val="24"/>
            <w:szCs w:val="24"/>
          </w:rPr>
          <w:t>. ed.</w:t>
        </w:r>
      </w:ins>
      <w:r>
        <w:rPr>
          <w:rFonts w:eastAsia="Times New Roman" w:cs="Times New Roman" w:ascii="Times New Roman" w:hAnsi="Times New Roman"/>
          <w:color w:val="000000" w:themeColor="text1"/>
          <w:sz w:val="24"/>
          <w:szCs w:val="24"/>
        </w:rPr>
        <w:t xml:space="preserve"> São Paulo: Paz &amp; Terra, 1999.</w:t>
      </w:r>
    </w:p>
    <w:p>
      <w:pPr>
        <w:pStyle w:val="Normal"/>
        <w:spacing w:before="0" w:after="120"/>
        <w:jc w:val="both"/>
        <w:rPr>
          <w:rFonts w:ascii="Times New Roman" w:hAnsi="Times New Roman" w:eastAsia="Times New Roman" w:cs="Times New Roman"/>
          <w:color w:val="000000" w:themeColor="text1"/>
          <w:sz w:val="24"/>
          <w:szCs w:val="24"/>
          <w:lang w:val="en-US"/>
        </w:rPr>
      </w:pPr>
      <w:r>
        <w:rPr>
          <w:rFonts w:eastAsia="Times New Roman" w:cs="Times New Roman" w:ascii="Times New Roman" w:hAnsi="Times New Roman"/>
          <w:color w:val="000000" w:themeColor="text1"/>
          <w:sz w:val="24"/>
          <w:szCs w:val="24"/>
        </w:rPr>
        <w:t xml:space="preserve">COSTA, Maria Emília Melo da; SILVEIRA, Danilo da Costa; COSTA, Elinaldo Ferreira da. A precarização do trabalho e a questão da governança pós revolução da informação. </w:t>
      </w:r>
      <w:r>
        <w:rPr>
          <w:rFonts w:eastAsia="Times New Roman" w:cs="Times New Roman" w:ascii="Times New Roman" w:hAnsi="Times New Roman"/>
          <w:b/>
          <w:color w:val="000000" w:themeColor="text1"/>
          <w:sz w:val="24"/>
          <w:szCs w:val="24"/>
          <w:lang w:val="en-US"/>
        </w:rPr>
        <w:t>UFAM Business Review</w:t>
      </w:r>
      <w:r>
        <w:rPr>
          <w:rFonts w:eastAsia="Times New Roman" w:cs="Times New Roman" w:ascii="Times New Roman" w:hAnsi="Times New Roman"/>
          <w:color w:val="000000" w:themeColor="text1"/>
          <w:sz w:val="24"/>
          <w:szCs w:val="24"/>
          <w:lang w:val="en-US"/>
        </w:rPr>
        <w:t>,</w:t>
      </w:r>
      <w:ins w:id="1232" w:author="Larissa Silva | Tikinet" w:date="2022-07-07T16:15:00Z">
        <w:r>
          <w:rPr>
            <w:rFonts w:eastAsia="Times New Roman" w:cs="Times New Roman" w:ascii="Times New Roman" w:hAnsi="Times New Roman"/>
            <w:color w:val="000000" w:themeColor="text1"/>
            <w:sz w:val="24"/>
            <w:szCs w:val="24"/>
            <w:lang w:val="en-US"/>
          </w:rPr>
          <w:t xml:space="preserve"> Manaus,</w:t>
        </w:r>
      </w:ins>
      <w:r>
        <w:rPr>
          <w:rFonts w:eastAsia="Times New Roman" w:cs="Times New Roman" w:ascii="Times New Roman" w:hAnsi="Times New Roman"/>
          <w:color w:val="000000" w:themeColor="text1"/>
          <w:sz w:val="24"/>
          <w:szCs w:val="24"/>
          <w:lang w:val="en-US"/>
        </w:rPr>
        <w:t xml:space="preserve"> v.</w:t>
      </w:r>
      <w:del w:id="1233" w:author="Larissa Silva | Tikinet" w:date="2022-07-07T16:15:00Z">
        <w:r>
          <w:rPr>
            <w:rFonts w:eastAsia="Times New Roman" w:cs="Times New Roman" w:ascii="Times New Roman" w:hAnsi="Times New Roman"/>
            <w:color w:val="000000" w:themeColor="text1"/>
            <w:sz w:val="24"/>
            <w:szCs w:val="24"/>
            <w:lang w:val="en-US"/>
          </w:rPr>
          <w:delText xml:space="preserve"> </w:delText>
        </w:r>
      </w:del>
      <w:ins w:id="1234" w:author="Larissa Silva | Tikinet" w:date="2022-07-07T16:15:00Z">
        <w:r>
          <w:rPr>
            <w:rFonts w:eastAsia="Times New Roman" w:cs="Times New Roman" w:ascii="Times New Roman" w:hAnsi="Times New Roman"/>
            <w:color w:val="000000" w:themeColor="text1"/>
            <w:sz w:val="24"/>
            <w:szCs w:val="24"/>
            <w:lang w:val="en-US"/>
          </w:rPr>
          <w:t> </w:t>
        </w:r>
      </w:ins>
      <w:r>
        <w:rPr>
          <w:rFonts w:eastAsia="Times New Roman" w:cs="Times New Roman" w:ascii="Times New Roman" w:hAnsi="Times New Roman"/>
          <w:color w:val="000000" w:themeColor="text1"/>
          <w:sz w:val="24"/>
          <w:szCs w:val="24"/>
          <w:lang w:val="en-US"/>
        </w:rPr>
        <w:t>2, n.</w:t>
      </w:r>
      <w:ins w:id="1235" w:author="Larissa Silva | Tikinet" w:date="2022-07-07T16:15:00Z">
        <w:r>
          <w:rPr>
            <w:rFonts w:eastAsia="Times New Roman" w:cs="Times New Roman" w:ascii="Times New Roman" w:hAnsi="Times New Roman"/>
            <w:color w:val="000000" w:themeColor="text1"/>
            <w:sz w:val="24"/>
            <w:szCs w:val="24"/>
            <w:lang w:val="en-US"/>
          </w:rPr>
          <w:t> </w:t>
        </w:r>
      </w:ins>
      <w:r>
        <w:rPr>
          <w:rFonts w:eastAsia="Times New Roman" w:cs="Times New Roman" w:ascii="Times New Roman" w:hAnsi="Times New Roman"/>
          <w:color w:val="000000" w:themeColor="text1"/>
          <w:sz w:val="24"/>
          <w:szCs w:val="24"/>
          <w:lang w:val="en-US"/>
        </w:rPr>
        <w:t>1, p</w:t>
      </w:r>
      <w:del w:id="1236" w:author="Larissa Silva | Tikinet" w:date="2022-07-07T16:15:00Z">
        <w:r>
          <w:rPr>
            <w:rFonts w:eastAsia="Times New Roman" w:cs="Times New Roman" w:ascii="Times New Roman" w:hAnsi="Times New Roman"/>
            <w:color w:val="000000" w:themeColor="text1"/>
            <w:sz w:val="24"/>
            <w:szCs w:val="24"/>
            <w:lang w:val="en-US"/>
          </w:rPr>
          <w:delText>p</w:delText>
        </w:r>
      </w:del>
      <w:r>
        <w:rPr>
          <w:rFonts w:eastAsia="Times New Roman" w:cs="Times New Roman" w:ascii="Times New Roman" w:hAnsi="Times New Roman"/>
          <w:color w:val="000000" w:themeColor="text1"/>
          <w:sz w:val="24"/>
          <w:szCs w:val="24"/>
          <w:lang w:val="en-US"/>
        </w:rPr>
        <w:t>.</w:t>
      </w:r>
      <w:del w:id="1237" w:author="Larissa Silva | Tikinet" w:date="2022-07-07T16:15:00Z">
        <w:r>
          <w:rPr>
            <w:rFonts w:eastAsia="Times New Roman" w:cs="Times New Roman" w:ascii="Times New Roman" w:hAnsi="Times New Roman"/>
            <w:color w:val="000000" w:themeColor="text1"/>
            <w:sz w:val="24"/>
            <w:szCs w:val="24"/>
            <w:lang w:val="en-US"/>
          </w:rPr>
          <w:delText xml:space="preserve"> </w:delText>
        </w:r>
      </w:del>
      <w:ins w:id="1238" w:author="Larissa Silva | Tikinet" w:date="2022-07-07T16:15:00Z">
        <w:r>
          <w:rPr>
            <w:rFonts w:eastAsia="Times New Roman" w:cs="Times New Roman" w:ascii="Times New Roman" w:hAnsi="Times New Roman"/>
            <w:color w:val="000000" w:themeColor="text1"/>
            <w:sz w:val="24"/>
            <w:szCs w:val="24"/>
            <w:lang w:val="en-US"/>
          </w:rPr>
          <w:t> </w:t>
        </w:r>
      </w:ins>
      <w:r>
        <w:rPr>
          <w:rFonts w:eastAsia="Times New Roman" w:cs="Times New Roman" w:ascii="Times New Roman" w:hAnsi="Times New Roman"/>
          <w:color w:val="000000" w:themeColor="text1"/>
          <w:sz w:val="24"/>
          <w:szCs w:val="24"/>
          <w:lang w:val="en-US"/>
        </w:rPr>
        <w:t xml:space="preserve">22-33, </w:t>
      </w:r>
      <w:del w:id="1239" w:author="Larissa Silva | Tikinet" w:date="2022-07-07T16:15:00Z">
        <w:r>
          <w:rPr>
            <w:rFonts w:eastAsia="Times New Roman" w:cs="Times New Roman" w:ascii="Times New Roman" w:hAnsi="Times New Roman"/>
            <w:color w:val="000000" w:themeColor="text1"/>
            <w:sz w:val="24"/>
            <w:szCs w:val="24"/>
            <w:lang w:val="en-US"/>
          </w:rPr>
          <w:delText xml:space="preserve">jan./jun. </w:delText>
        </w:r>
      </w:del>
      <w:r>
        <w:rPr>
          <w:rFonts w:eastAsia="Times New Roman" w:cs="Times New Roman" w:ascii="Times New Roman" w:hAnsi="Times New Roman"/>
          <w:color w:val="000000" w:themeColor="text1"/>
          <w:sz w:val="24"/>
          <w:szCs w:val="24"/>
          <w:lang w:val="en-US"/>
        </w:rPr>
        <w:t>2020.</w:t>
      </w:r>
      <w:ins w:id="1240" w:author="Larissa Silva | Tikinet" w:date="2022-07-07T16:15:00Z">
        <w:r>
          <w:rPr>
            <w:rFonts w:eastAsia="Times New Roman" w:cs="Times New Roman" w:ascii="Times New Roman" w:hAnsi="Times New Roman"/>
            <w:color w:val="000000" w:themeColor="text1"/>
            <w:sz w:val="24"/>
            <w:szCs w:val="24"/>
            <w:lang w:val="en-US"/>
          </w:rPr>
          <w:t xml:space="preserve"> Edição especial.</w:t>
        </w:r>
      </w:ins>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lang w:val="en-US"/>
        </w:rPr>
        <w:t>DAVIS, Mike</w:t>
      </w:r>
      <w:ins w:id="1241" w:author="Larissa Silva | Tikinet" w:date="2022-07-07T16:25:00Z">
        <w:r>
          <w:rPr>
            <w:rFonts w:eastAsia="Times New Roman" w:cs="Times New Roman" w:ascii="Times New Roman" w:hAnsi="Times New Roman"/>
            <w:color w:val="000000" w:themeColor="text1"/>
            <w:sz w:val="24"/>
            <w:szCs w:val="24"/>
            <w:lang w:val="en-US"/>
          </w:rPr>
          <w:t>;</w:t>
        </w:r>
      </w:ins>
      <w:r>
        <w:rPr>
          <w:rFonts w:eastAsia="Times New Roman" w:cs="Times New Roman" w:ascii="Times New Roman" w:hAnsi="Times New Roman"/>
          <w:color w:val="000000" w:themeColor="text1"/>
          <w:sz w:val="24"/>
          <w:szCs w:val="24"/>
          <w:lang w:val="en-US"/>
        </w:rPr>
        <w:t xml:space="preserve"> </w:t>
      </w:r>
      <w:ins w:id="1242" w:author="Larissa Silva | Tikinet" w:date="2022-07-07T16:25:00Z">
        <w:r>
          <w:rPr>
            <w:rFonts w:eastAsia="Times New Roman" w:cs="Times New Roman" w:ascii="Times New Roman" w:hAnsi="Times New Roman"/>
            <w:color w:val="000000" w:themeColor="text1"/>
            <w:sz w:val="24"/>
            <w:szCs w:val="24"/>
            <w:lang w:val="en-US"/>
          </w:rPr>
          <w:t xml:space="preserve">HARVEY, </w:t>
        </w:r>
      </w:ins>
      <w:ins w:id="1243" w:author="Larissa Silva | Tikinet" w:date="2022-07-07T16:24:00Z">
        <w:r>
          <w:rPr>
            <w:rFonts w:eastAsia="Times New Roman" w:cs="Times New Roman" w:ascii="Times New Roman" w:hAnsi="Times New Roman"/>
            <w:color w:val="000000" w:themeColor="text1"/>
            <w:sz w:val="24"/>
            <w:szCs w:val="24"/>
            <w:lang w:val="en-US"/>
          </w:rPr>
          <w:t>David</w:t>
        </w:r>
      </w:ins>
      <w:ins w:id="1244" w:author="Larissa Silva | Tikinet" w:date="2022-07-07T16:25:00Z">
        <w:r>
          <w:rPr>
            <w:rFonts w:eastAsia="Times New Roman" w:cs="Times New Roman" w:ascii="Times New Roman" w:hAnsi="Times New Roman"/>
            <w:color w:val="000000" w:themeColor="text1"/>
            <w:sz w:val="24"/>
            <w:szCs w:val="24"/>
            <w:lang w:val="en-US"/>
          </w:rPr>
          <w:t>;</w:t>
        </w:r>
      </w:ins>
      <w:ins w:id="1245" w:author="Larissa Silva | Tikinet" w:date="2022-07-07T16:24:00Z">
        <w:r>
          <w:rPr>
            <w:rFonts w:eastAsia="Times New Roman" w:cs="Times New Roman" w:ascii="Times New Roman" w:hAnsi="Times New Roman"/>
            <w:color w:val="000000" w:themeColor="text1"/>
            <w:sz w:val="24"/>
            <w:szCs w:val="24"/>
            <w:lang w:val="en-US"/>
          </w:rPr>
          <w:t xml:space="preserve"> </w:t>
        </w:r>
      </w:ins>
      <w:ins w:id="1246" w:author="Larissa Silva | Tikinet" w:date="2022-07-07T16:25:00Z">
        <w:r>
          <w:rPr>
            <w:rFonts w:eastAsia="Times New Roman" w:cs="Times New Roman" w:ascii="Times New Roman" w:hAnsi="Times New Roman"/>
            <w:color w:val="000000" w:themeColor="text1"/>
            <w:sz w:val="24"/>
            <w:szCs w:val="24"/>
            <w:lang w:val="en-US"/>
          </w:rPr>
          <w:t xml:space="preserve">BIHR, </w:t>
        </w:r>
      </w:ins>
      <w:ins w:id="1247" w:author="Larissa Silva | Tikinet" w:date="2022-07-07T16:24:00Z">
        <w:r>
          <w:rPr>
            <w:rFonts w:eastAsia="Times New Roman" w:cs="Times New Roman" w:ascii="Times New Roman" w:hAnsi="Times New Roman"/>
            <w:color w:val="000000" w:themeColor="text1"/>
            <w:sz w:val="24"/>
            <w:szCs w:val="24"/>
            <w:lang w:val="en-US"/>
          </w:rPr>
          <w:t>Alain</w:t>
        </w:r>
      </w:ins>
      <w:ins w:id="1248" w:author="Larissa Silva | Tikinet" w:date="2022-07-07T16:25:00Z">
        <w:r>
          <w:rPr>
            <w:rFonts w:eastAsia="Times New Roman" w:cs="Times New Roman" w:ascii="Times New Roman" w:hAnsi="Times New Roman"/>
            <w:color w:val="000000" w:themeColor="text1"/>
            <w:sz w:val="24"/>
            <w:szCs w:val="24"/>
            <w:lang w:val="en-US"/>
          </w:rPr>
          <w:t>;</w:t>
        </w:r>
      </w:ins>
      <w:ins w:id="1249" w:author="Larissa Silva | Tikinet" w:date="2022-07-07T16:24:00Z">
        <w:r>
          <w:rPr>
            <w:rFonts w:eastAsia="Times New Roman" w:cs="Times New Roman" w:ascii="Times New Roman" w:hAnsi="Times New Roman"/>
            <w:color w:val="000000" w:themeColor="text1"/>
            <w:sz w:val="24"/>
            <w:szCs w:val="24"/>
            <w:lang w:val="en-US"/>
          </w:rPr>
          <w:t xml:space="preserve"> </w:t>
        </w:r>
      </w:ins>
      <w:ins w:id="1250" w:author="Larissa Silva | Tikinet" w:date="2022-07-07T16:25:00Z">
        <w:r>
          <w:rPr>
            <w:rFonts w:eastAsia="Times New Roman" w:cs="Times New Roman" w:ascii="Times New Roman" w:hAnsi="Times New Roman"/>
            <w:color w:val="000000" w:themeColor="text1"/>
            <w:sz w:val="24"/>
            <w:szCs w:val="24"/>
            <w:lang w:val="en-US"/>
          </w:rPr>
          <w:t xml:space="preserve">ZIBECHI, </w:t>
        </w:r>
      </w:ins>
      <w:ins w:id="1251" w:author="Larissa Silva | Tikinet" w:date="2022-07-07T16:24:00Z">
        <w:r>
          <w:rPr>
            <w:rFonts w:eastAsia="Times New Roman" w:cs="Times New Roman" w:ascii="Times New Roman" w:hAnsi="Times New Roman"/>
            <w:color w:val="000000" w:themeColor="text1"/>
            <w:sz w:val="24"/>
            <w:szCs w:val="24"/>
            <w:lang w:val="en-US"/>
          </w:rPr>
          <w:t>Raúl</w:t>
        </w:r>
      </w:ins>
      <w:ins w:id="1252" w:author="Larissa Silva | Tikinet" w:date="2022-07-07T16:25:00Z">
        <w:r>
          <w:rPr>
            <w:rFonts w:eastAsia="Times New Roman" w:cs="Times New Roman" w:ascii="Times New Roman" w:hAnsi="Times New Roman"/>
            <w:color w:val="000000" w:themeColor="text1"/>
            <w:sz w:val="24"/>
            <w:szCs w:val="24"/>
            <w:lang w:val="en-US"/>
          </w:rPr>
          <w:t>;</w:t>
        </w:r>
      </w:ins>
      <w:ins w:id="1253" w:author="Larissa Silva | Tikinet" w:date="2022-07-07T16:24:00Z">
        <w:r>
          <w:rPr>
            <w:rFonts w:eastAsia="Times New Roman" w:cs="Times New Roman" w:ascii="Times New Roman" w:hAnsi="Times New Roman"/>
            <w:color w:val="000000" w:themeColor="text1"/>
            <w:sz w:val="24"/>
            <w:szCs w:val="24"/>
            <w:lang w:val="en-US"/>
          </w:rPr>
          <w:t xml:space="preserve"> </w:t>
        </w:r>
      </w:ins>
      <w:ins w:id="1254" w:author="Larissa Silva | Tikinet" w:date="2022-07-07T16:25:00Z">
        <w:r>
          <w:rPr>
            <w:rFonts w:eastAsia="Times New Roman" w:cs="Times New Roman" w:ascii="Times New Roman" w:hAnsi="Times New Roman"/>
            <w:color w:val="000000" w:themeColor="text1"/>
            <w:sz w:val="24"/>
            <w:szCs w:val="24"/>
            <w:lang w:val="en-US"/>
          </w:rPr>
          <w:t xml:space="preserve">BADIOU, </w:t>
        </w:r>
      </w:ins>
      <w:ins w:id="1255" w:author="Larissa Silva | Tikinet" w:date="2022-07-07T16:24:00Z">
        <w:r>
          <w:rPr>
            <w:rFonts w:eastAsia="Times New Roman" w:cs="Times New Roman" w:ascii="Times New Roman" w:hAnsi="Times New Roman"/>
            <w:color w:val="000000" w:themeColor="text1"/>
            <w:sz w:val="24"/>
            <w:szCs w:val="24"/>
            <w:lang w:val="en-US"/>
          </w:rPr>
          <w:t>Alain</w:t>
        </w:r>
      </w:ins>
      <w:ins w:id="1256" w:author="Larissa Silva | Tikinet" w:date="2022-07-07T16:25:00Z">
        <w:r>
          <w:rPr>
            <w:rFonts w:eastAsia="Times New Roman" w:cs="Times New Roman" w:ascii="Times New Roman" w:hAnsi="Times New Roman"/>
            <w:color w:val="000000" w:themeColor="text1"/>
            <w:sz w:val="24"/>
            <w:szCs w:val="24"/>
            <w:lang w:val="en-US"/>
          </w:rPr>
          <w:t>;</w:t>
        </w:r>
      </w:ins>
      <w:ins w:id="1257" w:author="Larissa Silva | Tikinet" w:date="2022-07-07T16:24:00Z">
        <w:r>
          <w:rPr>
            <w:rFonts w:eastAsia="Times New Roman" w:cs="Times New Roman" w:ascii="Times New Roman" w:hAnsi="Times New Roman"/>
            <w:color w:val="000000" w:themeColor="text1"/>
            <w:sz w:val="24"/>
            <w:szCs w:val="24"/>
            <w:lang w:val="en-US"/>
          </w:rPr>
          <w:t xml:space="preserve"> </w:t>
        </w:r>
      </w:ins>
      <w:ins w:id="1258" w:author="Larissa Silva | Tikinet" w:date="2022-07-07T16:25:00Z">
        <w:r>
          <w:rPr>
            <w:rFonts w:eastAsia="Times New Roman" w:cs="Times New Roman" w:ascii="Times New Roman" w:hAnsi="Times New Roman"/>
            <w:color w:val="000000" w:themeColor="text1"/>
            <w:sz w:val="24"/>
            <w:szCs w:val="24"/>
            <w:lang w:val="en-US"/>
          </w:rPr>
          <w:t xml:space="preserve">ŽIŽEK, </w:t>
        </w:r>
      </w:ins>
      <w:ins w:id="1259" w:author="Larissa Silva | Tikinet" w:date="2022-07-07T16:24:00Z">
        <w:r>
          <w:rPr>
            <w:rFonts w:eastAsia="Times New Roman" w:cs="Times New Roman" w:ascii="Times New Roman" w:hAnsi="Times New Roman"/>
            <w:color w:val="000000" w:themeColor="text1"/>
            <w:sz w:val="24"/>
            <w:szCs w:val="24"/>
            <w:lang w:val="en-US"/>
          </w:rPr>
          <w:t>Slavoj</w:t>
        </w:r>
      </w:ins>
      <w:del w:id="1260" w:author="Larissa Silva | Tikinet" w:date="2022-07-07T16:24:00Z">
        <w:r>
          <w:rPr>
            <w:rFonts w:eastAsia="Times New Roman" w:cs="Times New Roman" w:ascii="Times New Roman" w:hAnsi="Times New Roman"/>
            <w:color w:val="000000" w:themeColor="text1"/>
            <w:sz w:val="24"/>
            <w:szCs w:val="24"/>
            <w:lang w:val="en-US"/>
          </w:rPr>
          <w:delText>et al</w:delText>
        </w:r>
      </w:del>
      <w:r>
        <w:rPr>
          <w:rFonts w:eastAsia="Times New Roman" w:cs="Times New Roman" w:ascii="Times New Roman" w:hAnsi="Times New Roman"/>
          <w:color w:val="000000" w:themeColor="text1"/>
          <w:sz w:val="24"/>
          <w:szCs w:val="24"/>
          <w:lang w:val="en-US"/>
        </w:rPr>
        <w:t xml:space="preserve">. </w:t>
      </w:r>
      <w:r>
        <w:rPr>
          <w:rFonts w:eastAsia="Times New Roman" w:cs="Times New Roman" w:ascii="Times New Roman" w:hAnsi="Times New Roman"/>
          <w:b/>
          <w:color w:val="000000" w:themeColor="text1"/>
          <w:sz w:val="24"/>
          <w:szCs w:val="24"/>
        </w:rPr>
        <w:t>Coronavírus e a luta de classes</w:t>
      </w:r>
      <w:r>
        <w:rPr>
          <w:rFonts w:eastAsia="Times New Roman" w:cs="Times New Roman" w:ascii="Times New Roman" w:hAnsi="Times New Roman"/>
          <w:bCs/>
          <w:color w:val="000000" w:themeColor="text1"/>
          <w:sz w:val="24"/>
          <w:szCs w:val="24"/>
        </w:rPr>
        <w:t>.</w:t>
      </w:r>
      <w:r>
        <w:rPr>
          <w:rFonts w:eastAsia="Times New Roman" w:cs="Times New Roman" w:ascii="Times New Roman" w:hAnsi="Times New Roman"/>
          <w:color w:val="000000" w:themeColor="text1"/>
          <w:sz w:val="24"/>
          <w:szCs w:val="24"/>
        </w:rPr>
        <w:t xml:space="preserve"> </w:t>
      </w:r>
      <w:ins w:id="1261" w:author="Larissa Silva | Tikinet" w:date="2022-07-07T16:23:00Z">
        <w:r>
          <w:rPr>
            <w:rFonts w:eastAsia="Times New Roman" w:cs="Times New Roman" w:ascii="Times New Roman" w:hAnsi="Times New Roman"/>
            <w:color w:val="000000" w:themeColor="text1"/>
            <w:sz w:val="24"/>
            <w:szCs w:val="24"/>
            <w:highlight w:val="cyan"/>
          </w:rPr>
          <w:t>Brasil</w:t>
        </w:r>
      </w:ins>
      <w:ins w:id="1262" w:author="Larissa Silva | Tikinet" w:date="2022-07-07T16:23:00Z">
        <w:r>
          <w:rPr>
            <w:rFonts w:eastAsia="Times New Roman" w:cs="Times New Roman" w:ascii="Times New Roman" w:hAnsi="Times New Roman"/>
            <w:color w:val="000000" w:themeColor="text1"/>
            <w:sz w:val="24"/>
            <w:szCs w:val="24"/>
          </w:rPr>
          <w:t xml:space="preserve">: </w:t>
        </w:r>
      </w:ins>
      <w:r>
        <w:rPr>
          <w:rFonts w:eastAsia="Times New Roman" w:cs="Times New Roman" w:ascii="Times New Roman" w:hAnsi="Times New Roman"/>
          <w:color w:val="000000" w:themeColor="text1"/>
          <w:sz w:val="24"/>
          <w:szCs w:val="24"/>
        </w:rPr>
        <w:t>Terra sem Amos</w:t>
      </w:r>
      <w:del w:id="1263" w:author="Larissa Silva | Tikinet" w:date="2022-07-07T16:23:00Z">
        <w:r>
          <w:rPr>
            <w:rFonts w:eastAsia="Times New Roman" w:cs="Times New Roman" w:ascii="Times New Roman" w:hAnsi="Times New Roman"/>
            <w:color w:val="000000" w:themeColor="text1"/>
            <w:sz w:val="24"/>
            <w:szCs w:val="24"/>
          </w:rPr>
          <w:delText>: Brasil</w:delText>
        </w:r>
      </w:del>
      <w:r>
        <w:rPr>
          <w:rFonts w:eastAsia="Times New Roman" w:cs="Times New Roman" w:ascii="Times New Roman" w:hAnsi="Times New Roman"/>
          <w:color w:val="000000" w:themeColor="text1"/>
          <w:sz w:val="24"/>
          <w:szCs w:val="24"/>
        </w:rPr>
        <w:t>, 2020.</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DE MASI, Domenico. </w:t>
      </w:r>
      <w:r>
        <w:rPr>
          <w:rFonts w:eastAsia="Times New Roman" w:cs="Times New Roman" w:ascii="Times New Roman" w:hAnsi="Times New Roman"/>
          <w:b/>
          <w:color w:val="000000" w:themeColor="text1"/>
          <w:sz w:val="24"/>
          <w:szCs w:val="24"/>
        </w:rPr>
        <w:t>O ócio criativo</w:t>
      </w:r>
      <w:r>
        <w:rPr>
          <w:rFonts w:eastAsia="Times New Roman" w:cs="Times New Roman" w:ascii="Times New Roman" w:hAnsi="Times New Roman"/>
          <w:color w:val="000000" w:themeColor="text1"/>
          <w:sz w:val="24"/>
          <w:szCs w:val="24"/>
        </w:rPr>
        <w:t>. Rio de Janeiro: Editora Sextante, 200</w:t>
      </w:r>
      <w:del w:id="1264" w:author="Larissa Silva | Tikinet" w:date="2022-07-07T16:26:00Z">
        <w:r>
          <w:rPr>
            <w:rFonts w:eastAsia="Times New Roman" w:cs="Times New Roman" w:ascii="Times New Roman" w:hAnsi="Times New Roman"/>
            <w:color w:val="000000" w:themeColor="text1"/>
            <w:sz w:val="24"/>
            <w:szCs w:val="24"/>
          </w:rPr>
          <w:delText>1</w:delText>
        </w:r>
      </w:del>
      <w:ins w:id="1265" w:author="Larissa Silva | Tikinet" w:date="2022-07-07T16:26:00Z">
        <w:r>
          <w:rPr>
            <w:rFonts w:eastAsia="Times New Roman" w:cs="Times New Roman" w:ascii="Times New Roman" w:hAnsi="Times New Roman"/>
            <w:color w:val="000000" w:themeColor="text1"/>
            <w:sz w:val="24"/>
            <w:szCs w:val="24"/>
          </w:rPr>
          <w:t>4</w:t>
        </w:r>
      </w:ins>
      <w:r>
        <w:rPr>
          <w:rFonts w:eastAsia="Times New Roman" w:cs="Times New Roman" w:ascii="Times New Roman" w:hAnsi="Times New Roman"/>
          <w:color w:val="000000" w:themeColor="text1"/>
          <w:sz w:val="24"/>
          <w:szCs w:val="24"/>
        </w:rPr>
        <w:t>.</w:t>
      </w:r>
    </w:p>
    <w:p>
      <w:pPr>
        <w:pStyle w:val="Normal"/>
        <w:spacing w:before="0" w:after="120"/>
        <w:jc w:val="both"/>
        <w:rPr>
          <w:rFonts w:ascii="Times New Roman" w:hAnsi="Times New Roman" w:eastAsia="Times New Roman" w:cs="Times New Roman"/>
          <w:color w:val="000000" w:themeColor="text1"/>
          <w:sz w:val="24"/>
          <w:szCs w:val="24"/>
        </w:rPr>
      </w:pPr>
      <w:ins w:id="1266" w:author="Beatriz dos Santos | Tikinet" w:date="2022-07-12T15:03:00Z">
        <w:r>
          <w:rPr>
            <w:rFonts w:eastAsia="Times New Roman" w:cs="Times New Roman" w:ascii="Times New Roman" w:hAnsi="Times New Roman"/>
            <w:color w:val="000000" w:themeColor="text1"/>
            <w:sz w:val="24"/>
            <w:szCs w:val="24"/>
          </w:rPr>
          <w:t xml:space="preserve">DIEESE – </w:t>
        </w:r>
      </w:ins>
      <w:r>
        <w:rPr>
          <w:rFonts w:eastAsia="Times New Roman" w:cs="Times New Roman" w:ascii="Times New Roman" w:hAnsi="Times New Roman"/>
          <w:color w:val="000000" w:themeColor="text1"/>
          <w:sz w:val="24"/>
          <w:szCs w:val="24"/>
        </w:rPr>
        <w:t>DEPARTAMENTO INTERSINDICAL DE ESTATÍSTICA E ESTUDOS SOCIOECONÔMICOS</w:t>
      </w:r>
      <w:del w:id="1267" w:author="Larissa Silva | Tikinet" w:date="2022-07-07T16:28:00Z">
        <w:r>
          <w:rPr>
            <w:rFonts w:eastAsia="Times New Roman" w:cs="Times New Roman" w:ascii="Times New Roman" w:hAnsi="Times New Roman"/>
            <w:color w:val="000000" w:themeColor="text1"/>
            <w:sz w:val="24"/>
            <w:szCs w:val="24"/>
          </w:rPr>
          <w:delText xml:space="preserve"> (DIEESE)</w:delText>
        </w:r>
      </w:del>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b/>
          <w:color w:val="000000" w:themeColor="text1"/>
          <w:sz w:val="24"/>
          <w:szCs w:val="24"/>
        </w:rPr>
        <w:t>O Programa Emergencial de Manutenção do Emprego e da Renda diante dos impactos da covid-19</w:t>
      </w:r>
      <w:r>
        <w:rPr>
          <w:rFonts w:eastAsia="Times New Roman" w:cs="Times New Roman" w:ascii="Times New Roman" w:hAnsi="Times New Roman"/>
          <w:color w:val="000000" w:themeColor="text1"/>
          <w:sz w:val="24"/>
          <w:szCs w:val="24"/>
        </w:rPr>
        <w:t>. Nota Técnica</w:t>
      </w:r>
      <w:del w:id="1268" w:author="Larissa Silva | Tikinet" w:date="2022-07-07T16:27: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n.</w:t>
      </w:r>
      <w:del w:id="1269" w:author="Larissa Silva | Tikinet" w:date="2022-07-07T16:27:00Z">
        <w:r>
          <w:rPr>
            <w:rFonts w:eastAsia="Times New Roman" w:cs="Times New Roman" w:ascii="Times New Roman" w:hAnsi="Times New Roman"/>
            <w:color w:val="000000" w:themeColor="text1"/>
            <w:sz w:val="24"/>
            <w:szCs w:val="24"/>
          </w:rPr>
          <w:delText xml:space="preserve"> </w:delText>
        </w:r>
      </w:del>
      <w:ins w:id="1270" w:author="Larissa Silva | Tikinet" w:date="2022-07-07T16:27: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232</w:t>
      </w:r>
      <w:ins w:id="1271" w:author="Larissa Silva | Tikinet" w:date="2022-07-07T16:28:00Z">
        <w:r>
          <w:rPr>
            <w:rFonts w:eastAsia="Times New Roman" w:cs="Times New Roman" w:ascii="Times New Roman" w:hAnsi="Times New Roman"/>
            <w:color w:val="000000" w:themeColor="text1"/>
            <w:sz w:val="24"/>
            <w:szCs w:val="24"/>
          </w:rPr>
          <w:t>. São Paulo: Dieese,</w:t>
        </w:r>
      </w:ins>
      <w:del w:id="1272" w:author="Larissa Silva | Tikinet" w:date="2022-07-07T16:28:00Z">
        <w:r>
          <w:rPr>
            <w:rFonts w:eastAsia="Times New Roman" w:cs="Times New Roman" w:ascii="Times New Roman" w:hAnsi="Times New Roman"/>
            <w:color w:val="000000" w:themeColor="text1"/>
            <w:sz w:val="24"/>
            <w:szCs w:val="24"/>
          </w:rPr>
          <w:delText>, 3 de abril de</w:delText>
        </w:r>
      </w:del>
      <w:r>
        <w:rPr>
          <w:rFonts w:eastAsia="Times New Roman" w:cs="Times New Roman" w:ascii="Times New Roman" w:hAnsi="Times New Roman"/>
          <w:color w:val="000000" w:themeColor="text1"/>
          <w:sz w:val="24"/>
          <w:szCs w:val="24"/>
        </w:rPr>
        <w:t xml:space="preserve"> 2020. </w:t>
      </w:r>
      <w:del w:id="1273" w:author="Larissa Silva | Tikinet" w:date="2022-07-07T16:27:00Z">
        <w:r>
          <w:rPr>
            <w:rFonts w:eastAsia="Times New Roman" w:cs="Times New Roman" w:ascii="Times New Roman" w:hAnsi="Times New Roman"/>
            <w:color w:val="000000" w:themeColor="text1"/>
            <w:sz w:val="24"/>
            <w:szCs w:val="24"/>
          </w:rPr>
          <w:delText xml:space="preserve">13p. </w:delText>
        </w:r>
      </w:del>
      <w:r>
        <w:rPr>
          <w:rFonts w:eastAsia="Times New Roman" w:cs="Times New Roman" w:ascii="Times New Roman" w:hAnsi="Times New Roman"/>
          <w:color w:val="000000" w:themeColor="text1"/>
          <w:sz w:val="24"/>
          <w:szCs w:val="24"/>
        </w:rPr>
        <w:t>Disponível em: https://www.dieese.org.br/notatecnica/2020/notaTec232ProgramaEmergencialGoverno.html. Acesso</w:t>
      </w:r>
      <w:ins w:id="1274" w:author="Larissa Silva | Tikinet" w:date="2022-07-07T16:27:00Z">
        <w:r>
          <w:rPr>
            <w:rFonts w:eastAsia="Times New Roman" w:cs="Times New Roman" w:ascii="Times New Roman" w:hAnsi="Times New Roman"/>
            <w:color w:val="000000" w:themeColor="text1"/>
            <w:sz w:val="24"/>
            <w:szCs w:val="24"/>
          </w:rPr>
          <w:t xml:space="preserve"> em</w:t>
        </w:r>
      </w:ins>
      <w:r>
        <w:rPr>
          <w:rFonts w:eastAsia="Times New Roman" w:cs="Times New Roman" w:ascii="Times New Roman" w:hAnsi="Times New Roman"/>
          <w:color w:val="000000" w:themeColor="text1"/>
          <w:sz w:val="24"/>
          <w:szCs w:val="24"/>
        </w:rPr>
        <w:t xml:space="preserve">: </w:t>
      </w:r>
      <w:del w:id="1275" w:author="Larissa Silva | Tikinet" w:date="2022-07-07T16:27:00Z">
        <w:r>
          <w:rPr>
            <w:rFonts w:eastAsia="Times New Roman" w:cs="Times New Roman" w:ascii="Times New Roman" w:hAnsi="Times New Roman"/>
            <w:color w:val="000000" w:themeColor="text1"/>
            <w:sz w:val="24"/>
            <w:szCs w:val="24"/>
          </w:rPr>
          <w:delText>0</w:delText>
        </w:r>
      </w:del>
      <w:r>
        <w:rPr>
          <w:rFonts w:eastAsia="Times New Roman" w:cs="Times New Roman" w:ascii="Times New Roman" w:hAnsi="Times New Roman"/>
          <w:color w:val="000000" w:themeColor="text1"/>
          <w:sz w:val="24"/>
          <w:szCs w:val="24"/>
        </w:rPr>
        <w:t>4 jul. 2020.</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DRUCKER, Peter Ferdinand. </w:t>
      </w:r>
      <w:r>
        <w:rPr>
          <w:rFonts w:eastAsia="Times New Roman" w:cs="Times New Roman" w:ascii="Times New Roman" w:hAnsi="Times New Roman"/>
          <w:b/>
          <w:color w:val="000000" w:themeColor="text1"/>
          <w:sz w:val="24"/>
          <w:szCs w:val="24"/>
        </w:rPr>
        <w:t>O melhor de Peter Drucker</w:t>
      </w:r>
      <w:r>
        <w:rPr>
          <w:rFonts w:eastAsia="Times New Roman" w:cs="Times New Roman" w:ascii="Times New Roman" w:hAnsi="Times New Roman"/>
          <w:color w:val="000000" w:themeColor="text1"/>
          <w:sz w:val="24"/>
          <w:szCs w:val="24"/>
        </w:rPr>
        <w:t xml:space="preserve">: </w:t>
      </w:r>
      <w:del w:id="1276" w:author="Larissa Silva | Tikinet" w:date="2022-07-07T16:31:00Z">
        <w:r>
          <w:rPr>
            <w:rFonts w:eastAsia="Times New Roman" w:cs="Times New Roman" w:ascii="Times New Roman" w:hAnsi="Times New Roman"/>
            <w:color w:val="000000" w:themeColor="text1"/>
            <w:sz w:val="24"/>
            <w:szCs w:val="24"/>
          </w:rPr>
          <w:delText>a sociedade</w:delText>
        </w:r>
      </w:del>
      <w:ins w:id="1277" w:author="Larissa Silva | Tikinet" w:date="2022-07-07T16:31:00Z">
        <w:r>
          <w:rPr>
            <w:rFonts w:eastAsia="Times New Roman" w:cs="Times New Roman" w:ascii="Times New Roman" w:hAnsi="Times New Roman"/>
            <w:color w:val="000000" w:themeColor="text1"/>
            <w:sz w:val="24"/>
            <w:szCs w:val="24"/>
          </w:rPr>
          <w:t>obra completa</w:t>
        </w:r>
      </w:ins>
      <w:r>
        <w:rPr>
          <w:rFonts w:eastAsia="Times New Roman" w:cs="Times New Roman" w:ascii="Times New Roman" w:hAnsi="Times New Roman"/>
          <w:color w:val="000000" w:themeColor="text1"/>
          <w:sz w:val="24"/>
          <w:szCs w:val="24"/>
        </w:rPr>
        <w:t>. São Paulo: Nobel, 2002.</w:t>
      </w:r>
      <w:ins w:id="1278" w:author="Larissa Silva | Tikinet" w:date="2022-07-07T16:31:00Z">
        <w:r>
          <w:rPr>
            <w:rFonts w:eastAsia="Times New Roman" w:cs="Times New Roman" w:ascii="Times New Roman" w:hAnsi="Times New Roman"/>
            <w:color w:val="000000" w:themeColor="text1"/>
            <w:sz w:val="24"/>
            <w:szCs w:val="24"/>
          </w:rPr>
          <w:t xml:space="preserve"> Livro III</w:t>
        </w:r>
      </w:ins>
      <w:ins w:id="1279" w:author="Larissa Silva | Tikinet" w:date="2022-07-07T16:32:00Z">
        <w:r>
          <w:rPr>
            <w:rFonts w:eastAsia="Times New Roman" w:cs="Times New Roman" w:ascii="Times New Roman" w:hAnsi="Times New Roman"/>
            <w:color w:val="000000" w:themeColor="text1"/>
            <w:sz w:val="24"/>
            <w:szCs w:val="24"/>
          </w:rPr>
          <w:t xml:space="preserve"> – A sociedade.</w:t>
        </w:r>
      </w:ins>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FERREIRA, Victor Cláudio Paradela</w:t>
      </w:r>
      <w:ins w:id="1280" w:author="Larissa Silva | Tikinet" w:date="2022-07-07T16:33:00Z">
        <w:r>
          <w:rPr>
            <w:rFonts w:eastAsia="Times New Roman" w:cs="Times New Roman" w:ascii="Times New Roman" w:hAnsi="Times New Roman"/>
            <w:color w:val="000000" w:themeColor="text1"/>
            <w:sz w:val="24"/>
            <w:szCs w:val="24"/>
          </w:rPr>
          <w:t>;</w:t>
        </w:r>
      </w:ins>
      <w:del w:id="1281" w:author="Larissa Silva | Tikinet" w:date="2022-07-07T16:33:00Z">
        <w:r>
          <w:rPr>
            <w:rFonts w:eastAsia="Times New Roman" w:cs="Times New Roman" w:ascii="Times New Roman" w:hAnsi="Times New Roman"/>
            <w:color w:val="000000" w:themeColor="text1"/>
            <w:sz w:val="24"/>
            <w:szCs w:val="24"/>
          </w:rPr>
          <w:delText xml:space="preserve"> et al</w:delText>
        </w:r>
      </w:del>
      <w:ins w:id="1282" w:author="Larissa Silva | Tikinet" w:date="2022-07-07T16:33:00Z">
        <w:r>
          <w:rPr>
            <w:rFonts w:eastAsia="Times New Roman" w:cs="Times New Roman" w:ascii="Times New Roman" w:hAnsi="Times New Roman"/>
            <w:color w:val="000000" w:themeColor="text1"/>
            <w:sz w:val="24"/>
            <w:szCs w:val="24"/>
          </w:rPr>
          <w:t xml:space="preserve"> SANTOS, Antônio Raimundo dos; NASSER; Hosé Eduardo; </w:t>
        </w:r>
      </w:ins>
      <w:ins w:id="1283" w:author="Larissa Silva | Tikinet" w:date="2022-07-07T16:34:00Z">
        <w:r>
          <w:rPr>
            <w:rFonts w:eastAsia="Times New Roman" w:cs="Times New Roman" w:ascii="Times New Roman" w:hAnsi="Times New Roman"/>
            <w:color w:val="000000" w:themeColor="text1"/>
            <w:sz w:val="24"/>
            <w:szCs w:val="24"/>
          </w:rPr>
          <w:t>JOHANN, Maria Elizabeth Pupe</w:t>
        </w:r>
      </w:ins>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b/>
          <w:color w:val="000000" w:themeColor="text1"/>
          <w:sz w:val="24"/>
          <w:szCs w:val="24"/>
        </w:rPr>
        <w:t>Gestão de Pessoas na sociedade do conhecimento</w:t>
      </w:r>
      <w:r>
        <w:rPr>
          <w:rFonts w:eastAsia="Times New Roman" w:cs="Times New Roman" w:ascii="Times New Roman" w:hAnsi="Times New Roman"/>
          <w:color w:val="000000" w:themeColor="text1"/>
          <w:sz w:val="24"/>
          <w:szCs w:val="24"/>
        </w:rPr>
        <w:t xml:space="preserve">. Rio de Janeiro: </w:t>
      </w:r>
      <w:del w:id="1284" w:author="Larissa Silva | Tikinet" w:date="2022-07-07T16:32:00Z">
        <w:r>
          <w:rPr>
            <w:rFonts w:eastAsia="Times New Roman" w:cs="Times New Roman" w:ascii="Times New Roman" w:hAnsi="Times New Roman"/>
            <w:color w:val="000000" w:themeColor="text1"/>
            <w:sz w:val="24"/>
            <w:szCs w:val="24"/>
          </w:rPr>
          <w:delText xml:space="preserve">Editora da </w:delText>
        </w:r>
      </w:del>
      <w:r>
        <w:rPr>
          <w:rFonts w:eastAsia="Times New Roman" w:cs="Times New Roman" w:ascii="Times New Roman" w:hAnsi="Times New Roman"/>
          <w:color w:val="000000" w:themeColor="text1"/>
          <w:sz w:val="24"/>
          <w:szCs w:val="24"/>
        </w:rPr>
        <w:t>FGV, 2016.</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FERREIRA, Thayane do Bem; SCHOCAIR, Marília</w:t>
      </w:r>
      <w:ins w:id="1285" w:author="Larissa Silva | Tikinet" w:date="2022-07-07T16:37:00Z">
        <w:r>
          <w:rPr>
            <w:rFonts w:eastAsia="Times New Roman" w:cs="Times New Roman" w:ascii="Times New Roman" w:hAnsi="Times New Roman"/>
            <w:color w:val="000000" w:themeColor="text1"/>
            <w:sz w:val="24"/>
            <w:szCs w:val="24"/>
          </w:rPr>
          <w:t xml:space="preserve"> Medeiros</w:t>
        </w:r>
      </w:ins>
      <w:r>
        <w:rPr>
          <w:rFonts w:eastAsia="Times New Roman" w:cs="Times New Roman" w:ascii="Times New Roman" w:hAnsi="Times New Roman"/>
          <w:color w:val="000000" w:themeColor="text1"/>
          <w:sz w:val="24"/>
          <w:szCs w:val="24"/>
        </w:rPr>
        <w:t xml:space="preserve">. O trabalho no Uber, na percepção dos motoristas. </w:t>
      </w:r>
      <w:r>
        <w:rPr>
          <w:rFonts w:eastAsia="Times New Roman" w:cs="Times New Roman" w:ascii="Times New Roman" w:hAnsi="Times New Roman"/>
          <w:iCs/>
          <w:color w:val="000000" w:themeColor="text1"/>
          <w:sz w:val="24"/>
          <w:szCs w:val="24"/>
        </w:rPr>
        <w:t xml:space="preserve">In: </w:t>
      </w:r>
      <w:r>
        <w:rPr>
          <w:rFonts w:eastAsia="Times New Roman" w:cs="Times New Roman" w:ascii="Times New Roman" w:hAnsi="Times New Roman"/>
          <w:color w:val="000000" w:themeColor="text1"/>
          <w:sz w:val="24"/>
          <w:szCs w:val="24"/>
        </w:rPr>
        <w:t xml:space="preserve">PARADELA, Victor Cláudio; </w:t>
      </w:r>
      <w:ins w:id="1286" w:author="Larissa Silva | Tikinet" w:date="2022-07-08T14:11:00Z">
        <w:r>
          <w:rPr>
            <w:rFonts w:eastAsia="Times New Roman" w:cs="Times New Roman" w:ascii="Times New Roman" w:hAnsi="Times New Roman"/>
            <w:color w:val="000000" w:themeColor="text1"/>
            <w:sz w:val="24"/>
            <w:szCs w:val="24"/>
          </w:rPr>
          <w:t xml:space="preserve">DRUMOND E </w:t>
        </w:r>
      </w:ins>
      <w:r>
        <w:rPr>
          <w:rFonts w:eastAsia="Times New Roman" w:cs="Times New Roman" w:ascii="Times New Roman" w:hAnsi="Times New Roman"/>
          <w:color w:val="000000" w:themeColor="text1"/>
          <w:sz w:val="24"/>
          <w:szCs w:val="24"/>
        </w:rPr>
        <w:t>CASTRO, Maria Cristina</w:t>
      </w:r>
      <w:del w:id="1287" w:author="Larissa Silva | Tikinet" w:date="2022-07-08T14:11:00Z">
        <w:r>
          <w:rPr>
            <w:rFonts w:eastAsia="Times New Roman" w:cs="Times New Roman" w:ascii="Times New Roman" w:hAnsi="Times New Roman"/>
            <w:color w:val="000000" w:themeColor="text1"/>
            <w:sz w:val="24"/>
            <w:szCs w:val="24"/>
          </w:rPr>
          <w:delText xml:space="preserve"> Drumond</w:delText>
        </w:r>
      </w:del>
      <w:ins w:id="1288" w:author="Larissa Silva | Tikinet" w:date="2022-07-07T16:36:00Z">
        <w:r>
          <w:rPr>
            <w:rFonts w:eastAsia="Times New Roman" w:cs="Times New Roman" w:ascii="Times New Roman" w:hAnsi="Times New Roman"/>
            <w:color w:val="000000" w:themeColor="text1"/>
            <w:sz w:val="24"/>
            <w:szCs w:val="24"/>
          </w:rPr>
          <w:t>;</w:t>
        </w:r>
      </w:ins>
      <w:del w:id="1289" w:author="Larissa Silva | Tikinet" w:date="2022-07-07T16:36:00Z">
        <w:r>
          <w:rPr>
            <w:rFonts w:eastAsia="Times New Roman" w:cs="Times New Roman" w:ascii="Times New Roman" w:hAnsi="Times New Roman"/>
            <w:color w:val="000000" w:themeColor="text1"/>
            <w:sz w:val="24"/>
            <w:szCs w:val="24"/>
          </w:rPr>
          <w:delText xml:space="preserve"> e</w:delText>
        </w:r>
      </w:del>
      <w:r>
        <w:rPr>
          <w:rFonts w:eastAsia="Times New Roman" w:cs="Times New Roman" w:ascii="Times New Roman" w:hAnsi="Times New Roman"/>
          <w:color w:val="000000" w:themeColor="text1"/>
          <w:sz w:val="24"/>
          <w:szCs w:val="24"/>
        </w:rPr>
        <w:t xml:space="preserve"> KIRCHMAIR, Débora Magalhães (orgs). </w:t>
      </w:r>
      <w:r>
        <w:rPr>
          <w:rFonts w:eastAsia="Times New Roman" w:cs="Times New Roman" w:ascii="Times New Roman" w:hAnsi="Times New Roman"/>
          <w:b/>
          <w:color w:val="000000" w:themeColor="text1"/>
          <w:sz w:val="24"/>
          <w:szCs w:val="24"/>
        </w:rPr>
        <w:t>Pessoas e organizações</w:t>
      </w:r>
      <w:r>
        <w:rPr>
          <w:rFonts w:eastAsia="Times New Roman" w:cs="Times New Roman" w:ascii="Times New Roman" w:hAnsi="Times New Roman"/>
          <w:color w:val="000000" w:themeColor="text1"/>
          <w:sz w:val="24"/>
          <w:szCs w:val="24"/>
        </w:rPr>
        <w:t>. Volume</w:t>
      </w:r>
      <w:del w:id="1290" w:author="Larissa Silva | Tikinet" w:date="2022-07-07T16:36:00Z">
        <w:r>
          <w:rPr>
            <w:rFonts w:eastAsia="Times New Roman" w:cs="Times New Roman" w:ascii="Times New Roman" w:hAnsi="Times New Roman"/>
            <w:color w:val="000000" w:themeColor="text1"/>
            <w:sz w:val="24"/>
            <w:szCs w:val="24"/>
          </w:rPr>
          <w:delText xml:space="preserve"> </w:delText>
        </w:r>
      </w:del>
      <w:ins w:id="1291" w:author="Larissa Silva | Tikinet" w:date="2022-07-07T16:36: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 xml:space="preserve">2. Curitiba: </w:t>
      </w:r>
      <w:del w:id="1292" w:author="Larissa Silva | Tikinet" w:date="2022-07-07T16:34:00Z">
        <w:r>
          <w:rPr>
            <w:rFonts w:eastAsia="Times New Roman" w:cs="Times New Roman" w:ascii="Times New Roman" w:hAnsi="Times New Roman"/>
            <w:color w:val="000000" w:themeColor="text1"/>
            <w:sz w:val="24"/>
            <w:szCs w:val="24"/>
          </w:rPr>
          <w:delText xml:space="preserve">Editora </w:delText>
        </w:r>
      </w:del>
      <w:r>
        <w:rPr>
          <w:rFonts w:eastAsia="Times New Roman" w:cs="Times New Roman" w:ascii="Times New Roman" w:hAnsi="Times New Roman"/>
          <w:color w:val="000000" w:themeColor="text1"/>
          <w:sz w:val="24"/>
          <w:szCs w:val="24"/>
        </w:rPr>
        <w:t>CRV, 2020</w:t>
      </w:r>
      <w:del w:id="1293" w:author="Larissa Silva | Tikinet" w:date="2022-07-07T16:34:00Z">
        <w:r>
          <w:rPr>
            <w:rFonts w:eastAsia="Times New Roman" w:cs="Times New Roman" w:ascii="Times New Roman" w:hAnsi="Times New Roman"/>
            <w:color w:val="000000" w:themeColor="text1"/>
            <w:sz w:val="24"/>
            <w:szCs w:val="24"/>
          </w:rPr>
          <w:delText>,</w:delText>
        </w:r>
      </w:del>
      <w:ins w:id="1294" w:author="Larissa Silva | Tikinet" w:date="2022-07-07T16:34: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p.</w:t>
      </w:r>
      <w:del w:id="1295" w:author="Larissa Silva | Tikinet" w:date="2022-07-07T16:34:00Z">
        <w:r>
          <w:rPr>
            <w:rFonts w:eastAsia="Times New Roman" w:cs="Times New Roman" w:ascii="Times New Roman" w:hAnsi="Times New Roman"/>
            <w:color w:val="000000" w:themeColor="text1"/>
            <w:sz w:val="24"/>
            <w:szCs w:val="24"/>
          </w:rPr>
          <w:delText xml:space="preserve"> </w:delText>
        </w:r>
      </w:del>
      <w:ins w:id="1296" w:author="Larissa Silva | Tikinet" w:date="2022-07-07T16:34: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241-259</w:t>
      </w:r>
      <w:ins w:id="1297" w:author="Larissa Silva | Tikinet" w:date="2022-07-07T16:34:00Z">
        <w:r>
          <w:rPr>
            <w:rFonts w:eastAsia="Times New Roman" w:cs="Times New Roman" w:ascii="Times New Roman" w:hAnsi="Times New Roman"/>
            <w:color w:val="000000" w:themeColor="text1"/>
            <w:sz w:val="24"/>
            <w:szCs w:val="24"/>
          </w:rPr>
          <w:t>.</w:t>
        </w:r>
      </w:ins>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FILGUEIRAS, Vitor Araújo; CAVALCANTE, Sávio Machado. </w:t>
      </w:r>
      <w:r>
        <w:rPr>
          <w:rFonts w:eastAsia="Times New Roman" w:cs="Times New Roman" w:ascii="Times New Roman" w:hAnsi="Times New Roman"/>
          <w:color w:val="000000" w:themeColor="text1"/>
          <w:sz w:val="24"/>
          <w:szCs w:val="24"/>
          <w:lang w:val="en-US"/>
        </w:rPr>
        <w:t xml:space="preserve">What has changed: a new farewell to the working class? </w:t>
      </w:r>
      <w:r>
        <w:rPr>
          <w:rFonts w:eastAsia="Times New Roman" w:cs="Times New Roman" w:ascii="Times New Roman" w:hAnsi="Times New Roman"/>
          <w:b/>
          <w:color w:val="000000" w:themeColor="text1"/>
          <w:sz w:val="24"/>
          <w:szCs w:val="24"/>
        </w:rPr>
        <w:t>Revista Brasileira de Ciências Sociais</w:t>
      </w:r>
      <w:r>
        <w:rPr>
          <w:rFonts w:eastAsia="Times New Roman" w:cs="Times New Roman" w:ascii="Times New Roman" w:hAnsi="Times New Roman"/>
          <w:color w:val="000000" w:themeColor="text1"/>
          <w:sz w:val="24"/>
          <w:szCs w:val="24"/>
        </w:rPr>
        <w:t>,</w:t>
      </w:r>
      <w:ins w:id="1298" w:author="Larissa Silva | Tikinet" w:date="2022-07-07T16:38:00Z">
        <w:r>
          <w:rPr>
            <w:rFonts w:eastAsia="Times New Roman" w:cs="Times New Roman" w:ascii="Times New Roman" w:hAnsi="Times New Roman"/>
            <w:color w:val="000000" w:themeColor="text1"/>
            <w:sz w:val="24"/>
            <w:szCs w:val="24"/>
          </w:rPr>
          <w:t xml:space="preserve"> São Pau</w:t>
        </w:r>
      </w:ins>
      <w:ins w:id="1299" w:author="Larissa Silva | Tikinet" w:date="2022-07-07T16:39:00Z">
        <w:r>
          <w:rPr>
            <w:rFonts w:eastAsia="Times New Roman" w:cs="Times New Roman" w:ascii="Times New Roman" w:hAnsi="Times New Roman"/>
            <w:color w:val="000000" w:themeColor="text1"/>
            <w:sz w:val="24"/>
            <w:szCs w:val="24"/>
          </w:rPr>
          <w:t>lo,</w:t>
        </w:r>
      </w:ins>
      <w:r>
        <w:rPr>
          <w:rFonts w:eastAsia="Times New Roman" w:cs="Times New Roman" w:ascii="Times New Roman" w:hAnsi="Times New Roman"/>
          <w:color w:val="000000" w:themeColor="text1"/>
          <w:sz w:val="24"/>
          <w:szCs w:val="24"/>
        </w:rPr>
        <w:t xml:space="preserve"> v</w:t>
      </w:r>
      <w:del w:id="1300" w:author="Larissa Silva | Tikinet" w:date="2022-07-07T16:38:00Z">
        <w:r>
          <w:rPr>
            <w:rFonts w:eastAsia="Times New Roman" w:cs="Times New Roman" w:ascii="Times New Roman" w:hAnsi="Times New Roman"/>
            <w:color w:val="000000" w:themeColor="text1"/>
            <w:sz w:val="24"/>
            <w:szCs w:val="24"/>
          </w:rPr>
          <w:delText>ol,</w:delText>
        </w:r>
      </w:del>
      <w:ins w:id="1301" w:author="Larissa Silva | Tikinet" w:date="2022-07-07T16:38:00Z">
        <w:r>
          <w:rPr>
            <w:rFonts w:eastAsia="Times New Roman" w:cs="Times New Roman" w:ascii="Times New Roman" w:hAnsi="Times New Roman"/>
            <w:color w:val="000000" w:themeColor="text1"/>
            <w:sz w:val="24"/>
            <w:szCs w:val="24"/>
          </w:rPr>
          <w:t>. </w:t>
        </w:r>
      </w:ins>
      <w:del w:id="1302" w:author="Larissa Silva | Tikinet" w:date="2022-07-07T16:38:00Z">
        <w:r>
          <w:rPr>
            <w:rFonts w:eastAsia="Times New Roman" w:cs="Times New Roman" w:ascii="Times New Roman" w:hAnsi="Times New Roman"/>
            <w:color w:val="000000" w:themeColor="text1"/>
            <w:sz w:val="24"/>
            <w:szCs w:val="24"/>
          </w:rPr>
          <w:delText xml:space="preserve"> </w:delText>
        </w:r>
      </w:del>
      <w:r>
        <w:rPr>
          <w:rFonts w:eastAsia="Times New Roman" w:cs="Times New Roman" w:ascii="Times New Roman" w:hAnsi="Times New Roman"/>
          <w:color w:val="000000" w:themeColor="text1"/>
          <w:sz w:val="24"/>
          <w:szCs w:val="24"/>
        </w:rPr>
        <w:t>35, n.</w:t>
      </w:r>
      <w:ins w:id="1303" w:author="Larissa Silva | Tikinet" w:date="2022-07-07T16:38:00Z">
        <w:r>
          <w:rPr>
            <w:rFonts w:eastAsia="Times New Roman" w:cs="Times New Roman" w:ascii="Times New Roman" w:hAnsi="Times New Roman"/>
            <w:color w:val="000000" w:themeColor="text1"/>
            <w:sz w:val="24"/>
            <w:szCs w:val="24"/>
          </w:rPr>
          <w:t> </w:t>
        </w:r>
      </w:ins>
      <w:del w:id="1304" w:author="Larissa Silva | Tikinet" w:date="2022-07-07T16:38:00Z">
        <w:r>
          <w:rPr>
            <w:rFonts w:eastAsia="Times New Roman" w:cs="Times New Roman" w:ascii="Times New Roman" w:hAnsi="Times New Roman"/>
            <w:color w:val="000000" w:themeColor="text1"/>
            <w:sz w:val="24"/>
            <w:szCs w:val="24"/>
          </w:rPr>
          <w:delText xml:space="preserve"> </w:delText>
        </w:r>
      </w:del>
      <w:r>
        <w:rPr>
          <w:rFonts w:eastAsia="Times New Roman" w:cs="Times New Roman" w:ascii="Times New Roman" w:hAnsi="Times New Roman"/>
          <w:color w:val="000000" w:themeColor="text1"/>
          <w:sz w:val="24"/>
          <w:szCs w:val="24"/>
        </w:rPr>
        <w:t>102, p.</w:t>
      </w:r>
      <w:del w:id="1305" w:author="Larissa Silva | Tikinet" w:date="2022-07-07T16:38:00Z">
        <w:r>
          <w:rPr>
            <w:rFonts w:eastAsia="Times New Roman" w:cs="Times New Roman" w:ascii="Times New Roman" w:hAnsi="Times New Roman"/>
            <w:color w:val="000000" w:themeColor="text1"/>
            <w:sz w:val="24"/>
            <w:szCs w:val="24"/>
          </w:rPr>
          <w:delText xml:space="preserve"> </w:delText>
        </w:r>
      </w:del>
      <w:ins w:id="1306" w:author="Larissa Silva | Tikinet" w:date="2022-07-07T16:38: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1-22 2020.</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FIRMINO, Rodrigo José; CARDOSO, Bruno de Vasconcelos; EVANGELISTA, Rafael. </w:t>
      </w:r>
      <w:r>
        <w:rPr>
          <w:rFonts w:eastAsia="Times New Roman" w:cs="Times New Roman" w:ascii="Times New Roman" w:hAnsi="Times New Roman"/>
          <w:color w:val="000000" w:themeColor="text1"/>
          <w:sz w:val="24"/>
          <w:szCs w:val="24"/>
          <w:lang w:val="en-US"/>
        </w:rPr>
        <w:t xml:space="preserve">Hyperconnectivity and (im)mobility: uber and surveillance capitalism by the global </w:t>
      </w:r>
      <w:r>
        <w:rPr>
          <w:rFonts w:eastAsia="Times New Roman" w:cs="Times New Roman" w:ascii="Times New Roman" w:hAnsi="Times New Roman"/>
          <w:color w:val="000000" w:themeColor="text1"/>
          <w:sz w:val="24"/>
          <w:szCs w:val="24"/>
          <w:lang w:val="en-US"/>
          <w:rPrChange w:id="0" w:author="Beatriz dos Santos | Tikinet" w:date="2022-07-13T17:51:00Z"/>
        </w:rPr>
        <w:t xml:space="preserve">South. </w:t>
      </w:r>
      <w:r>
        <w:rPr>
          <w:rFonts w:eastAsia="Times New Roman" w:cs="Times New Roman" w:ascii="Times New Roman" w:hAnsi="Times New Roman"/>
          <w:b/>
          <w:color w:val="000000" w:themeColor="text1"/>
          <w:sz w:val="24"/>
          <w:szCs w:val="24"/>
        </w:rPr>
        <w:t>Surveillance</w:t>
      </w:r>
      <w:ins w:id="1308" w:author="Larissa Silva | Tikinet" w:date="2022-07-07T16:40:00Z">
        <w:r>
          <w:rPr>
            <w:rFonts w:eastAsia="Times New Roman" w:cs="Times New Roman" w:ascii="Times New Roman" w:hAnsi="Times New Roman"/>
            <w:b/>
            <w:color w:val="000000" w:themeColor="text1"/>
            <w:sz w:val="24"/>
            <w:szCs w:val="24"/>
          </w:rPr>
          <w:t xml:space="preserve"> </w:t>
        </w:r>
      </w:ins>
      <w:r>
        <w:rPr>
          <w:rFonts w:eastAsia="Times New Roman" w:cs="Times New Roman" w:ascii="Times New Roman" w:hAnsi="Times New Roman"/>
          <w:b/>
          <w:color w:val="000000" w:themeColor="text1"/>
          <w:sz w:val="24"/>
          <w:szCs w:val="24"/>
        </w:rPr>
        <w:t>&amp;</w:t>
      </w:r>
      <w:ins w:id="1309" w:author="Larissa Silva | Tikinet" w:date="2022-07-07T16:40:00Z">
        <w:r>
          <w:rPr>
            <w:rFonts w:eastAsia="Times New Roman" w:cs="Times New Roman" w:ascii="Times New Roman" w:hAnsi="Times New Roman"/>
            <w:b/>
            <w:color w:val="000000" w:themeColor="text1"/>
            <w:sz w:val="24"/>
            <w:szCs w:val="24"/>
          </w:rPr>
          <w:t xml:space="preserve"> </w:t>
        </w:r>
      </w:ins>
      <w:r>
        <w:rPr>
          <w:rFonts w:eastAsia="Times New Roman" w:cs="Times New Roman" w:ascii="Times New Roman" w:hAnsi="Times New Roman"/>
          <w:b/>
          <w:color w:val="000000" w:themeColor="text1"/>
          <w:sz w:val="24"/>
          <w:szCs w:val="24"/>
        </w:rPr>
        <w:t>Society</w:t>
      </w:r>
      <w:r>
        <w:rPr>
          <w:rFonts w:eastAsia="Times New Roman" w:cs="Times New Roman" w:ascii="Times New Roman" w:hAnsi="Times New Roman"/>
          <w:color w:val="000000" w:themeColor="text1"/>
          <w:sz w:val="24"/>
          <w:szCs w:val="24"/>
        </w:rPr>
        <w:t>,</w:t>
      </w:r>
      <w:ins w:id="1310" w:author="Larissa Silva | Tikinet" w:date="2022-07-07T16:41:00Z">
        <w:r>
          <w:rPr>
            <w:rFonts w:eastAsia="Times New Roman" w:cs="Times New Roman" w:ascii="Times New Roman" w:hAnsi="Times New Roman"/>
            <w:color w:val="000000" w:themeColor="text1"/>
            <w:sz w:val="24"/>
            <w:szCs w:val="24"/>
          </w:rPr>
          <w:t xml:space="preserve"> Chapel Hill,</w:t>
        </w:r>
      </w:ins>
      <w:r>
        <w:rPr>
          <w:rFonts w:eastAsia="Times New Roman" w:cs="Times New Roman" w:ascii="Times New Roman" w:hAnsi="Times New Roman"/>
          <w:color w:val="000000" w:themeColor="text1"/>
          <w:sz w:val="24"/>
          <w:szCs w:val="24"/>
        </w:rPr>
        <w:t xml:space="preserve"> v</w:t>
      </w:r>
      <w:del w:id="1311" w:author="Larissa Silva | Tikinet" w:date="2022-07-07T16:39:00Z">
        <w:r>
          <w:rPr>
            <w:rFonts w:eastAsia="Times New Roman" w:cs="Times New Roman" w:ascii="Times New Roman" w:hAnsi="Times New Roman"/>
            <w:color w:val="000000" w:themeColor="text1"/>
            <w:sz w:val="24"/>
            <w:szCs w:val="24"/>
          </w:rPr>
          <w:delText>ol</w:delText>
        </w:r>
      </w:del>
      <w:r>
        <w:rPr>
          <w:rFonts w:eastAsia="Times New Roman" w:cs="Times New Roman" w:ascii="Times New Roman" w:hAnsi="Times New Roman"/>
          <w:color w:val="000000" w:themeColor="text1"/>
          <w:sz w:val="24"/>
          <w:szCs w:val="24"/>
        </w:rPr>
        <w:t>.</w:t>
      </w:r>
      <w:del w:id="1312" w:author="Larissa Silva | Tikinet" w:date="2022-07-07T16:39:00Z">
        <w:r>
          <w:rPr>
            <w:rFonts w:eastAsia="Times New Roman" w:cs="Times New Roman" w:ascii="Times New Roman" w:hAnsi="Times New Roman"/>
            <w:color w:val="000000" w:themeColor="text1"/>
            <w:sz w:val="24"/>
            <w:szCs w:val="24"/>
          </w:rPr>
          <w:delText xml:space="preserve"> </w:delText>
        </w:r>
      </w:del>
      <w:ins w:id="1313" w:author="Larissa Silva | Tikinet" w:date="2022-07-07T16:39: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17,</w:t>
      </w:r>
      <w:ins w:id="1314" w:author="Larissa Silva | Tikinet" w:date="2022-07-07T16:39:00Z">
        <w:r>
          <w:rPr>
            <w:rFonts w:eastAsia="Times New Roman" w:cs="Times New Roman" w:ascii="Times New Roman" w:hAnsi="Times New Roman"/>
            <w:color w:val="000000" w:themeColor="text1"/>
            <w:sz w:val="24"/>
            <w:szCs w:val="24"/>
          </w:rPr>
          <w:t xml:space="preserve"> n. </w:t>
        </w:r>
      </w:ins>
      <w:ins w:id="1315" w:author="Larissa Silva | Tikinet" w:date="2022-07-07T16:40:00Z">
        <w:r>
          <w:rPr>
            <w:rFonts w:eastAsia="Times New Roman" w:cs="Times New Roman" w:ascii="Times New Roman" w:hAnsi="Times New Roman"/>
            <w:color w:val="000000" w:themeColor="text1"/>
            <w:sz w:val="24"/>
            <w:szCs w:val="24"/>
          </w:rPr>
          <w:t>1/2,</w:t>
        </w:r>
      </w:ins>
      <w:r>
        <w:rPr>
          <w:rFonts w:eastAsia="Times New Roman" w:cs="Times New Roman" w:ascii="Times New Roman" w:hAnsi="Times New Roman"/>
          <w:color w:val="000000" w:themeColor="text1"/>
          <w:sz w:val="24"/>
          <w:szCs w:val="24"/>
        </w:rPr>
        <w:t xml:space="preserve"> p.</w:t>
      </w:r>
      <w:del w:id="1316" w:author="Larissa Silva | Tikinet" w:date="2022-07-07T16:39:00Z">
        <w:r>
          <w:rPr>
            <w:rFonts w:eastAsia="Times New Roman" w:cs="Times New Roman" w:ascii="Times New Roman" w:hAnsi="Times New Roman"/>
            <w:color w:val="000000" w:themeColor="text1"/>
            <w:sz w:val="24"/>
            <w:szCs w:val="24"/>
          </w:rPr>
          <w:delText xml:space="preserve"> </w:delText>
        </w:r>
      </w:del>
      <w:ins w:id="1317" w:author="Larissa Silva | Tikinet" w:date="2022-07-07T16:39: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 xml:space="preserve">205-212, </w:t>
      </w:r>
      <w:del w:id="1318" w:author="Larissa Silva | Tikinet" w:date="2022-07-07T16:39:00Z">
        <w:r>
          <w:rPr>
            <w:rFonts w:eastAsia="Times New Roman" w:cs="Times New Roman" w:ascii="Times New Roman" w:hAnsi="Times New Roman"/>
            <w:color w:val="000000" w:themeColor="text1"/>
            <w:sz w:val="24"/>
            <w:szCs w:val="24"/>
          </w:rPr>
          <w:delText xml:space="preserve">mar. </w:delText>
        </w:r>
      </w:del>
      <w:r>
        <w:rPr>
          <w:rFonts w:eastAsia="Times New Roman" w:cs="Times New Roman" w:ascii="Times New Roman" w:hAnsi="Times New Roman"/>
          <w:color w:val="000000" w:themeColor="text1"/>
          <w:sz w:val="24"/>
          <w:szCs w:val="24"/>
        </w:rPr>
        <w:t>2019.</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FRASER, Nancy</w:t>
      </w:r>
      <w:ins w:id="1319" w:author="Larissa Silva | Tikinet" w:date="2022-07-07T16:41: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Feminismo, capitalismo e a astúcia da história. </w:t>
      </w:r>
      <w:r>
        <w:rPr>
          <w:rFonts w:eastAsia="Times New Roman" w:cs="Times New Roman" w:ascii="Times New Roman" w:hAnsi="Times New Roman"/>
          <w:iCs/>
          <w:color w:val="000000" w:themeColor="text1"/>
          <w:sz w:val="24"/>
          <w:szCs w:val="24"/>
        </w:rPr>
        <w:t>In</w:t>
      </w:r>
      <w:r>
        <w:rPr>
          <w:rFonts w:eastAsia="Times New Roman" w:cs="Times New Roman" w:ascii="Times New Roman" w:hAnsi="Times New Roman"/>
          <w:color w:val="000000" w:themeColor="text1"/>
          <w:sz w:val="24"/>
          <w:szCs w:val="24"/>
        </w:rPr>
        <w:t xml:space="preserve">: </w:t>
      </w:r>
      <w:del w:id="1320" w:author="Larissa Silva | Tikinet" w:date="2022-07-07T16:41:00Z">
        <w:r>
          <w:rPr>
            <w:rFonts w:eastAsia="Times New Roman" w:cs="Times New Roman" w:ascii="Times New Roman" w:hAnsi="Times New Roman"/>
            <w:b/>
            <w:color w:val="000000" w:themeColor="text1"/>
            <w:sz w:val="24"/>
            <w:szCs w:val="24"/>
          </w:rPr>
          <w:delText>Pensamento feminista: conceitos fundamentais</w:delText>
        </w:r>
      </w:del>
      <w:del w:id="1321" w:author="Larissa Silva | Tikinet" w:date="2022-07-07T16:41:00Z">
        <w:r>
          <w:rPr>
            <w:rFonts w:eastAsia="Times New Roman" w:cs="Times New Roman" w:ascii="Times New Roman" w:hAnsi="Times New Roman"/>
            <w:color w:val="000000" w:themeColor="text1"/>
            <w:sz w:val="24"/>
            <w:szCs w:val="24"/>
          </w:rPr>
          <w:delText xml:space="preserve">. </w:delText>
        </w:r>
      </w:del>
      <w:r>
        <w:rPr>
          <w:rFonts w:eastAsia="Times New Roman" w:cs="Times New Roman" w:ascii="Times New Roman" w:hAnsi="Times New Roman"/>
          <w:color w:val="000000" w:themeColor="text1"/>
          <w:sz w:val="24"/>
          <w:szCs w:val="24"/>
        </w:rPr>
        <w:t xml:space="preserve">HOLLANDA, Heloísa Buarque de (org.). </w:t>
      </w:r>
      <w:ins w:id="1322" w:author="Larissa Silva | Tikinet" w:date="2022-07-07T16:41:00Z">
        <w:r>
          <w:rPr>
            <w:rFonts w:eastAsia="Times New Roman" w:cs="Times New Roman" w:ascii="Times New Roman" w:hAnsi="Times New Roman"/>
            <w:b/>
            <w:color w:val="000000" w:themeColor="text1"/>
            <w:sz w:val="24"/>
            <w:szCs w:val="24"/>
          </w:rPr>
          <w:t>Pensamento feminista: conceitos fundamentais</w:t>
        </w:r>
      </w:ins>
      <w:ins w:id="1323" w:author="Larissa Silva | Tikinet" w:date="2022-07-07T16:41:00Z">
        <w:r>
          <w:rPr>
            <w:rFonts w:eastAsia="Times New Roman" w:cs="Times New Roman" w:ascii="Times New Roman" w:hAnsi="Times New Roman"/>
            <w:color w:val="000000" w:themeColor="text1"/>
            <w:sz w:val="24"/>
            <w:szCs w:val="24"/>
          </w:rPr>
          <w:t xml:space="preserve">. </w:t>
        </w:r>
      </w:ins>
      <w:r>
        <w:rPr>
          <w:rFonts w:eastAsia="Times New Roman" w:cs="Times New Roman" w:ascii="Times New Roman" w:hAnsi="Times New Roman"/>
          <w:color w:val="000000" w:themeColor="text1"/>
          <w:sz w:val="24"/>
          <w:szCs w:val="24"/>
        </w:rPr>
        <w:t>Rio de Janeiro: Bazar do Tempo</w:t>
      </w:r>
      <w:del w:id="1324" w:author="Larissa Silva | Tikinet" w:date="2022-07-07T16:43:00Z">
        <w:r>
          <w:rPr>
            <w:rFonts w:eastAsia="Times New Roman" w:cs="Times New Roman" w:ascii="Times New Roman" w:hAnsi="Times New Roman"/>
            <w:color w:val="000000" w:themeColor="text1"/>
            <w:sz w:val="24"/>
            <w:szCs w:val="24"/>
          </w:rPr>
          <w:delText>.</w:delText>
        </w:r>
      </w:del>
      <w:ins w:id="1325" w:author="Larissa Silva | Tikinet" w:date="2022-07-07T16:43: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2019. p.</w:t>
      </w:r>
      <w:del w:id="1326" w:author="Larissa Silva | Tikinet" w:date="2022-07-07T16:43:00Z">
        <w:r>
          <w:rPr>
            <w:rFonts w:eastAsia="Times New Roman" w:cs="Times New Roman" w:ascii="Times New Roman" w:hAnsi="Times New Roman"/>
            <w:color w:val="000000" w:themeColor="text1"/>
            <w:sz w:val="24"/>
            <w:szCs w:val="24"/>
          </w:rPr>
          <w:delText xml:space="preserve"> </w:delText>
        </w:r>
      </w:del>
      <w:ins w:id="1327" w:author="Larissa Silva | Tikinet" w:date="2022-07-07T16:43: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25-48.</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HAKIM, Sarah; CARDOSO, Ana Claudia Moreira. </w:t>
      </w:r>
      <w:del w:id="1328" w:author="Larissa Silva | Tikinet" w:date="2022-07-07T16:45: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Os usos do tempo: a desigual vivência temporal cotidiana entre mulheres e homens</w:t>
      </w:r>
      <w:del w:id="1329" w:author="Larissa Silva | Tikinet" w:date="2022-07-07T16:45: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iCs/>
          <w:color w:val="000000" w:themeColor="text1"/>
          <w:sz w:val="24"/>
          <w:szCs w:val="24"/>
        </w:rPr>
        <w:t>In</w:t>
      </w:r>
      <w:r>
        <w:rPr>
          <w:rFonts w:eastAsia="Times New Roman" w:cs="Times New Roman" w:ascii="Times New Roman" w:hAnsi="Times New Roman"/>
          <w:color w:val="000000" w:themeColor="text1"/>
          <w:sz w:val="24"/>
          <w:szCs w:val="24"/>
        </w:rPr>
        <w:t xml:space="preserve">: ARRUDA PINTO, </w:t>
      </w:r>
      <w:ins w:id="1330" w:author="Larissa Silva | Tikinet" w:date="2022-07-07T16:44:00Z">
        <w:r>
          <w:rPr>
            <w:rFonts w:eastAsia="Times New Roman" w:cs="Times New Roman" w:ascii="Times New Roman" w:hAnsi="Times New Roman"/>
            <w:color w:val="000000" w:themeColor="text1"/>
            <w:sz w:val="24"/>
            <w:szCs w:val="24"/>
          </w:rPr>
          <w:t>Roberto Parahyba</w:t>
        </w:r>
      </w:ins>
      <w:del w:id="1331" w:author="Larissa Silva | Tikinet" w:date="2022-07-07T16:44:00Z">
        <w:r>
          <w:rPr>
            <w:rFonts w:eastAsia="Times New Roman" w:cs="Times New Roman" w:ascii="Times New Roman" w:hAnsi="Times New Roman"/>
            <w:color w:val="000000" w:themeColor="text1"/>
            <w:sz w:val="24"/>
            <w:szCs w:val="24"/>
          </w:rPr>
          <w:delText>R.P.,</w:delText>
        </w:r>
      </w:del>
      <w:ins w:id="1332" w:author="Larissa Silva | Tikinet" w:date="2022-07-07T16:44: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CAMARANO, </w:t>
      </w:r>
      <w:ins w:id="1333" w:author="Larissa Silva | Tikinet" w:date="2022-07-07T16:44:00Z">
        <w:r>
          <w:rPr>
            <w:rFonts w:eastAsia="Times New Roman" w:cs="Times New Roman" w:ascii="Times New Roman" w:hAnsi="Times New Roman"/>
            <w:color w:val="000000" w:themeColor="text1"/>
            <w:sz w:val="24"/>
            <w:szCs w:val="24"/>
          </w:rPr>
          <w:t>Alessandra</w:t>
        </w:r>
      </w:ins>
      <w:del w:id="1334" w:author="Larissa Silva | Tikinet" w:date="2022-07-07T16:44:00Z">
        <w:r>
          <w:rPr>
            <w:rFonts w:eastAsia="Times New Roman" w:cs="Times New Roman" w:ascii="Times New Roman" w:hAnsi="Times New Roman"/>
            <w:color w:val="000000" w:themeColor="text1"/>
            <w:sz w:val="24"/>
            <w:szCs w:val="24"/>
          </w:rPr>
          <w:delText>A.,</w:delText>
        </w:r>
      </w:del>
      <w:ins w:id="1335" w:author="Larissa Silva | Tikinet" w:date="2022-07-07T16:44: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HAZAN, </w:t>
      </w:r>
      <w:ins w:id="1336" w:author="Larissa Silva | Tikinet" w:date="2022-07-07T16:44:00Z">
        <w:r>
          <w:rPr>
            <w:rFonts w:eastAsia="Times New Roman" w:cs="Times New Roman" w:ascii="Times New Roman" w:hAnsi="Times New Roman"/>
            <w:color w:val="000000" w:themeColor="text1"/>
            <w:sz w:val="24"/>
            <w:szCs w:val="24"/>
          </w:rPr>
          <w:t xml:space="preserve">Ellen Mara Ferraz </w:t>
        </w:r>
      </w:ins>
      <w:del w:id="1337" w:author="Larissa Silva | Tikinet" w:date="2022-07-07T16:44:00Z">
        <w:r>
          <w:rPr>
            <w:rFonts w:eastAsia="Times New Roman" w:cs="Times New Roman" w:ascii="Times New Roman" w:hAnsi="Times New Roman"/>
            <w:color w:val="000000" w:themeColor="text1"/>
            <w:sz w:val="24"/>
            <w:szCs w:val="24"/>
          </w:rPr>
          <w:delText xml:space="preserve">EMF </w:delText>
        </w:r>
      </w:del>
      <w:r>
        <w:rPr>
          <w:rFonts w:eastAsia="Times New Roman" w:cs="Times New Roman" w:ascii="Times New Roman" w:hAnsi="Times New Roman"/>
          <w:color w:val="000000" w:themeColor="text1"/>
          <w:sz w:val="24"/>
          <w:szCs w:val="24"/>
        </w:rPr>
        <w:t>(coord</w:t>
      </w:r>
      <w:del w:id="1338" w:author="Larissa Silva | Tikinet" w:date="2022-07-07T16:44:00Z">
        <w:r>
          <w:rPr>
            <w:rFonts w:eastAsia="Times New Roman" w:cs="Times New Roman" w:ascii="Times New Roman" w:hAnsi="Times New Roman"/>
            <w:color w:val="000000" w:themeColor="text1"/>
            <w:sz w:val="24"/>
            <w:szCs w:val="24"/>
          </w:rPr>
          <w:delText>enadore</w:delText>
        </w:r>
      </w:del>
      <w:r>
        <w:rPr>
          <w:rFonts w:eastAsia="Times New Roman" w:cs="Times New Roman" w:ascii="Times New Roman" w:hAnsi="Times New Roman"/>
          <w:color w:val="000000" w:themeColor="text1"/>
          <w:sz w:val="24"/>
          <w:szCs w:val="24"/>
        </w:rPr>
        <w:t>s</w:t>
      </w:r>
      <w:ins w:id="1339" w:author="Larissa Silva | Tikinet" w:date="2022-07-07T16:44: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w:t>
      </w:r>
      <w:ins w:id="1340" w:author="Larissa Silva | Tikinet" w:date="2022-07-07T16:44:00Z">
        <w:r>
          <w:rPr>
            <w:rFonts w:eastAsia="Times New Roman" w:cs="Times New Roman" w:ascii="Times New Roman" w:hAnsi="Times New Roman"/>
            <w:color w:val="000000" w:themeColor="text1"/>
            <w:sz w:val="24"/>
            <w:szCs w:val="24"/>
          </w:rPr>
          <w:t>.</w:t>
        </w:r>
      </w:ins>
      <w:del w:id="1341" w:author="Larissa Silva | Tikinet" w:date="2022-07-07T16:44:00Z">
        <w:r>
          <w:rPr>
            <w:rFonts w:eastAsia="Times New Roman" w:cs="Times New Roman" w:ascii="Times New Roman" w:hAnsi="Times New Roman"/>
            <w:color w:val="000000" w:themeColor="text1"/>
            <w:sz w:val="24"/>
            <w:szCs w:val="24"/>
          </w:rPr>
          <w:delText>,</w:delText>
        </w:r>
      </w:del>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b/>
          <w:color w:val="000000" w:themeColor="text1"/>
          <w:sz w:val="24"/>
          <w:szCs w:val="24"/>
        </w:rPr>
        <w:t>Feminismo, pluralismo e democracia</w:t>
      </w:r>
      <w:r>
        <w:rPr>
          <w:rFonts w:eastAsia="Times New Roman" w:cs="Times New Roman" w:ascii="Times New Roman" w:hAnsi="Times New Roman"/>
          <w:bCs/>
          <w:color w:val="000000" w:themeColor="text1"/>
          <w:sz w:val="24"/>
          <w:szCs w:val="24"/>
        </w:rPr>
        <w:t>.</w:t>
      </w:r>
      <w:r>
        <w:rPr>
          <w:rFonts w:eastAsia="Times New Roman" w:cs="Times New Roman" w:ascii="Times New Roman" w:hAnsi="Times New Roman"/>
          <w:color w:val="000000" w:themeColor="text1"/>
          <w:sz w:val="24"/>
          <w:szCs w:val="24"/>
        </w:rPr>
        <w:t xml:space="preserve"> São Paulo: LTR, 2018. p.</w:t>
      </w:r>
      <w:del w:id="1342" w:author="Larissa Silva | Tikinet" w:date="2022-07-07T16:45:00Z">
        <w:r>
          <w:rPr>
            <w:rFonts w:eastAsia="Times New Roman" w:cs="Times New Roman" w:ascii="Times New Roman" w:hAnsi="Times New Roman"/>
            <w:color w:val="000000" w:themeColor="text1"/>
            <w:sz w:val="24"/>
            <w:szCs w:val="24"/>
          </w:rPr>
          <w:delText xml:space="preserve"> </w:delText>
        </w:r>
      </w:del>
      <w:ins w:id="1343" w:author="Larissa Silva | Tikinet" w:date="2022-07-07T16:45: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299-305.</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KALLE</w:t>
      </w:r>
      <w:del w:id="1344" w:author="Larissa Silva | Tikinet" w:date="2022-07-07T16:45:00Z">
        <w:r>
          <w:rPr>
            <w:rFonts w:eastAsia="Times New Roman" w:cs="Times New Roman" w:ascii="Times New Roman" w:hAnsi="Times New Roman"/>
            <w:color w:val="000000" w:themeColor="text1"/>
            <w:sz w:val="24"/>
            <w:szCs w:val="24"/>
          </w:rPr>
          <w:delText>N</w:delText>
        </w:r>
      </w:del>
      <w:r>
        <w:rPr>
          <w:rFonts w:eastAsia="Times New Roman" w:cs="Times New Roman" w:ascii="Times New Roman" w:hAnsi="Times New Roman"/>
          <w:color w:val="000000" w:themeColor="text1"/>
          <w:sz w:val="24"/>
          <w:szCs w:val="24"/>
        </w:rPr>
        <w:t xml:space="preserve">BERG, Arne. O Crescimento do trabalho precário: um desafio global. </w:t>
      </w:r>
      <w:r>
        <w:rPr>
          <w:rFonts w:eastAsia="Times New Roman" w:cs="Times New Roman" w:ascii="Times New Roman" w:hAnsi="Times New Roman"/>
          <w:b/>
          <w:color w:val="000000" w:themeColor="text1"/>
          <w:sz w:val="24"/>
          <w:szCs w:val="24"/>
        </w:rPr>
        <w:t>Revista Brasileira de Ciências Sociais</w:t>
      </w:r>
      <w:r>
        <w:rPr>
          <w:rFonts w:eastAsia="Times New Roman" w:cs="Times New Roman" w:ascii="Times New Roman" w:hAnsi="Times New Roman"/>
          <w:bCs/>
          <w:iCs/>
          <w:color w:val="000000" w:themeColor="text1"/>
          <w:sz w:val="24"/>
          <w:szCs w:val="24"/>
        </w:rPr>
        <w:t xml:space="preserve">, </w:t>
      </w:r>
      <w:r>
        <w:rPr>
          <w:rFonts w:eastAsia="Times New Roman" w:cs="Times New Roman" w:ascii="Times New Roman" w:hAnsi="Times New Roman"/>
          <w:color w:val="000000" w:themeColor="text1"/>
          <w:sz w:val="24"/>
          <w:szCs w:val="24"/>
        </w:rPr>
        <w:t>São Paulo, v.</w:t>
      </w:r>
      <w:del w:id="1345" w:author="Larissa Silva | Tikinet" w:date="2022-07-07T16:46:00Z">
        <w:r>
          <w:rPr>
            <w:rFonts w:eastAsia="Times New Roman" w:cs="Times New Roman" w:ascii="Times New Roman" w:hAnsi="Times New Roman"/>
            <w:color w:val="000000" w:themeColor="text1"/>
            <w:sz w:val="24"/>
            <w:szCs w:val="24"/>
          </w:rPr>
          <w:delText xml:space="preserve"> </w:delText>
        </w:r>
      </w:del>
      <w:ins w:id="1346" w:author="Larissa Silva | Tikinet" w:date="2022-07-07T16:46: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24, n.</w:t>
      </w:r>
      <w:del w:id="1347" w:author="Larissa Silva | Tikinet" w:date="2022-07-07T16:46:00Z">
        <w:r>
          <w:rPr>
            <w:rFonts w:eastAsia="Times New Roman" w:cs="Times New Roman" w:ascii="Times New Roman" w:hAnsi="Times New Roman"/>
            <w:color w:val="000000" w:themeColor="text1"/>
            <w:sz w:val="24"/>
            <w:szCs w:val="24"/>
          </w:rPr>
          <w:delText xml:space="preserve"> </w:delText>
        </w:r>
      </w:del>
      <w:ins w:id="1348" w:author="Larissa Silva | Tikinet" w:date="2022-07-07T16:46: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69</w:t>
      </w:r>
      <w:del w:id="1349" w:author="Larissa Silva | Tikinet" w:date="2022-07-07T16:46:00Z">
        <w:r>
          <w:rPr>
            <w:rFonts w:eastAsia="Times New Roman" w:cs="Times New Roman" w:ascii="Times New Roman" w:hAnsi="Times New Roman"/>
            <w:color w:val="000000" w:themeColor="text1"/>
            <w:sz w:val="24"/>
            <w:szCs w:val="24"/>
          </w:rPr>
          <w:delText>. 2009.</w:delText>
        </w:r>
      </w:del>
      <w:ins w:id="1350" w:author="Larissa Silva | Tikinet" w:date="2022-07-07T16:46: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p.</w:t>
      </w:r>
      <w:ins w:id="1351" w:author="Larissa Silva | Tikinet" w:date="2022-07-07T16:46: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21-30</w:t>
      </w:r>
      <w:ins w:id="1352" w:author="Larissa Silva | Tikinet" w:date="2022-07-07T16:46:00Z">
        <w:r>
          <w:rPr>
            <w:rFonts w:eastAsia="Times New Roman" w:cs="Times New Roman" w:ascii="Times New Roman" w:hAnsi="Times New Roman"/>
            <w:color w:val="000000" w:themeColor="text1"/>
            <w:sz w:val="24"/>
            <w:szCs w:val="24"/>
          </w:rPr>
          <w:t>, 2009</w:t>
        </w:r>
      </w:ins>
      <w:r>
        <w:rPr>
          <w:rFonts w:eastAsia="Times New Roman" w:cs="Times New Roman" w:ascii="Times New Roman" w:hAnsi="Times New Roman"/>
          <w:color w:val="000000" w:themeColor="text1"/>
          <w:sz w:val="24"/>
          <w:szCs w:val="24"/>
        </w:rPr>
        <w:t>.</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KALIL, Renan Bernard. </w:t>
      </w:r>
      <w:r>
        <w:rPr>
          <w:rFonts w:eastAsia="Times New Roman" w:cs="Times New Roman" w:ascii="Times New Roman" w:hAnsi="Times New Roman"/>
          <w:b/>
          <w:color w:val="000000" w:themeColor="text1"/>
          <w:sz w:val="24"/>
          <w:szCs w:val="24"/>
        </w:rPr>
        <w:t>Capitalismo de plataforma e Direito do Trabalho</w:t>
      </w: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i/>
          <w:iCs/>
          <w:color w:val="000000" w:themeColor="text1"/>
          <w:sz w:val="24"/>
          <w:szCs w:val="24"/>
        </w:rPr>
        <w:t>crowdwork</w:t>
      </w:r>
      <w:r>
        <w:rPr>
          <w:rFonts w:eastAsia="Times New Roman" w:cs="Times New Roman" w:ascii="Times New Roman" w:hAnsi="Times New Roman"/>
          <w:color w:val="000000" w:themeColor="text1"/>
          <w:sz w:val="24"/>
          <w:szCs w:val="24"/>
        </w:rPr>
        <w:t xml:space="preserve"> e trabalho sob demanda por meio de aplicativos. </w:t>
      </w:r>
      <w:ins w:id="1353" w:author="Larissa Silva | Tikinet" w:date="2022-07-07T16:47:00Z">
        <w:r>
          <w:rPr>
            <w:rFonts w:eastAsia="Times New Roman" w:cs="Times New Roman" w:ascii="Times New Roman" w:hAnsi="Times New Roman"/>
            <w:color w:val="000000" w:themeColor="text1"/>
            <w:sz w:val="24"/>
            <w:szCs w:val="24"/>
          </w:rPr>
          <w:t xml:space="preserve">2019. </w:t>
        </w:r>
      </w:ins>
      <w:r>
        <w:rPr>
          <w:rFonts w:eastAsia="Times New Roman" w:cs="Times New Roman" w:ascii="Times New Roman" w:hAnsi="Times New Roman"/>
          <w:color w:val="000000" w:themeColor="text1"/>
          <w:sz w:val="24"/>
          <w:szCs w:val="24"/>
        </w:rPr>
        <w:t>Tese (Doutorado em Direito) – Faculdade de Direito, Universidade de São Paulo, São Paulo</w:t>
      </w:r>
      <w:del w:id="1354" w:author="Larissa Silva | Tikinet" w:date="2022-07-07T16:47:00Z">
        <w:r>
          <w:rPr>
            <w:rFonts w:eastAsia="Times New Roman" w:cs="Times New Roman" w:ascii="Times New Roman" w:hAnsi="Times New Roman"/>
            <w:color w:val="000000" w:themeColor="text1"/>
            <w:sz w:val="24"/>
            <w:szCs w:val="24"/>
          </w:rPr>
          <w:delText>: USP</w:delText>
        </w:r>
      </w:del>
      <w:r>
        <w:rPr>
          <w:rFonts w:eastAsia="Times New Roman" w:cs="Times New Roman" w:ascii="Times New Roman" w:hAnsi="Times New Roman"/>
          <w:color w:val="000000" w:themeColor="text1"/>
          <w:sz w:val="24"/>
          <w:szCs w:val="24"/>
        </w:rPr>
        <w:t>, 2019.</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lang w:val="it-IT"/>
        </w:rPr>
        <w:t xml:space="preserve">KREIN, José Dari; BORSARI, Pietro. </w:t>
      </w:r>
      <w:r>
        <w:rPr>
          <w:rFonts w:eastAsia="Times New Roman" w:cs="Times New Roman" w:ascii="Times New Roman" w:hAnsi="Times New Roman"/>
          <w:color w:val="000000" w:themeColor="text1"/>
          <w:sz w:val="24"/>
          <w:szCs w:val="24"/>
        </w:rPr>
        <w:t xml:space="preserve">Pandemia e desemprego: análise e perspectivas. </w:t>
      </w:r>
      <w:r>
        <w:rPr>
          <w:rFonts w:eastAsia="Times New Roman" w:cs="Times New Roman" w:ascii="Times New Roman" w:hAnsi="Times New Roman"/>
          <w:b/>
          <w:color w:val="000000" w:themeColor="text1"/>
          <w:sz w:val="24"/>
          <w:szCs w:val="24"/>
        </w:rPr>
        <w:t>Centro de Estudos Sindicais e de Economia do Trabalho</w:t>
      </w:r>
      <w:ins w:id="1355" w:author="Larissa Silva | Tikinet" w:date="2022-07-07T16:53:00Z">
        <w:r>
          <w:rPr>
            <w:rFonts w:eastAsia="Times New Roman" w:cs="Times New Roman" w:ascii="Times New Roman" w:hAnsi="Times New Roman"/>
            <w:bCs/>
            <w:color w:val="000000" w:themeColor="text1"/>
            <w:sz w:val="24"/>
            <w:szCs w:val="24"/>
          </w:rPr>
          <w:t>, Campinas, 11 maio 2020.</w:t>
        </w:r>
      </w:ins>
      <w:del w:id="1356" w:author="Larissa Silva | Tikinet" w:date="2022-07-07T16:53:00Z">
        <w:r>
          <w:rPr>
            <w:rFonts w:eastAsia="Times New Roman" w:cs="Times New Roman" w:ascii="Times New Roman" w:hAnsi="Times New Roman"/>
            <w:bCs/>
            <w:color w:val="000000" w:themeColor="text1"/>
            <w:sz w:val="24"/>
            <w:szCs w:val="24"/>
          </w:rPr>
          <w:delText xml:space="preserve"> (CESIT/Unicamp).</w:delText>
        </w:r>
      </w:del>
      <w:r>
        <w:rPr>
          <w:rFonts w:eastAsia="Times New Roman" w:cs="Times New Roman" w:ascii="Times New Roman" w:hAnsi="Times New Roman"/>
          <w:color w:val="000000" w:themeColor="text1"/>
          <w:sz w:val="24"/>
          <w:szCs w:val="24"/>
        </w:rPr>
        <w:t xml:space="preserve"> Disponível em</w:t>
      </w:r>
      <w:ins w:id="1357" w:author="Larissa Silva | Tikinet" w:date="2022-07-07T16:53: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w:t>
      </w:r>
      <w:del w:id="1358" w:author="Larissa Silva | Tikinet" w:date="2022-07-07T16:47:00Z">
        <w:r>
          <w:rPr>
            <w:rFonts w:eastAsia="Times New Roman" w:cs="Times New Roman" w:ascii="Times New Roman" w:hAnsi="Times New Roman"/>
            <w:color w:val="000000" w:themeColor="text1"/>
            <w:sz w:val="24"/>
            <w:szCs w:val="24"/>
          </w:rPr>
          <w:delText>&lt;</w:delText>
        </w:r>
      </w:del>
      <w:commentRangeStart w:id="10"/>
      <w:r>
        <w:rPr>
          <w:rFonts w:eastAsia="Times New Roman" w:cs="Times New Roman" w:ascii="Times New Roman" w:hAnsi="Times New Roman"/>
          <w:color w:val="000000" w:themeColor="text1"/>
          <w:sz w:val="24"/>
          <w:szCs w:val="24"/>
        </w:rPr>
        <w:t>http://www.cesit.net.br/wp-content/uploads/2020/05/02.pdf</w:t>
      </w:r>
      <w:del w:id="1359" w:author="Larissa Silva | Tikinet" w:date="2022-07-07T16:47:00Z">
        <w:r>
          <w:rPr>
            <w:rFonts w:eastAsia="Times New Roman" w:cs="Times New Roman" w:ascii="Times New Roman" w:hAnsi="Times New Roman"/>
            <w:color w:val="000000" w:themeColor="text1"/>
            <w:sz w:val="24"/>
            <w:szCs w:val="24"/>
          </w:rPr>
          <w:delText>&gt;</w:delText>
        </w:r>
      </w:del>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color w:val="000000" w:themeColor="text1"/>
          <w:sz w:val="24"/>
          <w:szCs w:val="24"/>
        </w:rPr>
      </w:r>
      <w:commentRangeEnd w:id="10"/>
      <w:r>
        <w:commentReference w:id="10"/>
      </w:r>
      <w:r>
        <w:rPr>
          <w:rFonts w:eastAsia="Times New Roman" w:cs="Times New Roman" w:ascii="Times New Roman" w:hAnsi="Times New Roman"/>
          <w:color w:val="000000" w:themeColor="text1"/>
          <w:sz w:val="24"/>
          <w:szCs w:val="24"/>
        </w:rPr>
        <w:t>Acesso em</w:t>
      </w:r>
      <w:ins w:id="1360" w:author="Larissa Silva | Tikinet" w:date="2022-07-07T16:53: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w:t>
      </w:r>
      <w:del w:id="1361" w:author="Larissa Silva | Tikinet" w:date="2022-07-07T16:54:00Z">
        <w:r>
          <w:rPr>
            <w:rFonts w:eastAsia="Times New Roman" w:cs="Times New Roman" w:ascii="Times New Roman" w:hAnsi="Times New Roman"/>
            <w:color w:val="000000" w:themeColor="text1"/>
            <w:sz w:val="24"/>
            <w:szCs w:val="24"/>
          </w:rPr>
          <w:delText>13/05/</w:delText>
        </w:r>
      </w:del>
      <w:ins w:id="1362" w:author="Larissa Silva | Tikinet" w:date="2022-07-07T16:54:00Z">
        <w:r>
          <w:rPr>
            <w:rFonts w:eastAsia="Times New Roman" w:cs="Times New Roman" w:ascii="Times New Roman" w:hAnsi="Times New Roman"/>
            <w:color w:val="000000" w:themeColor="text1"/>
            <w:sz w:val="24"/>
            <w:szCs w:val="24"/>
          </w:rPr>
          <w:t xml:space="preserve">13 maio </w:t>
        </w:r>
      </w:ins>
      <w:r>
        <w:rPr>
          <w:rFonts w:eastAsia="Times New Roman" w:cs="Times New Roman" w:ascii="Times New Roman" w:hAnsi="Times New Roman"/>
          <w:color w:val="000000" w:themeColor="text1"/>
          <w:sz w:val="24"/>
          <w:szCs w:val="24"/>
        </w:rPr>
        <w:t>2020.</w:t>
      </w:r>
    </w:p>
    <w:p>
      <w:pPr>
        <w:pStyle w:val="Normal"/>
        <w:spacing w:before="0" w:after="120"/>
        <w:jc w:val="both"/>
        <w:rPr>
          <w:rFonts w:ascii="Times New Roman" w:hAnsi="Times New Roman" w:eastAsia="Times New Roman" w:cs="Times New Roman"/>
          <w:color w:val="000000" w:themeColor="text1"/>
          <w:sz w:val="24"/>
          <w:szCs w:val="24"/>
        </w:rPr>
      </w:pPr>
      <w:del w:id="1363" w:author="Larissa Silva | Tikinet" w:date="2022-07-07T16:56:00Z">
        <w:r>
          <w:rPr>
            <w:rFonts w:eastAsia="Times New Roman" w:cs="Times New Roman" w:ascii="Times New Roman" w:hAnsi="Times New Roman"/>
            <w:color w:val="000000" w:themeColor="text1"/>
            <w:sz w:val="24"/>
            <w:szCs w:val="24"/>
          </w:rPr>
          <w:delText>KREIN, José Dari</w:delText>
        </w:r>
      </w:del>
      <w:ins w:id="1364" w:author="Larissa Silva | Tikinet" w:date="2022-07-07T16:56:00Z">
        <w:r>
          <w:rPr>
            <w:rFonts w:eastAsia="Times New Roman" w:cs="Times New Roman" w:ascii="Times New Roman" w:hAnsi="Times New Roman"/>
            <w:color w:val="000000" w:themeColor="text1"/>
            <w:sz w:val="24"/>
            <w:szCs w:val="24"/>
          </w:rPr>
          <w:t>______</w:t>
        </w:r>
      </w:ins>
      <w:del w:id="1365" w:author="Larissa Silva | Tikinet" w:date="2022-07-07T16:56:00Z">
        <w:r>
          <w:rPr>
            <w:rFonts w:eastAsia="Times New Roman" w:cs="Times New Roman" w:ascii="Times New Roman" w:hAnsi="Times New Roman"/>
            <w:color w:val="000000" w:themeColor="text1"/>
            <w:sz w:val="24"/>
            <w:szCs w:val="24"/>
          </w:rPr>
          <w:delText>,</w:delText>
        </w:r>
      </w:del>
      <w:ins w:id="1366" w:author="Larissa Silva | Tikinet" w:date="2022-07-07T16:56: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BIAVASCHI, Magda</w:t>
      </w:r>
      <w:del w:id="1367" w:author="Larissa Silva | Tikinet" w:date="2022-07-07T16:56:00Z">
        <w:r>
          <w:rPr>
            <w:rFonts w:eastAsia="Times New Roman" w:cs="Times New Roman" w:ascii="Times New Roman" w:hAnsi="Times New Roman"/>
            <w:color w:val="000000" w:themeColor="text1"/>
            <w:sz w:val="24"/>
            <w:szCs w:val="24"/>
          </w:rPr>
          <w:delText>,</w:delText>
        </w:r>
      </w:del>
      <w:ins w:id="1368" w:author="Larissa Silva | Tikinet" w:date="2022-07-07T16:56: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TEIXEIRA, Marilane. Emprego, trabalho e renda para garantir o direito à vida. </w:t>
      </w:r>
      <w:r>
        <w:rPr>
          <w:rFonts w:eastAsia="Times New Roman" w:cs="Times New Roman" w:ascii="Times New Roman" w:hAnsi="Times New Roman"/>
          <w:b/>
          <w:color w:val="000000" w:themeColor="text1"/>
          <w:sz w:val="24"/>
          <w:szCs w:val="24"/>
        </w:rPr>
        <w:t>Nexo Jornal</w:t>
      </w:r>
      <w:del w:id="1369" w:author="Larissa Silva | Tikinet" w:date="2022-07-07T16:57:00Z">
        <w:r>
          <w:rPr>
            <w:rFonts w:eastAsia="Times New Roman" w:cs="Times New Roman" w:ascii="Times New Roman" w:hAnsi="Times New Roman"/>
            <w:b/>
            <w:bCs/>
            <w:color w:val="000000" w:themeColor="text1"/>
            <w:sz w:val="24"/>
            <w:szCs w:val="24"/>
          </w:rPr>
          <w:delText>.</w:delText>
        </w:r>
      </w:del>
      <w:ins w:id="1370" w:author="Larissa Silva | Tikinet" w:date="2022-07-07T16:57:00Z">
        <w:r>
          <w:rPr>
            <w:rFonts w:eastAsia="Times New Roman" w:cs="Times New Roman" w:ascii="Times New Roman" w:hAnsi="Times New Roman"/>
            <w:bCs/>
            <w:color w:val="000000" w:themeColor="text1"/>
            <w:sz w:val="24"/>
            <w:szCs w:val="24"/>
          </w:rPr>
          <w:t>, São Paulo,</w:t>
        </w:r>
      </w:ins>
      <w:r>
        <w:rPr>
          <w:rFonts w:eastAsia="Times New Roman" w:cs="Times New Roman" w:ascii="Times New Roman" w:hAnsi="Times New Roman"/>
          <w:bCs/>
          <w:color w:val="000000" w:themeColor="text1"/>
          <w:sz w:val="24"/>
          <w:szCs w:val="24"/>
        </w:rPr>
        <w:t xml:space="preserve"> </w:t>
      </w:r>
      <w:r>
        <w:rPr>
          <w:rFonts w:eastAsia="Times New Roman" w:cs="Times New Roman" w:ascii="Times New Roman" w:hAnsi="Times New Roman"/>
          <w:color w:val="000000" w:themeColor="text1"/>
          <w:sz w:val="24"/>
          <w:szCs w:val="24"/>
        </w:rPr>
        <w:t xml:space="preserve">17 </w:t>
      </w:r>
      <w:del w:id="1371" w:author="Larissa Silva | Tikinet" w:date="2022-07-07T16:57:00Z">
        <w:r>
          <w:rPr>
            <w:rFonts w:eastAsia="Times New Roman" w:cs="Times New Roman" w:ascii="Times New Roman" w:hAnsi="Times New Roman"/>
            <w:color w:val="000000" w:themeColor="text1"/>
            <w:sz w:val="24"/>
            <w:szCs w:val="24"/>
          </w:rPr>
          <w:delText>de Abril de</w:delText>
        </w:r>
      </w:del>
      <w:ins w:id="1372" w:author="Larissa Silva | Tikinet" w:date="2022-07-07T16:57:00Z">
        <w:r>
          <w:rPr>
            <w:rFonts w:eastAsia="Times New Roman" w:cs="Times New Roman" w:ascii="Times New Roman" w:hAnsi="Times New Roman"/>
            <w:color w:val="000000" w:themeColor="text1"/>
            <w:sz w:val="24"/>
            <w:szCs w:val="24"/>
          </w:rPr>
          <w:t>abr.</w:t>
        </w:r>
      </w:ins>
      <w:r>
        <w:rPr>
          <w:rFonts w:eastAsia="Times New Roman" w:cs="Times New Roman" w:ascii="Times New Roman" w:hAnsi="Times New Roman"/>
          <w:color w:val="000000" w:themeColor="text1"/>
          <w:sz w:val="24"/>
          <w:szCs w:val="24"/>
        </w:rPr>
        <w:t xml:space="preserve"> 2020. Disponível em: https://www.nexojornal.com.br/ensaio/debate/2020/Emprego-trabalho-e-renda-para-garantir-o-direito-%C3%A0-vida. Acesso em: 25 ago. 2020.</w:t>
      </w:r>
    </w:p>
    <w:p>
      <w:pPr>
        <w:pStyle w:val="Normal"/>
        <w:spacing w:before="0" w:after="120"/>
        <w:jc w:val="both"/>
        <w:rPr>
          <w:rFonts w:ascii="Times New Roman" w:hAnsi="Times New Roman" w:eastAsia="Times New Roman" w:cs="Times New Roman"/>
          <w:color w:val="000000" w:themeColor="text1"/>
          <w:sz w:val="24"/>
          <w:szCs w:val="24"/>
          <w:lang w:val="en-US"/>
        </w:rPr>
      </w:pPr>
      <w:r>
        <w:rPr>
          <w:rFonts w:eastAsia="Times New Roman" w:cs="Times New Roman" w:ascii="Times New Roman" w:hAnsi="Times New Roman"/>
          <w:color w:val="000000" w:themeColor="text1"/>
          <w:sz w:val="24"/>
          <w:szCs w:val="24"/>
        </w:rPr>
        <w:t xml:space="preserve">LOVELUCK, Benjamin. </w:t>
      </w:r>
      <w:r>
        <w:rPr>
          <w:rFonts w:eastAsia="Times New Roman" w:cs="Times New Roman" w:ascii="Times New Roman" w:hAnsi="Times New Roman"/>
          <w:b/>
          <w:color w:val="000000" w:themeColor="text1"/>
          <w:sz w:val="24"/>
          <w:szCs w:val="24"/>
        </w:rPr>
        <w:t>Redes, liberdade e controle</w:t>
      </w:r>
      <w:r>
        <w:rPr>
          <w:rFonts w:eastAsia="Times New Roman" w:cs="Times New Roman" w:ascii="Times New Roman" w:hAnsi="Times New Roman"/>
          <w:color w:val="000000" w:themeColor="text1"/>
          <w:sz w:val="24"/>
          <w:szCs w:val="24"/>
        </w:rPr>
        <w:t xml:space="preserve">: uma genealogia política da internet. </w:t>
      </w:r>
      <w:r>
        <w:rPr>
          <w:rFonts w:eastAsia="Times New Roman" w:cs="Times New Roman" w:ascii="Times New Roman" w:hAnsi="Times New Roman"/>
          <w:color w:val="000000" w:themeColor="text1"/>
          <w:sz w:val="24"/>
          <w:szCs w:val="24"/>
          <w:lang w:val="en-US"/>
        </w:rPr>
        <w:t>Petropolis</w:t>
      </w:r>
      <w:del w:id="1373" w:author="Larissa Silva | Tikinet" w:date="2022-07-07T16:59:00Z">
        <w:r>
          <w:rPr>
            <w:rFonts w:eastAsia="Times New Roman" w:cs="Times New Roman" w:ascii="Times New Roman" w:hAnsi="Times New Roman"/>
            <w:color w:val="000000" w:themeColor="text1"/>
            <w:sz w:val="24"/>
            <w:szCs w:val="24"/>
            <w:lang w:val="en-US"/>
          </w:rPr>
          <w:delText>, RJ</w:delText>
        </w:r>
      </w:del>
      <w:r>
        <w:rPr>
          <w:rFonts w:eastAsia="Times New Roman" w:cs="Times New Roman" w:ascii="Times New Roman" w:hAnsi="Times New Roman"/>
          <w:color w:val="000000" w:themeColor="text1"/>
          <w:sz w:val="24"/>
          <w:szCs w:val="24"/>
          <w:lang w:val="en-US"/>
        </w:rPr>
        <w:t>: Vozes, 2018.</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lang w:val="en-US"/>
        </w:rPr>
        <w:t>LUPTON, D</w:t>
      </w:r>
      <w:ins w:id="1374" w:author="Larissa Silva | Tikinet" w:date="2022-07-07T17:00:00Z">
        <w:r>
          <w:rPr>
            <w:rFonts w:eastAsia="Times New Roman" w:cs="Times New Roman" w:ascii="Times New Roman" w:hAnsi="Times New Roman"/>
            <w:color w:val="000000" w:themeColor="text1"/>
            <w:sz w:val="24"/>
            <w:szCs w:val="24"/>
            <w:lang w:val="en-US"/>
          </w:rPr>
          <w:t>eborah</w:t>
        </w:r>
      </w:ins>
      <w:r>
        <w:rPr>
          <w:rFonts w:eastAsia="Times New Roman" w:cs="Times New Roman" w:ascii="Times New Roman" w:hAnsi="Times New Roman"/>
          <w:color w:val="000000" w:themeColor="text1"/>
          <w:sz w:val="24"/>
          <w:szCs w:val="24"/>
          <w:lang w:val="en-US"/>
        </w:rPr>
        <w:t xml:space="preserve">. </w:t>
      </w:r>
      <w:r>
        <w:rPr>
          <w:rFonts w:eastAsia="Times New Roman" w:cs="Times New Roman" w:ascii="Times New Roman" w:hAnsi="Times New Roman"/>
          <w:b/>
          <w:color w:val="000000" w:themeColor="text1"/>
          <w:sz w:val="24"/>
          <w:szCs w:val="24"/>
          <w:lang w:val="en-US"/>
        </w:rPr>
        <w:t>Digital Sociology</w:t>
      </w:r>
      <w:r>
        <w:rPr>
          <w:rFonts w:eastAsia="Times New Roman" w:cs="Times New Roman" w:ascii="Times New Roman" w:hAnsi="Times New Roman"/>
          <w:color w:val="000000" w:themeColor="text1"/>
          <w:sz w:val="24"/>
          <w:szCs w:val="24"/>
          <w:lang w:val="en-US"/>
        </w:rPr>
        <w:t>: an introduction. Sydney: University of Sydney</w:t>
      </w:r>
      <w:del w:id="1375" w:author="Larissa Silva | Tikinet" w:date="2022-07-07T17:01:00Z">
        <w:r>
          <w:rPr>
            <w:rFonts w:eastAsia="Times New Roman" w:cs="Times New Roman" w:ascii="Times New Roman" w:hAnsi="Times New Roman"/>
            <w:color w:val="000000" w:themeColor="text1"/>
            <w:sz w:val="24"/>
            <w:szCs w:val="24"/>
            <w:lang w:val="en-US"/>
          </w:rPr>
          <w:delText>, Department of Sociology and Social Policy</w:delText>
        </w:r>
      </w:del>
      <w:r>
        <w:rPr>
          <w:rFonts w:eastAsia="Times New Roman" w:cs="Times New Roman" w:ascii="Times New Roman" w:hAnsi="Times New Roman"/>
          <w:color w:val="000000" w:themeColor="text1"/>
          <w:sz w:val="24"/>
          <w:szCs w:val="24"/>
          <w:lang w:val="en-US"/>
        </w:rPr>
        <w:t xml:space="preserve">, 2012. </w:t>
      </w:r>
      <w:r>
        <w:rPr>
          <w:rFonts w:eastAsia="Times New Roman" w:cs="Times New Roman" w:ascii="Times New Roman" w:hAnsi="Times New Roman"/>
          <w:color w:val="000000" w:themeColor="text1"/>
          <w:sz w:val="24"/>
          <w:szCs w:val="24"/>
        </w:rPr>
        <w:t>Disponível em: http://ses.library.usyd.edu.au/bitstream/2123/8621/2/Digital%20Sociology.pdf</w:t>
      </w:r>
      <w:ins w:id="1376" w:author="Larissa Silva | Tikinet" w:date="2022-07-07T17:01:00Z">
        <w:r>
          <w:rPr>
            <w:rFonts w:eastAsia="Times New Roman" w:cs="Times New Roman" w:ascii="Times New Roman" w:hAnsi="Times New Roman"/>
            <w:color w:val="000000" w:themeColor="text1"/>
            <w:sz w:val="24"/>
            <w:szCs w:val="24"/>
          </w:rPr>
          <w:t xml:space="preserve">. Acesso em: </w:t>
        </w:r>
      </w:ins>
      <w:ins w:id="1377" w:author="Larissa Silva | Tikinet" w:date="2022-07-07T17:01:00Z">
        <w:r>
          <w:rPr>
            <w:rFonts w:eastAsia="Times New Roman" w:cs="Times New Roman" w:ascii="Times New Roman" w:hAnsi="Times New Roman"/>
            <w:color w:val="000000" w:themeColor="text1"/>
            <w:sz w:val="24"/>
            <w:szCs w:val="24"/>
            <w:highlight w:val="yellow"/>
          </w:rPr>
          <w:t>dd mmm. aaaa.</w:t>
        </w:r>
      </w:ins>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MANZANO, Marcelo; KREIN, André. A pandemia e o trabalho de motoristas e de entregadores por aplicativos no Brasil. </w:t>
      </w:r>
      <w:ins w:id="1378" w:author="Larissa Silva | Tikinet" w:date="2022-07-07T17:05:00Z">
        <w:r>
          <w:rPr>
            <w:rFonts w:eastAsia="Times New Roman" w:cs="Times New Roman" w:ascii="Times New Roman" w:hAnsi="Times New Roman"/>
            <w:b/>
            <w:color w:val="000000" w:themeColor="text1"/>
            <w:sz w:val="24"/>
            <w:szCs w:val="24"/>
          </w:rPr>
          <w:t>Centro de Estudos Sindicais e de Economia do Trabalho</w:t>
        </w:r>
      </w:ins>
      <w:ins w:id="1379" w:author="Larissa Silva | Tikinet" w:date="2022-07-07T17:05:00Z">
        <w:r>
          <w:rPr>
            <w:rFonts w:eastAsia="Times New Roman" w:cs="Times New Roman" w:ascii="Times New Roman" w:hAnsi="Times New Roman"/>
            <w:bCs/>
            <w:color w:val="000000" w:themeColor="text1"/>
            <w:sz w:val="24"/>
            <w:szCs w:val="24"/>
          </w:rPr>
          <w:t>, Campinas, 20</w:t>
        </w:r>
      </w:ins>
      <w:ins w:id="1380" w:author="Larissa Silva | Tikinet" w:date="2022-07-07T17:06:00Z">
        <w:r>
          <w:rPr>
            <w:rFonts w:eastAsia="Times New Roman" w:cs="Times New Roman" w:ascii="Times New Roman" w:hAnsi="Times New Roman"/>
            <w:bCs/>
            <w:color w:val="000000" w:themeColor="text1"/>
            <w:sz w:val="24"/>
            <w:szCs w:val="24"/>
          </w:rPr>
          <w:t>20.</w:t>
        </w:r>
      </w:ins>
      <w:ins w:id="1381" w:author="Larissa Silva | Tikinet" w:date="2022-07-07T17:05:00Z">
        <w:r>
          <w:rPr>
            <w:rFonts w:eastAsia="Times New Roman" w:cs="Times New Roman" w:ascii="Times New Roman" w:hAnsi="Times New Roman"/>
            <w:color w:val="000000" w:themeColor="text1"/>
            <w:sz w:val="24"/>
            <w:szCs w:val="24"/>
          </w:rPr>
          <w:t xml:space="preserve"> </w:t>
        </w:r>
      </w:ins>
      <w:r>
        <w:rPr>
          <w:rFonts w:eastAsia="Times New Roman" w:cs="Times New Roman" w:ascii="Times New Roman" w:hAnsi="Times New Roman"/>
          <w:color w:val="000000" w:themeColor="text1"/>
          <w:sz w:val="24"/>
          <w:szCs w:val="24"/>
        </w:rPr>
        <w:t>Disponível em</w:t>
      </w:r>
      <w:ins w:id="1382" w:author="Larissa Silva | Tikinet" w:date="2022-07-07T17:02: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w:t>
      </w:r>
      <w:del w:id="1383" w:author="Larissa Silva | Tikinet" w:date="2022-07-07T17:02:00Z">
        <w:r>
          <w:rPr>
            <w:rFonts w:eastAsia="Times New Roman" w:cs="Times New Roman" w:ascii="Times New Roman" w:hAnsi="Times New Roman"/>
            <w:color w:val="000000" w:themeColor="text1"/>
            <w:sz w:val="24"/>
            <w:szCs w:val="24"/>
          </w:rPr>
          <w:delText>&lt;</w:delText>
        </w:r>
      </w:del>
      <w:r>
        <w:rPr>
          <w:rFonts w:eastAsia="Times New Roman" w:cs="Times New Roman" w:ascii="Times New Roman" w:hAnsi="Times New Roman"/>
          <w:color w:val="000000" w:themeColor="text1"/>
          <w:sz w:val="24"/>
          <w:szCs w:val="24"/>
        </w:rPr>
        <w:t>https://www.cesit.net.br/wp-content/uploads/2020/07/MANZANO-M-KREIN-A.-2020_A-pandemia-e-os-motoristas-e-entregadores-por-aplicativo.pdf</w:t>
      </w:r>
      <w:del w:id="1384" w:author="Larissa Silva | Tikinet" w:date="2022-07-07T17:02:00Z">
        <w:r>
          <w:rPr>
            <w:rFonts w:eastAsia="Times New Roman" w:cs="Times New Roman" w:ascii="Times New Roman" w:hAnsi="Times New Roman"/>
            <w:color w:val="000000" w:themeColor="text1"/>
            <w:sz w:val="24"/>
            <w:szCs w:val="24"/>
          </w:rPr>
          <w:delText>&gt;</w:delText>
        </w:r>
      </w:del>
      <w:r>
        <w:rPr>
          <w:rFonts w:eastAsia="Times New Roman" w:cs="Times New Roman" w:ascii="Times New Roman" w:hAnsi="Times New Roman"/>
          <w:color w:val="000000" w:themeColor="text1"/>
          <w:sz w:val="24"/>
          <w:szCs w:val="24"/>
        </w:rPr>
        <w:t>. Acesso em: 18 set. 2020.</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MARQUES, Ana Paula Pereira. Reestruturação produtiva e recomposições do trabalho e emprego: um périplo pelas “novas” formas de desigualdade social. </w:t>
      </w:r>
      <w:r>
        <w:rPr>
          <w:rFonts w:eastAsia="Times New Roman" w:cs="Times New Roman" w:ascii="Times New Roman" w:hAnsi="Times New Roman"/>
          <w:b/>
          <w:color w:val="000000" w:themeColor="text1"/>
          <w:sz w:val="24"/>
          <w:szCs w:val="24"/>
        </w:rPr>
        <w:t>Ciência &amp; Saúde Coletiva</w:t>
      </w:r>
      <w:r>
        <w:rPr>
          <w:rFonts w:eastAsia="Times New Roman" w:cs="Times New Roman" w:ascii="Times New Roman" w:hAnsi="Times New Roman"/>
          <w:color w:val="000000" w:themeColor="text1"/>
          <w:sz w:val="24"/>
          <w:szCs w:val="24"/>
        </w:rPr>
        <w:t>, Rio de Janeiro, v.</w:t>
      </w:r>
      <w:del w:id="1385" w:author="Larissa Silva | Tikinet" w:date="2022-07-07T17:06:00Z">
        <w:r>
          <w:rPr>
            <w:rFonts w:eastAsia="Times New Roman" w:cs="Times New Roman" w:ascii="Times New Roman" w:hAnsi="Times New Roman"/>
            <w:color w:val="000000" w:themeColor="text1"/>
            <w:sz w:val="24"/>
            <w:szCs w:val="24"/>
          </w:rPr>
          <w:delText xml:space="preserve"> </w:delText>
        </w:r>
      </w:del>
      <w:ins w:id="1386" w:author="Larissa Silva | Tikinet" w:date="2022-07-07T17:06: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18, n.</w:t>
      </w:r>
      <w:del w:id="1387" w:author="Larissa Silva | Tikinet" w:date="2022-07-07T17:06:00Z">
        <w:r>
          <w:rPr>
            <w:rFonts w:eastAsia="Times New Roman" w:cs="Times New Roman" w:ascii="Times New Roman" w:hAnsi="Times New Roman"/>
            <w:color w:val="000000" w:themeColor="text1"/>
            <w:sz w:val="24"/>
            <w:szCs w:val="24"/>
          </w:rPr>
          <w:delText xml:space="preserve"> </w:delText>
        </w:r>
      </w:del>
      <w:ins w:id="1388" w:author="Larissa Silva | Tikinet" w:date="2022-07-07T17:06: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6,</w:t>
      </w:r>
      <w:del w:id="1389" w:author="Larissa Silva | Tikinet" w:date="2022-07-07T17:06:00Z">
        <w:r>
          <w:rPr>
            <w:rFonts w:eastAsia="Times New Roman" w:cs="Times New Roman" w:ascii="Times New Roman" w:hAnsi="Times New Roman"/>
            <w:color w:val="000000" w:themeColor="text1"/>
            <w:sz w:val="24"/>
            <w:szCs w:val="24"/>
          </w:rPr>
          <w:delText xml:space="preserve"> jun.</w:delText>
        </w:r>
      </w:del>
      <w:r>
        <w:rPr>
          <w:rFonts w:eastAsia="Times New Roman" w:cs="Times New Roman" w:ascii="Times New Roman" w:hAnsi="Times New Roman"/>
          <w:color w:val="000000" w:themeColor="text1"/>
          <w:sz w:val="24"/>
          <w:szCs w:val="24"/>
        </w:rPr>
        <w:t xml:space="preserve"> </w:t>
      </w:r>
      <w:ins w:id="1390" w:author="Larissa Silva | Tikinet" w:date="2022-07-07T17:06:00Z">
        <w:bookmarkStart w:id="4" w:name="move108106008"/>
        <w:r>
          <w:rPr>
            <w:rFonts w:eastAsia="Times New Roman" w:cs="Times New Roman" w:ascii="Times New Roman" w:hAnsi="Times New Roman"/>
            <w:color w:val="000000" w:themeColor="text1"/>
            <w:sz w:val="24"/>
            <w:szCs w:val="24"/>
          </w:rPr>
          <w:t>p.</w:t>
        </w:r>
      </w:ins>
      <w:r>
        <w:rPr>
          <w:rFonts w:eastAsia="Times New Roman" w:cs="Times New Roman" w:ascii="Times New Roman" w:hAnsi="Times New Roman"/>
          <w:color w:val="000000" w:themeColor="text1"/>
          <w:sz w:val="24"/>
          <w:szCs w:val="24"/>
        </w:rPr>
        <w:t> </w:t>
      </w:r>
      <w:ins w:id="1391" w:author="Larissa Silva | Tikinet" w:date="2022-07-07T17:06:00Z">
        <w:r>
          <w:rPr>
            <w:rFonts w:eastAsia="Times New Roman" w:cs="Times New Roman" w:ascii="Times New Roman" w:hAnsi="Times New Roman"/>
            <w:color w:val="000000" w:themeColor="text1"/>
            <w:sz w:val="24"/>
            <w:szCs w:val="24"/>
          </w:rPr>
          <w:t>1545-1554</w:t>
        </w:r>
      </w:ins>
      <w:ins w:id="1392" w:author="Larissa Silva | Tikinet" w:date="2022-07-07T17:06:00Z">
        <w:bookmarkEnd w:id="4"/>
        <w:r>
          <w:rPr>
            <w:rFonts w:eastAsia="Times New Roman" w:cs="Times New Roman" w:ascii="Times New Roman" w:hAnsi="Times New Roman"/>
            <w:color w:val="000000" w:themeColor="text1"/>
            <w:sz w:val="24"/>
            <w:szCs w:val="24"/>
          </w:rPr>
          <w:t xml:space="preserve">, </w:t>
        </w:r>
      </w:ins>
      <w:r>
        <w:rPr>
          <w:rFonts w:eastAsia="Times New Roman" w:cs="Times New Roman" w:ascii="Times New Roman" w:hAnsi="Times New Roman"/>
          <w:color w:val="000000" w:themeColor="text1"/>
          <w:sz w:val="24"/>
          <w:szCs w:val="24"/>
        </w:rPr>
        <w:t>2013.</w:t>
      </w:r>
      <w:del w:id="1393" w:author="Larissa Silva | Tikinet" w:date="2022-07-07T17:06:00Z">
        <w:bookmarkStart w:id="5" w:name="move10810600811"/>
        <w:r>
          <w:rPr>
            <w:rFonts w:eastAsia="Times New Roman" w:cs="Times New Roman" w:ascii="Times New Roman" w:hAnsi="Times New Roman"/>
            <w:color w:val="000000" w:themeColor="text1"/>
            <w:sz w:val="24"/>
            <w:szCs w:val="24"/>
          </w:rPr>
          <w:delText xml:space="preserve"> p. 1545-1554</w:delText>
        </w:r>
      </w:del>
      <w:del w:id="1394" w:author="Larissa Silva | Tikinet" w:date="2022-07-07T17:06:00Z">
        <w:bookmarkEnd w:id="5"/>
        <w:r>
          <w:rPr>
            <w:rFonts w:eastAsia="Times New Roman" w:cs="Times New Roman" w:ascii="Times New Roman" w:hAnsi="Times New Roman"/>
            <w:color w:val="000000" w:themeColor="text1"/>
            <w:sz w:val="24"/>
            <w:szCs w:val="24"/>
          </w:rPr>
          <w:delText>.</w:delText>
        </w:r>
      </w:del>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MORAES, Rodrigo Bombonati de Souza; OLIVEIRA, Marco Antônio Gonsales</w:t>
      </w:r>
      <w:ins w:id="1395" w:author="Larissa Silva | Tikinet" w:date="2022-07-07T17:13:00Z">
        <w:r>
          <w:rPr>
            <w:rFonts w:eastAsia="Times New Roman" w:cs="Times New Roman" w:ascii="Times New Roman" w:hAnsi="Times New Roman"/>
            <w:color w:val="000000" w:themeColor="text1"/>
            <w:sz w:val="24"/>
            <w:szCs w:val="24"/>
          </w:rPr>
          <w:t xml:space="preserve"> de</w:t>
        </w:r>
      </w:ins>
      <w:r>
        <w:rPr>
          <w:rFonts w:eastAsia="Times New Roman" w:cs="Times New Roman" w:ascii="Times New Roman" w:hAnsi="Times New Roman"/>
          <w:color w:val="000000" w:themeColor="text1"/>
          <w:sz w:val="24"/>
          <w:szCs w:val="24"/>
        </w:rPr>
        <w:t xml:space="preserve">; ACCORSI, André. Uberização do trabalho: a percepção dos motoristas de transporte particular por aplicativo. </w:t>
      </w:r>
      <w:r>
        <w:rPr>
          <w:rFonts w:eastAsia="Times New Roman" w:cs="Times New Roman" w:ascii="Times New Roman" w:hAnsi="Times New Roman"/>
          <w:b/>
          <w:color w:val="000000" w:themeColor="text1"/>
          <w:sz w:val="24"/>
          <w:szCs w:val="24"/>
        </w:rPr>
        <w:t>Revista Brasileira de Estudos Organizacionais</w:t>
      </w:r>
      <w:r>
        <w:rPr>
          <w:rFonts w:eastAsia="Times New Roman" w:cs="Times New Roman" w:ascii="Times New Roman" w:hAnsi="Times New Roman"/>
          <w:color w:val="000000" w:themeColor="text1"/>
          <w:sz w:val="24"/>
          <w:szCs w:val="24"/>
        </w:rPr>
        <w:t xml:space="preserve">, </w:t>
      </w:r>
      <w:ins w:id="1396" w:author="Larissa Silva | Tikinet" w:date="2022-07-07T17:13:00Z">
        <w:r>
          <w:rPr>
            <w:rFonts w:eastAsia="Times New Roman" w:cs="Times New Roman" w:ascii="Times New Roman" w:hAnsi="Times New Roman"/>
            <w:color w:val="000000" w:themeColor="text1"/>
            <w:sz w:val="24"/>
            <w:szCs w:val="24"/>
          </w:rPr>
          <w:t xml:space="preserve">Curitiba, </w:t>
        </w:r>
      </w:ins>
      <w:r>
        <w:rPr>
          <w:rFonts w:eastAsia="Times New Roman" w:cs="Times New Roman" w:ascii="Times New Roman" w:hAnsi="Times New Roman"/>
          <w:color w:val="000000" w:themeColor="text1"/>
          <w:sz w:val="24"/>
          <w:szCs w:val="24"/>
        </w:rPr>
        <w:t>v.</w:t>
      </w:r>
      <w:del w:id="1397" w:author="Larissa Silva | Tikinet" w:date="2022-07-07T17:13:00Z">
        <w:r>
          <w:rPr>
            <w:rFonts w:eastAsia="Times New Roman" w:cs="Times New Roman" w:ascii="Times New Roman" w:hAnsi="Times New Roman"/>
            <w:color w:val="000000" w:themeColor="text1"/>
            <w:sz w:val="24"/>
            <w:szCs w:val="24"/>
          </w:rPr>
          <w:delText xml:space="preserve"> </w:delText>
        </w:r>
      </w:del>
      <w:ins w:id="1398" w:author="Larissa Silva | Tikinet" w:date="2022-07-07T17:13: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6, n.</w:t>
      </w:r>
      <w:del w:id="1399" w:author="Larissa Silva | Tikinet" w:date="2022-07-07T17:13:00Z">
        <w:r>
          <w:rPr>
            <w:rFonts w:eastAsia="Times New Roman" w:cs="Times New Roman" w:ascii="Times New Roman" w:hAnsi="Times New Roman"/>
            <w:color w:val="000000" w:themeColor="text1"/>
            <w:sz w:val="24"/>
            <w:szCs w:val="24"/>
          </w:rPr>
          <w:delText xml:space="preserve"> </w:delText>
        </w:r>
      </w:del>
      <w:ins w:id="1400" w:author="Larissa Silva | Tikinet" w:date="2022-07-07T17:13: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 xml:space="preserve">3, </w:t>
      </w:r>
      <w:del w:id="1401" w:author="Larissa Silva | Tikinet" w:date="2022-07-07T17:13:00Z">
        <w:r>
          <w:rPr>
            <w:rFonts w:eastAsia="Times New Roman" w:cs="Times New Roman" w:ascii="Times New Roman" w:hAnsi="Times New Roman"/>
            <w:color w:val="000000" w:themeColor="text1"/>
            <w:sz w:val="24"/>
            <w:szCs w:val="24"/>
          </w:rPr>
          <w:delText xml:space="preserve">dez. 2019. </w:delText>
        </w:r>
      </w:del>
      <w:r>
        <w:rPr>
          <w:rFonts w:eastAsia="Times New Roman" w:cs="Times New Roman" w:ascii="Times New Roman" w:hAnsi="Times New Roman"/>
          <w:color w:val="000000" w:themeColor="text1"/>
          <w:sz w:val="24"/>
          <w:szCs w:val="24"/>
        </w:rPr>
        <w:t>p.</w:t>
      </w:r>
      <w:del w:id="1402" w:author="Larissa Silva | Tikinet" w:date="2022-07-07T17:13:00Z">
        <w:r>
          <w:rPr>
            <w:rFonts w:eastAsia="Times New Roman" w:cs="Times New Roman" w:ascii="Times New Roman" w:hAnsi="Times New Roman"/>
            <w:color w:val="000000" w:themeColor="text1"/>
            <w:sz w:val="24"/>
            <w:szCs w:val="24"/>
          </w:rPr>
          <w:delText xml:space="preserve"> </w:delText>
        </w:r>
      </w:del>
      <w:ins w:id="1403" w:author="Larissa Silva | Tikinet" w:date="2022-07-07T17:13: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647-</w:t>
      </w:r>
      <w:del w:id="1404" w:author="Larissa Silva | Tikinet" w:date="2022-07-07T17:13:00Z">
        <w:r>
          <w:rPr>
            <w:rFonts w:eastAsia="Times New Roman" w:cs="Times New Roman" w:ascii="Times New Roman" w:hAnsi="Times New Roman"/>
            <w:color w:val="000000" w:themeColor="text1"/>
            <w:sz w:val="24"/>
            <w:szCs w:val="24"/>
          </w:rPr>
          <w:delText xml:space="preserve"> </w:delText>
        </w:r>
      </w:del>
      <w:r>
        <w:rPr>
          <w:rFonts w:eastAsia="Times New Roman" w:cs="Times New Roman" w:ascii="Times New Roman" w:hAnsi="Times New Roman"/>
          <w:color w:val="000000" w:themeColor="text1"/>
          <w:sz w:val="24"/>
          <w:szCs w:val="24"/>
        </w:rPr>
        <w:t>681</w:t>
      </w:r>
      <w:del w:id="1405" w:author="Larissa Silva | Tikinet" w:date="2022-07-07T17:13:00Z">
        <w:r>
          <w:rPr>
            <w:rFonts w:eastAsia="Times New Roman" w:cs="Times New Roman" w:ascii="Times New Roman" w:hAnsi="Times New Roman"/>
            <w:color w:val="000000" w:themeColor="text1"/>
            <w:sz w:val="24"/>
            <w:szCs w:val="24"/>
          </w:rPr>
          <w:delText xml:space="preserve">. </w:delText>
        </w:r>
      </w:del>
      <w:ins w:id="1406" w:author="Larissa Silva | Tikinet" w:date="2022-07-07T17:13:00Z">
        <w:r>
          <w:rPr>
            <w:rFonts w:eastAsia="Times New Roman" w:cs="Times New Roman" w:ascii="Times New Roman" w:hAnsi="Times New Roman"/>
            <w:color w:val="000000" w:themeColor="text1"/>
            <w:sz w:val="24"/>
            <w:szCs w:val="24"/>
          </w:rPr>
          <w:t>, 2019.</w:t>
        </w:r>
      </w:ins>
    </w:p>
    <w:p>
      <w:pPr>
        <w:pStyle w:val="Normal"/>
        <w:spacing w:before="0" w:after="120"/>
        <w:jc w:val="both"/>
        <w:rPr>
          <w:rFonts w:ascii="Times New Roman" w:hAnsi="Times New Roman"/>
          <w:color w:val="000000" w:themeColor="text1"/>
          <w:sz w:val="24"/>
          <w:highlight w:val="white"/>
          <w:lang w:val="fr-FR"/>
        </w:rPr>
      </w:pPr>
      <w:r>
        <w:rPr>
          <w:rFonts w:eastAsia="Times New Roman" w:cs="Times New Roman" w:ascii="Times New Roman" w:hAnsi="Times New Roman"/>
          <w:color w:val="000000" w:themeColor="text1"/>
          <w:sz w:val="24"/>
          <w:szCs w:val="24"/>
          <w:highlight w:val="white"/>
        </w:rPr>
        <w:t xml:space="preserve">MORAIS, Greiciele Macedo; SANTOS, Valdeci Ferreira; GONÇALVES, Carlos Alberto. </w:t>
      </w:r>
      <w:r>
        <w:rPr>
          <w:rFonts w:eastAsia="Times New Roman" w:cs="Times New Roman" w:ascii="Times New Roman" w:hAnsi="Times New Roman"/>
          <w:color w:val="000000" w:themeColor="text1"/>
          <w:sz w:val="24"/>
          <w:szCs w:val="24"/>
          <w:highlight w:val="white"/>
          <w:lang w:val="en-US"/>
        </w:rPr>
        <w:t xml:space="preserve">Netnography: </w:t>
      </w:r>
      <w:del w:id="1407" w:author="Larissa Silva | Tikinet" w:date="2022-07-07T17:13:00Z">
        <w:r>
          <w:rPr>
            <w:rFonts w:eastAsia="Times New Roman" w:cs="Times New Roman" w:ascii="Times New Roman" w:hAnsi="Times New Roman"/>
            <w:color w:val="000000" w:themeColor="text1"/>
            <w:sz w:val="24"/>
            <w:szCs w:val="24"/>
            <w:highlight w:val="white"/>
            <w:lang w:val="en-US"/>
          </w:rPr>
          <w:delText>Origins</w:delText>
        </w:r>
      </w:del>
      <w:ins w:id="1408" w:author="Larissa Silva | Tikinet" w:date="2022-07-07T17:13:00Z">
        <w:r>
          <w:rPr>
            <w:rFonts w:eastAsia="Times New Roman" w:cs="Times New Roman" w:ascii="Times New Roman" w:hAnsi="Times New Roman"/>
            <w:color w:val="000000" w:themeColor="text1"/>
            <w:sz w:val="24"/>
            <w:szCs w:val="24"/>
            <w:highlight w:val="white"/>
            <w:lang w:val="en-US"/>
          </w:rPr>
          <w:t>origins</w:t>
        </w:r>
      </w:ins>
      <w:r>
        <w:rPr>
          <w:rFonts w:eastAsia="Times New Roman" w:cs="Times New Roman" w:ascii="Times New Roman" w:hAnsi="Times New Roman"/>
          <w:color w:val="000000" w:themeColor="text1"/>
          <w:sz w:val="24"/>
          <w:szCs w:val="24"/>
          <w:highlight w:val="white"/>
          <w:lang w:val="en-US"/>
        </w:rPr>
        <w:t xml:space="preserve">, foundations, evolution and axiological and methodological developments and trends. </w:t>
      </w:r>
      <w:r>
        <w:rPr>
          <w:rFonts w:ascii="Times New Roman" w:hAnsi="Times New Roman"/>
          <w:b/>
          <w:color w:val="000000" w:themeColor="text1"/>
          <w:sz w:val="24"/>
          <w:highlight w:val="white"/>
          <w:lang w:val="fr-FR"/>
        </w:rPr>
        <w:t>The Qualitative Report</w:t>
      </w:r>
      <w:r>
        <w:rPr>
          <w:rFonts w:ascii="Times New Roman" w:hAnsi="Times New Roman"/>
          <w:color w:val="000000" w:themeColor="text1"/>
          <w:sz w:val="24"/>
          <w:highlight w:val="white"/>
          <w:lang w:val="fr-FR"/>
        </w:rPr>
        <w:t>,</w:t>
      </w:r>
      <w:r>
        <w:rPr>
          <w:lang w:val="fr-FR"/>
        </w:rPr>
        <w:t xml:space="preserve"> </w:t>
      </w:r>
      <w:ins w:id="1409" w:author="Larissa Silva | Tikinet" w:date="2022-07-07T17:13:00Z">
        <w:r>
          <w:rPr>
            <w:rFonts w:eastAsia="Times New Roman" w:cs="Times New Roman" w:ascii="Times New Roman" w:hAnsi="Times New Roman"/>
            <w:color w:val="000000" w:themeColor="text1"/>
            <w:sz w:val="24"/>
            <w:szCs w:val="24"/>
            <w:lang w:val="fr-FR"/>
          </w:rPr>
          <w:t>Fort Lauderdale,</w:t>
        </w:r>
      </w:ins>
      <w:ins w:id="1410" w:author="Larissa Silva | Tikinet" w:date="2022-07-07T17:13:00Z">
        <w:r>
          <w:rPr>
            <w:rFonts w:eastAsia="Times New Roman" w:cs="Times New Roman" w:ascii="Times New Roman" w:hAnsi="Times New Roman"/>
            <w:color w:val="000000" w:themeColor="text1"/>
            <w:sz w:val="24"/>
            <w:szCs w:val="24"/>
            <w:highlight w:val="white"/>
            <w:lang w:val="fr-FR"/>
          </w:rPr>
          <w:t xml:space="preserve"> </w:t>
        </w:r>
      </w:ins>
      <w:r>
        <w:rPr>
          <w:rFonts w:ascii="Times New Roman" w:hAnsi="Times New Roman"/>
          <w:color w:val="000000" w:themeColor="text1"/>
          <w:sz w:val="24"/>
          <w:highlight w:val="white"/>
          <w:lang w:val="fr-FR"/>
        </w:rPr>
        <w:t>v.</w:t>
      </w:r>
      <w:del w:id="1411" w:author="Larissa Silva | Tikinet" w:date="2022-07-07T17:13:00Z">
        <w:r>
          <w:rPr>
            <w:rFonts w:eastAsia="Times New Roman" w:cs="Times New Roman" w:ascii="Times New Roman" w:hAnsi="Times New Roman"/>
            <w:color w:val="000000" w:themeColor="text1"/>
            <w:sz w:val="24"/>
            <w:szCs w:val="24"/>
            <w:highlight w:val="white"/>
            <w:lang w:val="fr-FR"/>
          </w:rPr>
          <w:delText xml:space="preserve"> </w:delText>
        </w:r>
      </w:del>
      <w:ins w:id="1412" w:author="Larissa Silva | Tikinet" w:date="2022-07-07T17:13:00Z">
        <w:r>
          <w:rPr>
            <w:rFonts w:eastAsia="Times New Roman" w:cs="Times New Roman" w:ascii="Times New Roman" w:hAnsi="Times New Roman"/>
            <w:color w:val="000000" w:themeColor="text1"/>
            <w:sz w:val="24"/>
            <w:szCs w:val="24"/>
            <w:highlight w:val="white"/>
            <w:lang w:val="fr-FR"/>
          </w:rPr>
          <w:t> </w:t>
        </w:r>
      </w:ins>
      <w:r>
        <w:rPr>
          <w:rFonts w:ascii="Times New Roman" w:hAnsi="Times New Roman"/>
          <w:color w:val="000000" w:themeColor="text1"/>
          <w:sz w:val="24"/>
          <w:highlight w:val="white"/>
          <w:lang w:val="fr-FR"/>
        </w:rPr>
        <w:t>25, n.</w:t>
      </w:r>
      <w:del w:id="1413" w:author="Larissa Silva | Tikinet" w:date="2022-07-07T17:13:00Z">
        <w:r>
          <w:rPr>
            <w:rFonts w:eastAsia="Times New Roman" w:cs="Times New Roman" w:ascii="Times New Roman" w:hAnsi="Times New Roman"/>
            <w:color w:val="000000" w:themeColor="text1"/>
            <w:sz w:val="24"/>
            <w:szCs w:val="24"/>
            <w:highlight w:val="white"/>
            <w:lang w:val="fr-FR"/>
          </w:rPr>
          <w:delText xml:space="preserve"> </w:delText>
        </w:r>
      </w:del>
      <w:ins w:id="1414" w:author="Larissa Silva | Tikinet" w:date="2022-07-07T17:13:00Z">
        <w:r>
          <w:rPr>
            <w:rFonts w:eastAsia="Times New Roman" w:cs="Times New Roman" w:ascii="Times New Roman" w:hAnsi="Times New Roman"/>
            <w:color w:val="000000" w:themeColor="text1"/>
            <w:sz w:val="24"/>
            <w:szCs w:val="24"/>
            <w:highlight w:val="white"/>
            <w:lang w:val="fr-FR"/>
          </w:rPr>
          <w:t> </w:t>
        </w:r>
      </w:ins>
      <w:r>
        <w:rPr>
          <w:rFonts w:ascii="Times New Roman" w:hAnsi="Times New Roman"/>
          <w:color w:val="000000" w:themeColor="text1"/>
          <w:sz w:val="24"/>
          <w:highlight w:val="white"/>
          <w:lang w:val="fr-FR"/>
        </w:rPr>
        <w:t>2, p.</w:t>
      </w:r>
      <w:del w:id="1415" w:author="Larissa Silva | Tikinet" w:date="2022-07-07T17:13:00Z">
        <w:r>
          <w:rPr>
            <w:rFonts w:eastAsia="Times New Roman" w:cs="Times New Roman" w:ascii="Times New Roman" w:hAnsi="Times New Roman"/>
            <w:color w:val="000000" w:themeColor="text1"/>
            <w:sz w:val="24"/>
            <w:szCs w:val="24"/>
            <w:highlight w:val="white"/>
            <w:lang w:val="fr-FR"/>
          </w:rPr>
          <w:delText xml:space="preserve"> </w:delText>
        </w:r>
      </w:del>
      <w:ins w:id="1416" w:author="Larissa Silva | Tikinet" w:date="2022-07-07T17:13:00Z">
        <w:r>
          <w:rPr>
            <w:rFonts w:eastAsia="Times New Roman" w:cs="Times New Roman" w:ascii="Times New Roman" w:hAnsi="Times New Roman"/>
            <w:color w:val="000000" w:themeColor="text1"/>
            <w:sz w:val="24"/>
            <w:szCs w:val="24"/>
            <w:highlight w:val="white"/>
            <w:lang w:val="fr-FR"/>
          </w:rPr>
          <w:t> </w:t>
        </w:r>
      </w:ins>
      <w:r>
        <w:rPr>
          <w:rFonts w:ascii="Times New Roman" w:hAnsi="Times New Roman"/>
          <w:color w:val="000000" w:themeColor="text1"/>
          <w:sz w:val="24"/>
          <w:highlight w:val="white"/>
          <w:lang w:val="fr-FR"/>
        </w:rPr>
        <w:t>441-455, 2020.</w:t>
      </w:r>
    </w:p>
    <w:p>
      <w:pPr>
        <w:pStyle w:val="Normal"/>
        <w:spacing w:before="0" w:after="120"/>
        <w:jc w:val="both"/>
        <w:rPr>
          <w:rFonts w:ascii="Times New Roman" w:hAnsi="Times New Roman" w:eastAsia="Times New Roman" w:cs="Times New Roman"/>
          <w:color w:val="000000" w:themeColor="text1"/>
          <w:sz w:val="24"/>
          <w:szCs w:val="24"/>
        </w:rPr>
      </w:pPr>
      <w:r>
        <w:rPr>
          <w:rFonts w:ascii="Times New Roman" w:hAnsi="Times New Roman"/>
          <w:color w:val="000000" w:themeColor="text1"/>
          <w:sz w:val="24"/>
          <w:lang w:val="fr-FR"/>
        </w:rPr>
        <w:t xml:space="preserve">NERI, Marcelo Côrtes; FONTES, Adriana. </w:t>
      </w:r>
      <w:r>
        <w:rPr>
          <w:rFonts w:eastAsia="Times New Roman" w:cs="Times New Roman" w:ascii="Times New Roman" w:hAnsi="Times New Roman"/>
          <w:color w:val="000000" w:themeColor="text1"/>
          <w:sz w:val="24"/>
          <w:szCs w:val="24"/>
        </w:rPr>
        <w:t xml:space="preserve">Informalidade e trabalho no Brasil: causas, consequências e caminhos de políticas públicas. </w:t>
      </w:r>
      <w:r>
        <w:rPr>
          <w:rFonts w:eastAsia="Times New Roman" w:cs="Times New Roman" w:ascii="Times New Roman" w:hAnsi="Times New Roman"/>
          <w:b/>
          <w:color w:val="000000" w:themeColor="text1"/>
          <w:sz w:val="24"/>
          <w:szCs w:val="24"/>
        </w:rPr>
        <w:t>FGV Social</w:t>
      </w:r>
      <w:del w:id="1417" w:author="Larissa Silva | Tikinet" w:date="2022-07-07T17:13:00Z">
        <w:r>
          <w:rPr>
            <w:rFonts w:eastAsia="Times New Roman" w:cs="Times New Roman" w:ascii="Times New Roman" w:hAnsi="Times New Roman"/>
            <w:b/>
            <w:color w:val="000000" w:themeColor="text1"/>
            <w:sz w:val="24"/>
            <w:szCs w:val="24"/>
          </w:rPr>
          <w:delText>.</w:delText>
        </w:r>
      </w:del>
      <w:ins w:id="1418" w:author="Larissa Silva | Tikinet" w:date="2022-07-07T17:13:00Z">
        <w:r>
          <w:rPr>
            <w:rFonts w:eastAsia="Times New Roman" w:cs="Times New Roman" w:ascii="Times New Roman" w:hAnsi="Times New Roman"/>
            <w:bCs/>
            <w:color w:val="000000" w:themeColor="text1"/>
            <w:sz w:val="24"/>
            <w:szCs w:val="24"/>
          </w:rPr>
          <w:t>,</w:t>
        </w:r>
      </w:ins>
      <w:r>
        <w:rPr>
          <w:rFonts w:eastAsia="Times New Roman" w:cs="Times New Roman" w:ascii="Times New Roman" w:hAnsi="Times New Roman"/>
          <w:color w:val="000000" w:themeColor="text1"/>
          <w:sz w:val="24"/>
          <w:szCs w:val="24"/>
        </w:rPr>
        <w:t xml:space="preserve"> Rio de Janeiro, </w:t>
      </w:r>
      <w:del w:id="1419" w:author="Larissa Silva | Tikinet" w:date="2022-07-07T17:13:00Z">
        <w:r>
          <w:rPr>
            <w:rFonts w:eastAsia="Times New Roman" w:cs="Times New Roman" w:ascii="Times New Roman" w:hAnsi="Times New Roman"/>
            <w:color w:val="000000" w:themeColor="text1"/>
            <w:sz w:val="24"/>
            <w:szCs w:val="24"/>
          </w:rPr>
          <w:delText>RJ</w:delText>
        </w:r>
      </w:del>
      <w:ins w:id="1420" w:author="Larissa Silva | Tikinet" w:date="2022-07-07T17:13:00Z">
        <w:r>
          <w:rPr>
            <w:rFonts w:eastAsia="Times New Roman" w:cs="Times New Roman" w:ascii="Times New Roman" w:hAnsi="Times New Roman"/>
            <w:color w:val="000000" w:themeColor="text1"/>
            <w:sz w:val="24"/>
            <w:szCs w:val="24"/>
          </w:rPr>
          <w:t>jul</w:t>
        </w:r>
      </w:ins>
      <w:r>
        <w:rPr>
          <w:rFonts w:eastAsia="Times New Roman" w:cs="Times New Roman" w:ascii="Times New Roman" w:hAnsi="Times New Roman"/>
          <w:color w:val="000000" w:themeColor="text1"/>
          <w:sz w:val="24"/>
          <w:szCs w:val="24"/>
        </w:rPr>
        <w:t xml:space="preserve">. 2010. </w:t>
      </w:r>
      <w:del w:id="1421" w:author="Larissa Silva | Tikinet" w:date="2022-07-07T17:13:00Z">
        <w:r>
          <w:rPr>
            <w:rFonts w:eastAsia="Times New Roman" w:cs="Times New Roman" w:ascii="Times New Roman" w:hAnsi="Times New Roman"/>
            <w:color w:val="000000" w:themeColor="text1"/>
            <w:sz w:val="24"/>
            <w:szCs w:val="24"/>
          </w:rPr>
          <w:delText>17 p.</w:delText>
        </w:r>
      </w:del>
      <w:ins w:id="1422" w:author="Larissa Silva | Tikinet" w:date="2022-07-07T17:13:00Z">
        <w:r>
          <w:rPr>
            <w:rFonts w:eastAsia="Times New Roman" w:cs="Times New Roman" w:ascii="Times New Roman" w:hAnsi="Times New Roman"/>
            <w:color w:val="000000" w:themeColor="text1"/>
            <w:sz w:val="24"/>
            <w:szCs w:val="24"/>
          </w:rPr>
          <w:t>Disponível em: https://cps.fgv.br/informalidade-e-trabalho-no-brasil-causas-consequencias-e-caminhos-de-politicas-publicas</w:t>
        </w:r>
      </w:ins>
      <w:ins w:id="1423" w:author="Larissa Silva | Tikinet" w:date="2022-07-07T17:13:00Z">
        <w:r>
          <w:rPr>
            <w:rFonts w:eastAsia="Times New Roman" w:cs="Times New Roman" w:ascii="Times New Roman" w:hAnsi="Times New Roman"/>
            <w:color w:val="000000" w:themeColor="text1"/>
            <w:sz w:val="24"/>
            <w:szCs w:val="24"/>
            <w:highlight w:val="yellow"/>
          </w:rPr>
          <w:t>. Acesso em:</w:t>
        </w:r>
      </w:ins>
    </w:p>
    <w:p>
      <w:pPr>
        <w:pStyle w:val="Normal"/>
        <w:spacing w:before="0" w:after="120"/>
        <w:jc w:val="both"/>
        <w:rPr>
          <w:rFonts w:ascii="Times New Roman" w:hAnsi="Times New Roman" w:eastAsia="Times New Roman" w:cs="Times New Roman"/>
          <w:b/>
          <w:b/>
          <w:color w:val="000000" w:themeColor="text1"/>
          <w:sz w:val="24"/>
          <w:szCs w:val="24"/>
        </w:rPr>
      </w:pPr>
      <w:r>
        <w:rPr>
          <w:rFonts w:eastAsia="Times New Roman" w:cs="Times New Roman" w:ascii="Times New Roman" w:hAnsi="Times New Roman"/>
          <w:color w:val="000000" w:themeColor="text1"/>
          <w:sz w:val="24"/>
          <w:szCs w:val="24"/>
        </w:rPr>
        <w:t xml:space="preserve">OLIVEIRA, Felipe. Ifood lança texto para rebater as críticas dos entregadores. </w:t>
      </w:r>
      <w:r>
        <w:rPr>
          <w:rFonts w:eastAsia="Times New Roman" w:cs="Times New Roman" w:ascii="Times New Roman" w:hAnsi="Times New Roman"/>
          <w:b/>
          <w:color w:val="000000" w:themeColor="text1"/>
          <w:sz w:val="24"/>
          <w:szCs w:val="24"/>
        </w:rPr>
        <w:t>Tilt</w:t>
      </w:r>
      <w:del w:id="1424" w:author="Larissa Silva | Tikinet" w:date="2022-07-07T17:15:00Z">
        <w:r>
          <w:rPr>
            <w:rFonts w:eastAsia="Times New Roman" w:cs="Times New Roman" w:ascii="Times New Roman" w:hAnsi="Times New Roman"/>
            <w:b/>
            <w:bCs/>
            <w:color w:val="000000" w:themeColor="text1"/>
            <w:sz w:val="24"/>
            <w:szCs w:val="24"/>
          </w:rPr>
          <w:delText>:</w:delText>
        </w:r>
      </w:del>
      <w:del w:id="1425" w:author="Larissa Silva | Tikinet" w:date="2022-07-07T17:15:00Z">
        <w:r>
          <w:rPr>
            <w:rFonts w:eastAsia="Times New Roman" w:cs="Times New Roman" w:ascii="Times New Roman" w:hAnsi="Times New Roman"/>
            <w:b/>
            <w:color w:val="000000" w:themeColor="text1"/>
            <w:sz w:val="24"/>
            <w:szCs w:val="24"/>
          </w:rPr>
          <w:delText xml:space="preserve"> negócios</w:delText>
        </w:r>
      </w:del>
      <w:r>
        <w:rPr>
          <w:rFonts w:eastAsia="Times New Roman" w:cs="Times New Roman" w:ascii="Times New Roman" w:hAnsi="Times New Roman"/>
          <w:color w:val="000000" w:themeColor="text1"/>
          <w:sz w:val="24"/>
          <w:szCs w:val="24"/>
        </w:rPr>
        <w:t>,</w:t>
      </w:r>
      <w:ins w:id="1426" w:author="Larissa Silva | Tikinet" w:date="2022-07-07T17:16:00Z">
        <w:r>
          <w:rPr>
            <w:rFonts w:eastAsia="Times New Roman" w:cs="Times New Roman" w:ascii="Times New Roman" w:hAnsi="Times New Roman"/>
            <w:color w:val="000000" w:themeColor="text1"/>
            <w:sz w:val="24"/>
            <w:szCs w:val="24"/>
          </w:rPr>
          <w:t xml:space="preserve"> São Paulo,</w:t>
        </w:r>
      </w:ins>
      <w:r>
        <w:rPr>
          <w:rFonts w:eastAsia="Times New Roman" w:cs="Times New Roman" w:ascii="Times New Roman" w:hAnsi="Times New Roman"/>
          <w:color w:val="000000" w:themeColor="text1"/>
          <w:sz w:val="24"/>
          <w:szCs w:val="24"/>
        </w:rPr>
        <w:t xml:space="preserve"> </w:t>
      </w:r>
      <w:del w:id="1427" w:author="Larissa Silva | Tikinet" w:date="2022-07-07T17:16:00Z">
        <w:r>
          <w:rPr>
            <w:rFonts w:eastAsia="Times New Roman" w:cs="Times New Roman" w:ascii="Times New Roman" w:hAnsi="Times New Roman"/>
            <w:color w:val="000000" w:themeColor="text1"/>
            <w:sz w:val="24"/>
            <w:szCs w:val="24"/>
          </w:rPr>
          <w:delText>0</w:delText>
        </w:r>
      </w:del>
      <w:r>
        <w:rPr>
          <w:rFonts w:eastAsia="Times New Roman" w:cs="Times New Roman" w:ascii="Times New Roman" w:hAnsi="Times New Roman"/>
          <w:color w:val="000000" w:themeColor="text1"/>
          <w:sz w:val="24"/>
          <w:szCs w:val="24"/>
        </w:rPr>
        <w:t xml:space="preserve">1 jul. 2020. </w:t>
      </w:r>
      <w:del w:id="1428" w:author="Larissa Silva | Tikinet" w:date="2022-07-07T17:17:00Z">
        <w:r>
          <w:rPr>
            <w:rFonts w:eastAsia="Times New Roman" w:cs="Times New Roman" w:ascii="Times New Roman" w:hAnsi="Times New Roman"/>
            <w:color w:val="000000" w:themeColor="text1"/>
            <w:sz w:val="24"/>
            <w:szCs w:val="24"/>
          </w:rPr>
          <w:delText xml:space="preserve">Vídeo 5:12 min. </w:delText>
        </w:r>
      </w:del>
      <w:r>
        <w:rPr>
          <w:rFonts w:eastAsia="Times New Roman" w:cs="Times New Roman" w:ascii="Times New Roman" w:hAnsi="Times New Roman"/>
          <w:color w:val="000000" w:themeColor="text1"/>
          <w:sz w:val="24"/>
          <w:szCs w:val="24"/>
        </w:rPr>
        <w:t>Disponível em:</w:t>
      </w:r>
      <w:r>
        <w:rPr>
          <w:rFonts w:eastAsia="Times New Roman" w:cs="Times New Roman" w:ascii="Times New Roman" w:hAnsi="Times New Roman"/>
          <w:b/>
          <w:color w:val="000000" w:themeColor="text1"/>
          <w:sz w:val="24"/>
          <w:szCs w:val="24"/>
        </w:rPr>
        <w:t xml:space="preserve"> </w:t>
      </w:r>
      <w:r>
        <w:rPr>
          <w:rFonts w:eastAsia="Times New Roman" w:cs="Times New Roman" w:ascii="Times New Roman" w:hAnsi="Times New Roman"/>
          <w:color w:val="000000" w:themeColor="text1"/>
          <w:sz w:val="24"/>
          <w:szCs w:val="24"/>
        </w:rPr>
        <w:t>https://www.uol.com.br/tilt/noticias/redacao/2020/07/01/em-meio-a-greve-ifood-divulga-texto-no-app-sobre-relacao-com-entregadores.htm. Acesso em: 10 jun. 2020.</w:t>
      </w:r>
    </w:p>
    <w:p>
      <w:pPr>
        <w:pStyle w:val="Normal"/>
        <w:spacing w:before="0" w:after="120"/>
        <w:jc w:val="both"/>
        <w:rPr>
          <w:rFonts w:ascii="Times New Roman" w:hAnsi="Times New Roman" w:eastAsia="Times New Roman" w:cs="Times New Roman"/>
          <w:color w:val="000000" w:themeColor="text1"/>
          <w:sz w:val="24"/>
          <w:szCs w:val="24"/>
          <w:lang w:val="es-ES"/>
          <w:del w:id="1438" w:author="Larissa Silva | Tikinet" w:date="2022-07-07T17:18:00Z"/>
        </w:rPr>
      </w:pPr>
      <w:r>
        <w:rPr>
          <w:rFonts w:eastAsia="Times New Roman" w:cs="Times New Roman" w:ascii="Times New Roman" w:hAnsi="Times New Roman"/>
          <w:color w:val="000000" w:themeColor="text1"/>
          <w:sz w:val="24"/>
          <w:szCs w:val="24"/>
          <w:lang w:val="it-IT"/>
        </w:rPr>
        <w:t xml:space="preserve">OLTRAMARI, Andrea Poleto; PICCININI, Valmiria Carolina. </w:t>
      </w:r>
      <w:r>
        <w:rPr>
          <w:rFonts w:eastAsia="Times New Roman" w:cs="Times New Roman" w:ascii="Times New Roman" w:hAnsi="Times New Roman"/>
          <w:color w:val="000000" w:themeColor="text1"/>
          <w:sz w:val="24"/>
          <w:szCs w:val="24"/>
        </w:rPr>
        <w:t xml:space="preserve">Reestruturação produtiva e formas de flexibilização do trabalho. </w:t>
      </w:r>
      <w:r>
        <w:rPr>
          <w:rFonts w:eastAsia="Times New Roman" w:cs="Times New Roman" w:ascii="Times New Roman" w:hAnsi="Times New Roman"/>
          <w:b/>
          <w:color w:val="000000" w:themeColor="text1"/>
          <w:sz w:val="24"/>
          <w:szCs w:val="24"/>
          <w:lang w:val="es-ES"/>
        </w:rPr>
        <w:t>Organizações &amp; Sociedade</w:t>
      </w:r>
      <w:r>
        <w:rPr>
          <w:rFonts w:eastAsia="Times New Roman" w:cs="Times New Roman" w:ascii="Times New Roman" w:hAnsi="Times New Roman"/>
          <w:color w:val="000000" w:themeColor="text1"/>
          <w:sz w:val="24"/>
          <w:szCs w:val="24"/>
          <w:lang w:val="es-ES"/>
        </w:rPr>
        <w:t xml:space="preserve">, </w:t>
      </w:r>
      <w:ins w:id="1429" w:author="Larissa Silva | Tikinet" w:date="2022-07-07T17:18:00Z">
        <w:r>
          <w:rPr>
            <w:rFonts w:eastAsia="Times New Roman" w:cs="Times New Roman" w:ascii="Times New Roman" w:hAnsi="Times New Roman"/>
            <w:color w:val="000000" w:themeColor="text1"/>
            <w:sz w:val="24"/>
            <w:szCs w:val="24"/>
            <w:lang w:val="es-ES"/>
          </w:rPr>
          <w:t xml:space="preserve">Salvador, </w:t>
        </w:r>
      </w:ins>
      <w:r>
        <w:rPr>
          <w:rFonts w:eastAsia="Times New Roman" w:cs="Times New Roman" w:ascii="Times New Roman" w:hAnsi="Times New Roman"/>
          <w:color w:val="000000" w:themeColor="text1"/>
          <w:sz w:val="24"/>
          <w:szCs w:val="24"/>
          <w:lang w:val="es-ES"/>
        </w:rPr>
        <w:t>v.</w:t>
      </w:r>
      <w:del w:id="1430" w:author="Larissa Silva | Tikinet" w:date="2022-07-07T17:18:00Z">
        <w:r>
          <w:rPr>
            <w:rFonts w:eastAsia="Times New Roman" w:cs="Times New Roman" w:ascii="Times New Roman" w:hAnsi="Times New Roman"/>
            <w:color w:val="000000" w:themeColor="text1"/>
            <w:sz w:val="24"/>
            <w:szCs w:val="24"/>
            <w:lang w:val="es-ES"/>
          </w:rPr>
          <w:delText xml:space="preserve"> </w:delText>
        </w:r>
      </w:del>
      <w:ins w:id="1431" w:author="Larissa Silva | Tikinet" w:date="2022-07-07T17:18:00Z">
        <w:r>
          <w:rPr>
            <w:rFonts w:eastAsia="Times New Roman" w:cs="Times New Roman" w:ascii="Times New Roman" w:hAnsi="Times New Roman"/>
            <w:color w:val="000000" w:themeColor="text1"/>
            <w:sz w:val="24"/>
            <w:szCs w:val="24"/>
            <w:lang w:val="es-ES"/>
          </w:rPr>
          <w:t> </w:t>
        </w:r>
      </w:ins>
      <w:r>
        <w:rPr>
          <w:rFonts w:eastAsia="Times New Roman" w:cs="Times New Roman" w:ascii="Times New Roman" w:hAnsi="Times New Roman"/>
          <w:color w:val="000000" w:themeColor="text1"/>
          <w:sz w:val="24"/>
          <w:szCs w:val="24"/>
          <w:lang w:val="es-ES"/>
        </w:rPr>
        <w:t>13, n.</w:t>
      </w:r>
      <w:del w:id="1432" w:author="Larissa Silva | Tikinet" w:date="2022-07-07T17:18:00Z">
        <w:r>
          <w:rPr>
            <w:rFonts w:eastAsia="Times New Roman" w:cs="Times New Roman" w:ascii="Times New Roman" w:hAnsi="Times New Roman"/>
            <w:color w:val="000000" w:themeColor="text1"/>
            <w:sz w:val="24"/>
            <w:szCs w:val="24"/>
            <w:lang w:val="es-ES"/>
          </w:rPr>
          <w:delText xml:space="preserve"> </w:delText>
        </w:r>
      </w:del>
      <w:ins w:id="1433" w:author="Larissa Silva | Tikinet" w:date="2022-07-07T17:18:00Z">
        <w:r>
          <w:rPr>
            <w:rFonts w:eastAsia="Times New Roman" w:cs="Times New Roman" w:ascii="Times New Roman" w:hAnsi="Times New Roman"/>
            <w:color w:val="000000" w:themeColor="text1"/>
            <w:sz w:val="24"/>
            <w:szCs w:val="24"/>
            <w:lang w:val="es-ES"/>
          </w:rPr>
          <w:t> </w:t>
        </w:r>
      </w:ins>
      <w:r>
        <w:rPr>
          <w:rFonts w:eastAsia="Times New Roman" w:cs="Times New Roman" w:ascii="Times New Roman" w:hAnsi="Times New Roman"/>
          <w:color w:val="000000" w:themeColor="text1"/>
          <w:sz w:val="24"/>
          <w:szCs w:val="24"/>
          <w:lang w:val="es-ES"/>
        </w:rPr>
        <w:t xml:space="preserve">36, </w:t>
      </w:r>
      <w:ins w:id="1434" w:author="Larissa Silva | Tikinet" w:date="2022-07-07T17:18:00Z">
        <w:bookmarkStart w:id="6" w:name="move108106716"/>
        <w:r>
          <w:rPr>
            <w:rFonts w:eastAsia="Times New Roman" w:cs="Times New Roman" w:ascii="Times New Roman" w:hAnsi="Times New Roman"/>
            <w:color w:val="000000" w:themeColor="text1"/>
            <w:sz w:val="24"/>
            <w:szCs w:val="24"/>
            <w:lang w:val="es-ES"/>
          </w:rPr>
          <w:t xml:space="preserve">p. 85-106, </w:t>
        </w:r>
      </w:ins>
      <w:del w:id="1435" w:author="Larissa Silva | Tikinet" w:date="2022-07-07T17:18:00Z">
        <w:bookmarkEnd w:id="6"/>
        <w:r>
          <w:rPr>
            <w:rFonts w:eastAsia="Times New Roman" w:cs="Times New Roman" w:ascii="Times New Roman" w:hAnsi="Times New Roman"/>
            <w:color w:val="000000" w:themeColor="text1"/>
            <w:sz w:val="24"/>
            <w:szCs w:val="24"/>
            <w:lang w:val="es-ES"/>
          </w:rPr>
          <w:delText xml:space="preserve">jan./mar. </w:delText>
        </w:r>
      </w:del>
      <w:r>
        <w:rPr>
          <w:rFonts w:eastAsia="Times New Roman" w:cs="Times New Roman" w:ascii="Times New Roman" w:hAnsi="Times New Roman"/>
          <w:color w:val="000000" w:themeColor="text1"/>
          <w:sz w:val="24"/>
          <w:szCs w:val="24"/>
          <w:lang w:val="es-ES"/>
        </w:rPr>
        <w:t>2006.</w:t>
      </w:r>
      <w:del w:id="1436" w:author="Larissa Silva | Tikinet" w:date="2022-07-07T17:18:00Z">
        <w:r>
          <w:rPr>
            <w:rFonts w:eastAsia="Times New Roman" w:cs="Times New Roman" w:ascii="Times New Roman" w:hAnsi="Times New Roman"/>
            <w:color w:val="000000" w:themeColor="text1"/>
            <w:sz w:val="24"/>
            <w:szCs w:val="24"/>
            <w:lang w:val="es-ES"/>
          </w:rPr>
          <w:delText xml:space="preserve"> </w:delText>
        </w:r>
      </w:del>
      <w:del w:id="1437" w:author="Larissa Silva | Tikinet" w:date="2022-07-07T17:18:00Z">
        <w:bookmarkStart w:id="7" w:name="move10810671611"/>
        <w:r>
          <w:rPr>
            <w:rFonts w:eastAsia="Times New Roman" w:cs="Times New Roman" w:ascii="Times New Roman" w:hAnsi="Times New Roman"/>
            <w:color w:val="000000" w:themeColor="text1"/>
            <w:sz w:val="24"/>
            <w:szCs w:val="24"/>
            <w:lang w:val="es-ES"/>
          </w:rPr>
          <w:delText>p. 85-106.</w:delText>
        </w:r>
      </w:del>
      <w:bookmarkEnd w:id="7"/>
    </w:p>
    <w:p>
      <w:pPr>
        <w:pStyle w:val="Normal"/>
        <w:spacing w:before="0" w:after="120"/>
        <w:jc w:val="both"/>
        <w:rPr>
          <w:rFonts w:ascii="Times New Roman" w:hAnsi="Times New Roman" w:eastAsia="Times New Roman" w:cs="Times New Roman"/>
          <w:color w:val="000000" w:themeColor="text1"/>
          <w:sz w:val="24"/>
          <w:szCs w:val="24"/>
          <w:lang w:val="es-ES"/>
        </w:rPr>
      </w:pPr>
      <w:ins w:id="1439" w:author="Larissa Silva | Tikinet" w:date="2022-07-07T17:19:00Z">
        <w:r>
          <w:rPr>
            <w:rFonts w:eastAsia="Times New Roman" w:cs="Times New Roman" w:ascii="Times New Roman" w:hAnsi="Times New Roman"/>
            <w:color w:val="000000" w:themeColor="text1"/>
            <w:sz w:val="24"/>
            <w:szCs w:val="24"/>
            <w:lang w:val="es-ES"/>
          </w:rPr>
          <w:t xml:space="preserve">OIT </w:t>
        </w:r>
      </w:ins>
      <w:ins w:id="1440" w:author="Larissa Silva | Tikinet" w:date="2022-07-07T17:20:00Z">
        <w:r>
          <w:rPr>
            <w:rFonts w:eastAsia="Times New Roman" w:cs="Times New Roman" w:ascii="Times New Roman" w:hAnsi="Times New Roman"/>
            <w:color w:val="000000" w:themeColor="text1"/>
            <w:sz w:val="24"/>
            <w:szCs w:val="24"/>
            <w:lang w:val="es-ES"/>
          </w:rPr>
          <w:t xml:space="preserve">– </w:t>
        </w:r>
      </w:ins>
      <w:del w:id="1441" w:author="Larissa Silva | Tikinet" w:date="2022-07-07T17:20:00Z">
        <w:r>
          <w:rPr>
            <w:rFonts w:eastAsia="Times New Roman" w:cs="Times New Roman" w:ascii="Times New Roman" w:hAnsi="Times New Roman"/>
            <w:color w:val="000000" w:themeColor="text1"/>
            <w:sz w:val="24"/>
            <w:szCs w:val="24"/>
            <w:lang w:val="es-ES"/>
          </w:rPr>
          <w:delText>ORGANIZAÇÃO INTERNACIONAL DO TRABALHO</w:delText>
        </w:r>
      </w:del>
      <w:ins w:id="1442" w:author="Larissa Silva | Tikinet" w:date="2022-07-07T17:20:00Z">
        <w:r>
          <w:rPr>
            <w:rFonts w:eastAsia="Times New Roman" w:cs="Times New Roman" w:ascii="Times New Roman" w:hAnsi="Times New Roman"/>
            <w:color w:val="000000" w:themeColor="text1"/>
            <w:sz w:val="24"/>
            <w:szCs w:val="24"/>
            <w:lang w:val="es-ES"/>
          </w:rPr>
          <w:t>ORGANIZACIÓN INTERNACIONAL DEL TRABAJO</w:t>
        </w:r>
      </w:ins>
      <w:ins w:id="1443" w:author="Beatriz dos Santos | Tikinet" w:date="2022-07-11T18:07:00Z">
        <w:r>
          <w:rPr>
            <w:rFonts w:eastAsia="Times New Roman" w:cs="Times New Roman" w:ascii="Times New Roman" w:hAnsi="Times New Roman"/>
            <w:color w:val="000000" w:themeColor="text1"/>
            <w:sz w:val="24"/>
            <w:szCs w:val="24"/>
            <w:lang w:val="es-ES"/>
          </w:rPr>
          <w:t xml:space="preserve"> </w:t>
        </w:r>
      </w:ins>
      <w:del w:id="1444" w:author="Beatriz dos Santos | Tikinet" w:date="2022-07-12T15:04:00Z">
        <w:r>
          <w:rPr>
            <w:rFonts w:eastAsia="Times New Roman" w:cs="Times New Roman" w:ascii="Times New Roman" w:hAnsi="Times New Roman"/>
            <w:color w:val="000000" w:themeColor="text1"/>
            <w:sz w:val="24"/>
            <w:szCs w:val="24"/>
            <w:lang w:val="es-ES"/>
          </w:rPr>
          <w:delText xml:space="preserve"> </w:delText>
        </w:r>
      </w:del>
      <w:del w:id="1445" w:author="Larissa Silva | Tikinet" w:date="2022-07-07T17:20:00Z">
        <w:r>
          <w:rPr>
            <w:rFonts w:eastAsia="Times New Roman" w:cs="Times New Roman" w:ascii="Times New Roman" w:hAnsi="Times New Roman"/>
            <w:color w:val="000000" w:themeColor="text1"/>
            <w:sz w:val="24"/>
            <w:szCs w:val="24"/>
            <w:lang w:val="es-ES"/>
          </w:rPr>
          <w:delText>(OIT)</w:delText>
        </w:r>
      </w:del>
      <w:r>
        <w:rPr>
          <w:rFonts w:eastAsia="Times New Roman" w:cs="Times New Roman" w:ascii="Times New Roman" w:hAnsi="Times New Roman"/>
          <w:color w:val="000000" w:themeColor="text1"/>
          <w:sz w:val="24"/>
          <w:szCs w:val="24"/>
          <w:lang w:val="es-ES"/>
        </w:rPr>
        <w:t>.</w:t>
      </w:r>
      <w:r>
        <w:rPr>
          <w:rFonts w:eastAsia="Times New Roman" w:cs="Times New Roman" w:ascii="Times New Roman" w:hAnsi="Times New Roman"/>
          <w:i/>
          <w:color w:val="000000" w:themeColor="text1"/>
          <w:sz w:val="24"/>
          <w:szCs w:val="24"/>
          <w:lang w:val="es-ES"/>
        </w:rPr>
        <w:t xml:space="preserve"> </w:t>
      </w:r>
      <w:r>
        <w:rPr>
          <w:rFonts w:eastAsia="Times New Roman" w:cs="Times New Roman" w:ascii="Times New Roman" w:hAnsi="Times New Roman"/>
          <w:b/>
          <w:color w:val="000000" w:themeColor="text1"/>
          <w:sz w:val="24"/>
          <w:szCs w:val="24"/>
          <w:lang w:val="es-ES"/>
        </w:rPr>
        <w:t>Las plataformas digitales y el futuro del trabajo: cómo fomentar el trabajo decente en el mundo digital</w:t>
      </w:r>
      <w:r>
        <w:rPr>
          <w:rFonts w:eastAsia="Times New Roman" w:cs="Times New Roman" w:ascii="Times New Roman" w:hAnsi="Times New Roman"/>
          <w:iCs/>
          <w:color w:val="000000" w:themeColor="text1"/>
          <w:sz w:val="24"/>
          <w:szCs w:val="24"/>
          <w:lang w:val="es-ES"/>
        </w:rPr>
        <w:t xml:space="preserve">. </w:t>
      </w:r>
      <w:r>
        <w:rPr>
          <w:rFonts w:eastAsia="Times New Roman" w:cs="Times New Roman" w:ascii="Times New Roman" w:hAnsi="Times New Roman"/>
          <w:iCs/>
          <w:color w:val="000000" w:themeColor="text1"/>
          <w:sz w:val="24"/>
          <w:szCs w:val="24"/>
        </w:rPr>
        <w:t>G</w:t>
      </w:r>
      <w:ins w:id="1446" w:author="Larissa Silva | Tikinet" w:date="2022-07-07T17:20:00Z">
        <w:r>
          <w:rPr>
            <w:rFonts w:eastAsia="Times New Roman" w:cs="Times New Roman" w:ascii="Times New Roman" w:hAnsi="Times New Roman"/>
            <w:color w:val="000000" w:themeColor="text1"/>
            <w:sz w:val="24"/>
            <w:szCs w:val="24"/>
          </w:rPr>
          <w:t>i</w:t>
        </w:r>
      </w:ins>
      <w:del w:id="1447" w:author="Larissa Silva | Tikinet" w:date="2022-07-07T17:20:00Z">
        <w:r>
          <w:rPr>
            <w:rFonts w:eastAsia="Times New Roman" w:cs="Times New Roman" w:ascii="Times New Roman" w:hAnsi="Times New Roman"/>
            <w:color w:val="000000" w:themeColor="text1"/>
            <w:sz w:val="24"/>
            <w:szCs w:val="24"/>
          </w:rPr>
          <w:delText>e</w:delText>
        </w:r>
      </w:del>
      <w:r>
        <w:rPr>
          <w:rFonts w:eastAsia="Times New Roman" w:cs="Times New Roman" w:ascii="Times New Roman" w:hAnsi="Times New Roman"/>
          <w:color w:val="000000" w:themeColor="text1"/>
          <w:sz w:val="24"/>
          <w:szCs w:val="24"/>
        </w:rPr>
        <w:t>nebra</w:t>
      </w:r>
      <w:ins w:id="1448" w:author="Larissa Silva | Tikinet" w:date="2022-07-07T17:20:00Z">
        <w:r>
          <w:rPr>
            <w:rFonts w:eastAsia="Times New Roman" w:cs="Times New Roman" w:ascii="Times New Roman" w:hAnsi="Times New Roman"/>
            <w:color w:val="000000" w:themeColor="text1"/>
            <w:sz w:val="24"/>
            <w:szCs w:val="24"/>
          </w:rPr>
          <w:t>:</w:t>
        </w:r>
      </w:ins>
      <w:del w:id="1449" w:author="Larissa Silva | Tikinet" w:date="2022-07-07T17:20:00Z">
        <w:r>
          <w:rPr>
            <w:rFonts w:eastAsia="Times New Roman" w:cs="Times New Roman" w:ascii="Times New Roman" w:hAnsi="Times New Roman"/>
            <w:i/>
            <w:color w:val="000000" w:themeColor="text1"/>
            <w:sz w:val="24"/>
            <w:szCs w:val="24"/>
          </w:rPr>
          <w:delText>.</w:delText>
        </w:r>
      </w:del>
      <w:ins w:id="1450" w:author="Larissa Silva | Tikinet" w:date="2022-07-07T17:20:00Z">
        <w:r>
          <w:rPr>
            <w:rFonts w:eastAsia="Times New Roman" w:cs="Times New Roman" w:ascii="Times New Roman" w:hAnsi="Times New Roman"/>
            <w:iCs/>
            <w:color w:val="000000" w:themeColor="text1"/>
            <w:sz w:val="24"/>
            <w:szCs w:val="24"/>
          </w:rPr>
          <w:t xml:space="preserve"> </w:t>
        </w:r>
      </w:ins>
      <w:ins w:id="1451" w:author="Larissa Silva | Tikinet" w:date="2022-07-07T17:21:00Z">
        <w:r>
          <w:rPr>
            <w:rFonts w:eastAsia="Times New Roman" w:cs="Times New Roman" w:ascii="Times New Roman" w:hAnsi="Times New Roman"/>
            <w:iCs/>
            <w:color w:val="000000" w:themeColor="text1"/>
            <w:sz w:val="24"/>
            <w:szCs w:val="24"/>
          </w:rPr>
          <w:t>Oficina Internacional del Trabajo,</w:t>
        </w:r>
      </w:ins>
      <w:r>
        <w:rPr>
          <w:rFonts w:eastAsia="Times New Roman" w:cs="Times New Roman" w:ascii="Times New Roman" w:hAnsi="Times New Roman"/>
          <w:color w:val="000000" w:themeColor="text1"/>
          <w:sz w:val="24"/>
          <w:szCs w:val="24"/>
        </w:rPr>
        <w:t xml:space="preserve"> 2019. </w:t>
      </w:r>
      <w:del w:id="1452" w:author="Larissa Silva | Tikinet" w:date="2022-07-07T17:21:00Z">
        <w:r>
          <w:rPr>
            <w:rFonts w:eastAsia="Times New Roman" w:cs="Times New Roman" w:ascii="Times New Roman" w:hAnsi="Times New Roman"/>
            <w:color w:val="000000" w:themeColor="text1"/>
            <w:sz w:val="24"/>
            <w:szCs w:val="24"/>
          </w:rPr>
          <w:delText xml:space="preserve">170p. </w:delText>
        </w:r>
      </w:del>
      <w:r>
        <w:rPr>
          <w:rFonts w:eastAsia="Times New Roman" w:cs="Times New Roman" w:ascii="Times New Roman" w:hAnsi="Times New Roman"/>
          <w:color w:val="000000" w:themeColor="text1"/>
          <w:sz w:val="24"/>
          <w:szCs w:val="24"/>
        </w:rPr>
        <w:t>Disponível em: https://www.ilo.org/global/publications/books/WCMS_684183/lang--es/index.htm. Acesso em: 20 jun. 2020.</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PIRES, Luiza Nassif; CARVALHO, Laura; XAVIER, Laura de Lima. Covid-19 e desigualdade no Brasil. </w:t>
      </w:r>
      <w:del w:id="1453" w:author="Larissa Silva | Tikinet" w:date="2022-07-07T17:22:00Z">
        <w:r>
          <w:rPr>
            <w:rFonts w:eastAsia="Times New Roman" w:cs="Times New Roman" w:ascii="Times New Roman" w:hAnsi="Times New Roman"/>
            <w:color w:val="000000" w:themeColor="text1"/>
            <w:sz w:val="24"/>
            <w:szCs w:val="24"/>
          </w:rPr>
          <w:delText>Centro Brasileiro de Estudos de Saúde</w:delText>
        </w:r>
      </w:del>
      <w:ins w:id="1454" w:author="Larissa Silva | Tikinet" w:date="2022-07-07T17:22:00Z">
        <w:r>
          <w:rPr>
            <w:rFonts w:eastAsia="Times New Roman" w:cs="Times New Roman" w:ascii="Times New Roman" w:hAnsi="Times New Roman"/>
            <w:color w:val="000000" w:themeColor="text1"/>
            <w:sz w:val="24"/>
            <w:szCs w:val="24"/>
          </w:rPr>
          <w:t>Cebes, Rio de Janeiro,</w:t>
        </w:r>
      </w:ins>
      <w:del w:id="1455" w:author="Larissa Silva | Tikinet" w:date="2022-07-07T17:22:00Z">
        <w:r>
          <w:rPr>
            <w:rFonts w:eastAsia="Times New Roman" w:cs="Times New Roman" w:ascii="Times New Roman" w:hAnsi="Times New Roman"/>
            <w:color w:val="000000" w:themeColor="text1"/>
            <w:sz w:val="24"/>
            <w:szCs w:val="24"/>
          </w:rPr>
          <w:delText>.</w:delText>
        </w:r>
      </w:del>
      <w:ins w:id="1456" w:author="Larissa Silva | Tikinet" w:date="2022-07-07T17:22:00Z">
        <w:r>
          <w:rPr>
            <w:rFonts w:eastAsia="Times New Roman" w:cs="Times New Roman" w:ascii="Times New Roman" w:hAnsi="Times New Roman"/>
            <w:color w:val="000000" w:themeColor="text1"/>
            <w:sz w:val="24"/>
            <w:szCs w:val="24"/>
          </w:rPr>
          <w:t xml:space="preserve"> 6 abr.</w:t>
        </w:r>
      </w:ins>
      <w:r>
        <w:rPr>
          <w:rFonts w:eastAsia="Times New Roman" w:cs="Times New Roman" w:ascii="Times New Roman" w:hAnsi="Times New Roman"/>
          <w:color w:val="000000" w:themeColor="text1"/>
          <w:sz w:val="24"/>
          <w:szCs w:val="24"/>
        </w:rPr>
        <w:t xml:space="preserve"> 2020. Disponível em: http://cebes.org.br/2020/04/covid-19-e-desigualdade-no-brasil/. Acesso: 25 ago. 2020.</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RICHARDSON, Roberto Jarry. </w:t>
      </w:r>
      <w:r>
        <w:rPr>
          <w:rFonts w:eastAsia="Times New Roman" w:cs="Times New Roman" w:ascii="Times New Roman" w:hAnsi="Times New Roman"/>
          <w:b/>
          <w:color w:val="000000" w:themeColor="text1"/>
          <w:sz w:val="24"/>
          <w:szCs w:val="24"/>
        </w:rPr>
        <w:t>Pesquisa social</w:t>
      </w:r>
      <w:r>
        <w:rPr>
          <w:rFonts w:eastAsia="Times New Roman" w:cs="Times New Roman" w:ascii="Times New Roman" w:hAnsi="Times New Roman"/>
          <w:color w:val="000000" w:themeColor="text1"/>
          <w:sz w:val="24"/>
          <w:szCs w:val="24"/>
        </w:rPr>
        <w:t>: métodos e técnicas. 4.</w:t>
      </w:r>
      <w:del w:id="1457" w:author="Larissa Silva | Tikinet" w:date="2022-07-07T17:23:00Z">
        <w:r>
          <w:rPr>
            <w:rFonts w:eastAsia="Times New Roman" w:cs="Times New Roman" w:ascii="Times New Roman" w:hAnsi="Times New Roman"/>
            <w:color w:val="000000" w:themeColor="text1"/>
            <w:sz w:val="24"/>
            <w:szCs w:val="24"/>
          </w:rPr>
          <w:delText xml:space="preserve"> </w:delText>
        </w:r>
      </w:del>
      <w:ins w:id="1458" w:author="Larissa Silva | Tikinet" w:date="2022-07-07T17:23: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ed. São Paulo: Atlas, 2017.</w:t>
      </w:r>
    </w:p>
    <w:p>
      <w:pPr>
        <w:pStyle w:val="Normal"/>
        <w:spacing w:before="0" w:after="120"/>
        <w:jc w:val="both"/>
        <w:rPr>
          <w:rFonts w:ascii="Times New Roman" w:hAnsi="Times New Roman" w:eastAsia="Times New Roman" w:cs="Times New Roman"/>
          <w:color w:val="000000" w:themeColor="text1"/>
          <w:sz w:val="24"/>
          <w:szCs w:val="24"/>
          <w:lang w:val="en-US"/>
        </w:rPr>
      </w:pPr>
      <w:r>
        <w:rPr>
          <w:rFonts w:eastAsia="Times New Roman" w:cs="Times New Roman" w:ascii="Times New Roman" w:hAnsi="Times New Roman"/>
          <w:color w:val="000000" w:themeColor="text1"/>
          <w:sz w:val="24"/>
          <w:szCs w:val="24"/>
        </w:rPr>
        <w:t xml:space="preserve">SELL, Cleiton Lixieski. Dos modos de produção da manufatura à uberização dos processos de trabalho. </w:t>
      </w:r>
      <w:r>
        <w:rPr>
          <w:rFonts w:eastAsia="Times New Roman" w:cs="Times New Roman" w:ascii="Times New Roman" w:hAnsi="Times New Roman"/>
          <w:b/>
          <w:color w:val="000000" w:themeColor="text1"/>
          <w:sz w:val="24"/>
          <w:szCs w:val="24"/>
          <w:lang w:val="en-US"/>
        </w:rPr>
        <w:t>Direito em Debate</w:t>
      </w:r>
      <w:r>
        <w:rPr>
          <w:rFonts w:eastAsia="Times New Roman" w:cs="Times New Roman" w:ascii="Times New Roman" w:hAnsi="Times New Roman"/>
          <w:bCs/>
          <w:color w:val="000000" w:themeColor="text1"/>
          <w:sz w:val="24"/>
          <w:szCs w:val="24"/>
          <w:lang w:val="en-US"/>
        </w:rPr>
        <w:t xml:space="preserve">, </w:t>
      </w:r>
      <w:del w:id="1459" w:author="Larissa Silva | Tikinet" w:date="2022-07-07T17:24:00Z">
        <w:r>
          <w:rPr>
            <w:rFonts w:eastAsia="Times New Roman" w:cs="Times New Roman" w:ascii="Times New Roman" w:hAnsi="Times New Roman"/>
            <w:bCs/>
            <w:color w:val="000000" w:themeColor="text1"/>
            <w:sz w:val="24"/>
            <w:szCs w:val="24"/>
            <w:lang w:val="en-US"/>
          </w:rPr>
          <w:delText>Revista do Departamento de Ciências Jurídicas e Sociais da Uni</w:delText>
        </w:r>
      </w:del>
      <w:ins w:id="1460" w:author="Larissa Silva | Tikinet" w:date="2022-07-07T17:24:00Z">
        <w:r>
          <w:rPr>
            <w:rFonts w:eastAsia="Times New Roman" w:cs="Times New Roman" w:ascii="Times New Roman" w:hAnsi="Times New Roman"/>
            <w:color w:val="000000" w:themeColor="text1"/>
            <w:sz w:val="24"/>
            <w:szCs w:val="24"/>
            <w:lang w:val="en-US"/>
          </w:rPr>
          <w:t>I</w:t>
        </w:r>
      </w:ins>
      <w:r>
        <w:rPr>
          <w:rFonts w:eastAsia="Times New Roman" w:cs="Times New Roman" w:ascii="Times New Roman" w:hAnsi="Times New Roman"/>
          <w:color w:val="000000" w:themeColor="text1"/>
          <w:sz w:val="24"/>
          <w:szCs w:val="24"/>
          <w:lang w:val="en-US"/>
        </w:rPr>
        <w:t>juí,</w:t>
      </w:r>
      <w:ins w:id="1461" w:author="Larissa Silva | Tikinet" w:date="2022-07-07T17:23:00Z">
        <w:r>
          <w:rPr>
            <w:rFonts w:eastAsia="Times New Roman" w:cs="Times New Roman" w:ascii="Times New Roman" w:hAnsi="Times New Roman"/>
            <w:color w:val="000000" w:themeColor="text1"/>
            <w:sz w:val="24"/>
            <w:szCs w:val="24"/>
            <w:lang w:val="en-US"/>
          </w:rPr>
          <w:t xml:space="preserve"> v. 29,</w:t>
        </w:r>
      </w:ins>
      <w:r>
        <w:rPr>
          <w:rFonts w:eastAsia="Times New Roman" w:cs="Times New Roman" w:ascii="Times New Roman" w:hAnsi="Times New Roman"/>
          <w:color w:val="000000" w:themeColor="text1"/>
          <w:sz w:val="24"/>
          <w:szCs w:val="24"/>
          <w:lang w:val="en-US"/>
        </w:rPr>
        <w:t xml:space="preserve"> n.</w:t>
      </w:r>
      <w:ins w:id="1462" w:author="Larissa Silva | Tikinet" w:date="2022-07-07T17:23:00Z">
        <w:r>
          <w:rPr>
            <w:rFonts w:eastAsia="Times New Roman" w:cs="Times New Roman" w:ascii="Times New Roman" w:hAnsi="Times New Roman"/>
            <w:color w:val="000000" w:themeColor="text1"/>
            <w:sz w:val="24"/>
            <w:szCs w:val="24"/>
            <w:lang w:val="en-US"/>
          </w:rPr>
          <w:t> </w:t>
        </w:r>
      </w:ins>
      <w:del w:id="1463" w:author="Larissa Silva | Tikinet" w:date="2022-07-07T17:23:00Z">
        <w:r>
          <w:rPr>
            <w:rFonts w:eastAsia="Times New Roman" w:cs="Times New Roman" w:ascii="Times New Roman" w:hAnsi="Times New Roman"/>
            <w:color w:val="000000" w:themeColor="text1"/>
            <w:sz w:val="24"/>
            <w:szCs w:val="24"/>
            <w:lang w:val="en-US"/>
          </w:rPr>
          <w:delText xml:space="preserve"> </w:delText>
        </w:r>
      </w:del>
      <w:r>
        <w:rPr>
          <w:rFonts w:eastAsia="Times New Roman" w:cs="Times New Roman" w:ascii="Times New Roman" w:hAnsi="Times New Roman"/>
          <w:color w:val="000000" w:themeColor="text1"/>
          <w:sz w:val="24"/>
          <w:szCs w:val="24"/>
          <w:lang w:val="en-US"/>
        </w:rPr>
        <w:t>53, p.</w:t>
      </w:r>
      <w:del w:id="1464" w:author="Larissa Silva | Tikinet" w:date="2022-07-07T17:23:00Z">
        <w:r>
          <w:rPr>
            <w:rFonts w:eastAsia="Times New Roman" w:cs="Times New Roman" w:ascii="Times New Roman" w:hAnsi="Times New Roman"/>
            <w:color w:val="000000" w:themeColor="text1"/>
            <w:sz w:val="24"/>
            <w:szCs w:val="24"/>
            <w:lang w:val="en-US"/>
          </w:rPr>
          <w:delText xml:space="preserve"> </w:delText>
        </w:r>
      </w:del>
      <w:ins w:id="1465" w:author="Larissa Silva | Tikinet" w:date="2022-07-07T17:23:00Z">
        <w:r>
          <w:rPr>
            <w:rFonts w:eastAsia="Times New Roman" w:cs="Times New Roman" w:ascii="Times New Roman" w:hAnsi="Times New Roman"/>
            <w:color w:val="000000" w:themeColor="text1"/>
            <w:sz w:val="24"/>
            <w:szCs w:val="24"/>
            <w:lang w:val="en-US"/>
          </w:rPr>
          <w:t> </w:t>
        </w:r>
      </w:ins>
      <w:r>
        <w:rPr>
          <w:rFonts w:eastAsia="Times New Roman" w:cs="Times New Roman" w:ascii="Times New Roman" w:hAnsi="Times New Roman"/>
          <w:color w:val="000000" w:themeColor="text1"/>
          <w:sz w:val="24"/>
          <w:szCs w:val="24"/>
          <w:lang w:val="en-US"/>
        </w:rPr>
        <w:t xml:space="preserve">79-90, </w:t>
      </w:r>
      <w:del w:id="1466" w:author="Larissa Silva | Tikinet" w:date="2022-07-07T17:23:00Z">
        <w:r>
          <w:rPr>
            <w:rFonts w:eastAsia="Times New Roman" w:cs="Times New Roman" w:ascii="Times New Roman" w:hAnsi="Times New Roman"/>
            <w:color w:val="000000" w:themeColor="text1"/>
            <w:sz w:val="24"/>
            <w:szCs w:val="24"/>
            <w:lang w:val="en-US"/>
          </w:rPr>
          <w:delText xml:space="preserve">jan./jun. </w:delText>
        </w:r>
      </w:del>
      <w:r>
        <w:rPr>
          <w:rFonts w:eastAsia="Times New Roman" w:cs="Times New Roman" w:ascii="Times New Roman" w:hAnsi="Times New Roman"/>
          <w:color w:val="000000" w:themeColor="text1"/>
          <w:sz w:val="24"/>
          <w:szCs w:val="24"/>
          <w:lang w:val="en-US"/>
        </w:rPr>
        <w:t>2020.</w:t>
      </w:r>
    </w:p>
    <w:p>
      <w:pPr>
        <w:pStyle w:val="Normal"/>
        <w:pBdr/>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lang w:val="en-US"/>
        </w:rPr>
        <w:t>SCHOLZ, Trebor (</w:t>
      </w:r>
      <w:del w:id="1467" w:author="Larissa Silva | Tikinet" w:date="2022-07-07T17:24:00Z">
        <w:r>
          <w:rPr>
            <w:rFonts w:eastAsia="Times New Roman" w:cs="Times New Roman" w:ascii="Times New Roman" w:hAnsi="Times New Roman"/>
            <w:color w:val="000000" w:themeColor="text1"/>
            <w:sz w:val="24"/>
            <w:szCs w:val="24"/>
            <w:lang w:val="en-US"/>
          </w:rPr>
          <w:delText>O</w:delText>
        </w:r>
      </w:del>
      <w:ins w:id="1468" w:author="Larissa Silva | Tikinet" w:date="2022-07-07T17:24:00Z">
        <w:r>
          <w:rPr>
            <w:rFonts w:eastAsia="Times New Roman" w:cs="Times New Roman" w:ascii="Times New Roman" w:hAnsi="Times New Roman"/>
            <w:color w:val="000000" w:themeColor="text1"/>
            <w:sz w:val="24"/>
            <w:szCs w:val="24"/>
            <w:lang w:val="en-US"/>
          </w:rPr>
          <w:t>o</w:t>
        </w:r>
      </w:ins>
      <w:r>
        <w:rPr>
          <w:rFonts w:eastAsia="Times New Roman" w:cs="Times New Roman" w:ascii="Times New Roman" w:hAnsi="Times New Roman"/>
          <w:color w:val="000000" w:themeColor="text1"/>
          <w:sz w:val="24"/>
          <w:szCs w:val="24"/>
          <w:lang w:val="en-US"/>
          <w:rPrChange w:id="0" w:author="Beatriz dos Santos | Tikinet" w:date="2022-07-13T17:51:00Z"/>
        </w:rPr>
        <w:t xml:space="preserve">rg.). </w:t>
      </w:r>
      <w:r>
        <w:rPr>
          <w:rFonts w:eastAsia="Times New Roman" w:cs="Times New Roman" w:ascii="Times New Roman" w:hAnsi="Times New Roman"/>
          <w:b/>
          <w:color w:val="000000" w:themeColor="text1"/>
          <w:sz w:val="24"/>
          <w:szCs w:val="24"/>
          <w:lang w:val="en-US"/>
        </w:rPr>
        <w:t>Digital labor</w:t>
      </w:r>
      <w:r>
        <w:rPr>
          <w:rFonts w:eastAsia="Times New Roman" w:cs="Times New Roman" w:ascii="Times New Roman" w:hAnsi="Times New Roman"/>
          <w:color w:val="000000" w:themeColor="text1"/>
          <w:sz w:val="24"/>
          <w:szCs w:val="24"/>
          <w:lang w:val="en-US"/>
        </w:rPr>
        <w:t xml:space="preserve">: the internet as playground and factory. </w:t>
      </w:r>
      <w:r>
        <w:rPr>
          <w:rFonts w:eastAsia="Times New Roman" w:cs="Times New Roman" w:ascii="Times New Roman" w:hAnsi="Times New Roman"/>
          <w:color w:val="000000" w:themeColor="text1"/>
          <w:sz w:val="24"/>
          <w:szCs w:val="24"/>
        </w:rPr>
        <w:t>London: Routledge, 2013.</w:t>
      </w:r>
    </w:p>
    <w:p>
      <w:pPr>
        <w:pStyle w:val="Normal"/>
        <w:pBdr/>
        <w:spacing w:before="0" w:after="120"/>
        <w:jc w:val="both"/>
        <w:rPr>
          <w:rFonts w:ascii="Times New Roman" w:hAnsi="Times New Roman" w:eastAsia="Times New Roman" w:cs="Times New Roman"/>
          <w:color w:val="000000" w:themeColor="text1"/>
          <w:sz w:val="24"/>
          <w:szCs w:val="24"/>
          <w:highlight w:val="white"/>
          <w:lang w:val="en-US"/>
        </w:rPr>
      </w:pPr>
      <w:r>
        <w:rPr>
          <w:rFonts w:eastAsia="Times New Roman" w:cs="Times New Roman" w:ascii="Times New Roman" w:hAnsi="Times New Roman"/>
          <w:color w:val="000000" w:themeColor="text1"/>
          <w:sz w:val="24"/>
          <w:szCs w:val="24"/>
        </w:rPr>
        <w:t>SOUZA, Marina Batista Chaves Azevedo</w:t>
      </w:r>
      <w:ins w:id="1470" w:author="Larissa Silva | Tikinet" w:date="2022-07-07T17:25:00Z">
        <w:r>
          <w:rPr>
            <w:rFonts w:eastAsia="Times New Roman" w:cs="Times New Roman" w:ascii="Times New Roman" w:hAnsi="Times New Roman"/>
            <w:color w:val="000000" w:themeColor="text1"/>
            <w:sz w:val="24"/>
            <w:szCs w:val="24"/>
          </w:rPr>
          <w:t xml:space="preserve"> de</w:t>
        </w:r>
      </w:ins>
      <w:r>
        <w:rPr>
          <w:rFonts w:eastAsia="Times New Roman" w:cs="Times New Roman" w:ascii="Times New Roman" w:hAnsi="Times New Roman"/>
          <w:color w:val="000000" w:themeColor="text1"/>
          <w:sz w:val="24"/>
          <w:szCs w:val="24"/>
        </w:rPr>
        <w:t>;</w:t>
      </w:r>
      <w:ins w:id="1471" w:author="Larissa Silva | Tikinet" w:date="2022-07-07T17:25:00Z">
        <w:r>
          <w:rPr>
            <w:rFonts w:eastAsia="Times New Roman" w:cs="Times New Roman" w:ascii="Times New Roman" w:hAnsi="Times New Roman"/>
            <w:color w:val="000000" w:themeColor="text1"/>
            <w:sz w:val="24"/>
            <w:szCs w:val="24"/>
          </w:rPr>
          <w:t xml:space="preserve"> OLIVEIRA LUSSI,</w:t>
        </w:r>
      </w:ins>
      <w:ins w:id="1472" w:author="Larissa Silva | Tikinet" w:date="2022-07-07T17:26:00Z">
        <w:r>
          <w:rPr>
            <w:rFonts w:eastAsia="Times New Roman" w:cs="Times New Roman" w:ascii="Times New Roman" w:hAnsi="Times New Roman"/>
            <w:color w:val="000000" w:themeColor="text1"/>
            <w:sz w:val="24"/>
            <w:szCs w:val="24"/>
          </w:rPr>
          <w:t xml:space="preserve"> Isabela Aparecida de.</w:t>
        </w:r>
      </w:ins>
      <w:r>
        <w:rPr>
          <w:rFonts w:eastAsia="Times New Roman" w:cs="Times New Roman" w:ascii="Times New Roman" w:hAnsi="Times New Roman"/>
          <w:color w:val="000000" w:themeColor="text1"/>
          <w:sz w:val="24"/>
          <w:szCs w:val="24"/>
        </w:rPr>
        <w:t xml:space="preserve"> Juventude, trabalho informal e saúde mental. </w:t>
      </w:r>
      <w:r>
        <w:rPr>
          <w:rFonts w:eastAsia="Times New Roman" w:cs="Times New Roman" w:ascii="Times New Roman" w:hAnsi="Times New Roman"/>
          <w:b/>
          <w:color w:val="000000" w:themeColor="text1"/>
          <w:sz w:val="24"/>
          <w:szCs w:val="24"/>
        </w:rPr>
        <w:t>Revista de Ciências Sociais</w:t>
      </w:r>
      <w:ins w:id="1473" w:author="Larissa Silva | Tikinet" w:date="2022-07-07T17:26:00Z">
        <w:r>
          <w:rPr>
            <w:rFonts w:eastAsia="Times New Roman" w:cs="Times New Roman" w:ascii="Times New Roman" w:hAnsi="Times New Roman"/>
            <w:bCs/>
            <w:color w:val="000000" w:themeColor="text1"/>
            <w:sz w:val="24"/>
            <w:szCs w:val="24"/>
          </w:rPr>
          <w:t>: Política e Trabalho</w:t>
        </w:r>
      </w:ins>
      <w:r>
        <w:rPr>
          <w:rFonts w:eastAsia="Times New Roman" w:cs="Times New Roman" w:ascii="Times New Roman" w:hAnsi="Times New Roman"/>
          <w:color w:val="000000" w:themeColor="text1"/>
          <w:sz w:val="24"/>
          <w:szCs w:val="24"/>
        </w:rPr>
        <w:t>,</w:t>
      </w:r>
      <w:ins w:id="1474" w:author="Larissa Silva | Tikinet" w:date="2022-07-07T17:26:00Z">
        <w:r>
          <w:rPr>
            <w:rFonts w:eastAsia="Times New Roman" w:cs="Times New Roman" w:ascii="Times New Roman" w:hAnsi="Times New Roman"/>
            <w:color w:val="000000" w:themeColor="text1"/>
            <w:sz w:val="24"/>
            <w:szCs w:val="24"/>
          </w:rPr>
          <w:t xml:space="preserve"> João Pes</w:t>
        </w:r>
      </w:ins>
      <w:ins w:id="1475" w:author="Larissa Silva | Tikinet" w:date="2022-07-07T17:27:00Z">
        <w:r>
          <w:rPr>
            <w:rFonts w:eastAsia="Times New Roman" w:cs="Times New Roman" w:ascii="Times New Roman" w:hAnsi="Times New Roman"/>
            <w:color w:val="000000" w:themeColor="text1"/>
            <w:sz w:val="24"/>
            <w:szCs w:val="24"/>
          </w:rPr>
          <w:t>soa,</w:t>
        </w:r>
      </w:ins>
      <w:r>
        <w:rPr>
          <w:rFonts w:eastAsia="Times New Roman" w:cs="Times New Roman" w:ascii="Times New Roman" w:hAnsi="Times New Roman"/>
          <w:color w:val="000000" w:themeColor="text1"/>
          <w:sz w:val="24"/>
          <w:szCs w:val="24"/>
        </w:rPr>
        <w:t xml:space="preserve"> n.</w:t>
      </w:r>
      <w:ins w:id="1476" w:author="Larissa Silva | Tikinet" w:date="2022-07-07T17:25:00Z">
        <w:r>
          <w:rPr>
            <w:rFonts w:eastAsia="Times New Roman" w:cs="Times New Roman" w:ascii="Times New Roman" w:hAnsi="Times New Roman"/>
            <w:color w:val="000000" w:themeColor="text1"/>
            <w:sz w:val="24"/>
            <w:szCs w:val="24"/>
          </w:rPr>
          <w:t> </w:t>
        </w:r>
      </w:ins>
      <w:del w:id="1477" w:author="Larissa Silva | Tikinet" w:date="2022-07-07T17:25:00Z">
        <w:r>
          <w:rPr>
            <w:rFonts w:eastAsia="Times New Roman" w:cs="Times New Roman" w:ascii="Times New Roman" w:hAnsi="Times New Roman"/>
            <w:color w:val="000000" w:themeColor="text1"/>
            <w:sz w:val="24"/>
            <w:szCs w:val="24"/>
          </w:rPr>
          <w:delText xml:space="preserve"> </w:delText>
        </w:r>
      </w:del>
      <w:r>
        <w:rPr>
          <w:rFonts w:eastAsia="Times New Roman" w:cs="Times New Roman" w:ascii="Times New Roman" w:hAnsi="Times New Roman"/>
          <w:color w:val="000000" w:themeColor="text1"/>
          <w:sz w:val="24"/>
          <w:szCs w:val="24"/>
          <w:lang w:val="en-US"/>
        </w:rPr>
        <w:t>51, p.</w:t>
      </w:r>
      <w:ins w:id="1478" w:author="Larissa Silva | Tikinet" w:date="2022-07-07T17:27:00Z">
        <w:r>
          <w:rPr>
            <w:rFonts w:eastAsia="Times New Roman" w:cs="Times New Roman" w:ascii="Times New Roman" w:hAnsi="Times New Roman"/>
            <w:color w:val="000000" w:themeColor="text1"/>
            <w:sz w:val="24"/>
            <w:szCs w:val="24"/>
            <w:lang w:val="en-US"/>
          </w:rPr>
          <w:t> </w:t>
        </w:r>
      </w:ins>
      <w:del w:id="1479" w:author="Larissa Silva | Tikinet" w:date="2022-07-07T17:27:00Z">
        <w:r>
          <w:rPr>
            <w:rFonts w:eastAsia="Times New Roman" w:cs="Times New Roman" w:ascii="Times New Roman" w:hAnsi="Times New Roman"/>
            <w:color w:val="000000" w:themeColor="text1"/>
            <w:sz w:val="24"/>
            <w:szCs w:val="24"/>
            <w:lang w:val="en-US"/>
          </w:rPr>
          <w:delText xml:space="preserve"> </w:delText>
        </w:r>
      </w:del>
      <w:r>
        <w:rPr>
          <w:rFonts w:eastAsia="Times New Roman" w:cs="Times New Roman" w:ascii="Times New Roman" w:hAnsi="Times New Roman"/>
          <w:color w:val="000000" w:themeColor="text1"/>
          <w:sz w:val="24"/>
          <w:szCs w:val="24"/>
          <w:lang w:val="en-US"/>
        </w:rPr>
        <w:t>126-144,</w:t>
      </w:r>
      <w:del w:id="1480" w:author="Larissa Silva | Tikinet" w:date="2022-07-07T17:27:00Z">
        <w:r>
          <w:rPr>
            <w:rFonts w:eastAsia="Times New Roman" w:cs="Times New Roman" w:ascii="Times New Roman" w:hAnsi="Times New Roman"/>
            <w:color w:val="000000" w:themeColor="text1"/>
            <w:sz w:val="24"/>
            <w:szCs w:val="24"/>
            <w:lang w:val="en-US"/>
          </w:rPr>
          <w:delText xml:space="preserve"> jul./ dez.</w:delText>
        </w:r>
      </w:del>
      <w:r>
        <w:rPr>
          <w:rFonts w:eastAsia="Times New Roman" w:cs="Times New Roman" w:ascii="Times New Roman" w:hAnsi="Times New Roman"/>
          <w:color w:val="000000" w:themeColor="text1"/>
          <w:sz w:val="24"/>
          <w:szCs w:val="24"/>
          <w:lang w:val="en-US"/>
        </w:rPr>
        <w:t xml:space="preserve"> 2019</w:t>
      </w:r>
      <w:del w:id="1481" w:author="Larissa Silva | Tikinet" w:date="2022-07-07T17:27:00Z">
        <w:r>
          <w:rPr>
            <w:rFonts w:eastAsia="Times New Roman" w:cs="Times New Roman" w:ascii="Times New Roman" w:hAnsi="Times New Roman"/>
            <w:color w:val="000000" w:themeColor="text1"/>
            <w:sz w:val="24"/>
            <w:szCs w:val="24"/>
            <w:lang w:val="en-US"/>
          </w:rPr>
          <w:delText xml:space="preserve">, </w:delText>
        </w:r>
      </w:del>
      <w:del w:id="1482" w:author="Larissa Silva | Tikinet" w:date="2022-07-07T17:27:00Z">
        <w:r>
          <w:rPr>
            <w:rFonts w:eastAsia="Times New Roman" w:cs="Times New Roman" w:ascii="Times New Roman" w:hAnsi="Times New Roman"/>
            <w:color w:val="000000" w:themeColor="text1"/>
            <w:sz w:val="24"/>
            <w:szCs w:val="24"/>
            <w:highlight w:val="white"/>
            <w:lang w:val="en-US"/>
          </w:rPr>
          <w:delText>DOI:10.22478/ufpb.1517-5901.0v51n0.48293</w:delText>
        </w:r>
      </w:del>
      <w:ins w:id="1483" w:author="Larissa Silva | Tikinet" w:date="2022-07-07T17:27:00Z">
        <w:r>
          <w:rPr>
            <w:rFonts w:eastAsia="Times New Roman" w:cs="Times New Roman" w:ascii="Times New Roman" w:hAnsi="Times New Roman"/>
            <w:color w:val="000000" w:themeColor="text1"/>
            <w:sz w:val="24"/>
            <w:szCs w:val="24"/>
            <w:highlight w:val="white"/>
            <w:lang w:val="en-US"/>
          </w:rPr>
          <w:t>.</w:t>
        </w:r>
      </w:ins>
    </w:p>
    <w:p>
      <w:pPr>
        <w:pStyle w:val="Normal"/>
        <w:spacing w:before="0" w:after="120"/>
        <w:jc w:val="both"/>
        <w:rPr>
          <w:rFonts w:ascii="Times New Roman" w:hAnsi="Times New Roman" w:eastAsia="Times New Roman" w:cs="Times New Roman"/>
          <w:color w:val="000000" w:themeColor="text1"/>
          <w:sz w:val="24"/>
          <w:szCs w:val="24"/>
          <w:lang w:val="en-US"/>
        </w:rPr>
      </w:pPr>
      <w:r>
        <w:rPr>
          <w:rFonts w:eastAsia="Times New Roman" w:cs="Times New Roman" w:ascii="Times New Roman" w:hAnsi="Times New Roman"/>
          <w:color w:val="000000" w:themeColor="text1"/>
          <w:sz w:val="24"/>
          <w:szCs w:val="24"/>
          <w:lang w:val="en-US"/>
        </w:rPr>
        <w:t xml:space="preserve">SRNICEK, Nick. </w:t>
      </w:r>
      <w:r>
        <w:rPr>
          <w:rFonts w:eastAsia="Times New Roman" w:cs="Times New Roman" w:ascii="Times New Roman" w:hAnsi="Times New Roman"/>
          <w:b/>
          <w:color w:val="000000" w:themeColor="text1"/>
          <w:sz w:val="24"/>
          <w:szCs w:val="24"/>
          <w:lang w:val="en-US"/>
        </w:rPr>
        <w:t>Platform Capitalism</w:t>
      </w:r>
      <w:r>
        <w:rPr>
          <w:rFonts w:eastAsia="Times New Roman" w:cs="Times New Roman" w:ascii="Times New Roman" w:hAnsi="Times New Roman"/>
          <w:color w:val="000000" w:themeColor="text1"/>
          <w:sz w:val="24"/>
          <w:szCs w:val="24"/>
          <w:lang w:val="en-US"/>
        </w:rPr>
        <w:t>. Cambridge</w:t>
      </w:r>
      <w:del w:id="1484" w:author="Larissa Silva | Tikinet" w:date="2022-07-07T17:27:00Z">
        <w:r>
          <w:rPr>
            <w:rFonts w:eastAsia="Times New Roman" w:cs="Times New Roman" w:ascii="Times New Roman" w:hAnsi="Times New Roman"/>
            <w:color w:val="000000" w:themeColor="text1"/>
            <w:sz w:val="24"/>
            <w:szCs w:val="24"/>
            <w:lang w:val="en-US"/>
          </w:rPr>
          <w:delText xml:space="preserve"> – UK</w:delText>
        </w:r>
      </w:del>
      <w:r>
        <w:rPr>
          <w:rFonts w:eastAsia="Times New Roman" w:cs="Times New Roman" w:ascii="Times New Roman" w:hAnsi="Times New Roman"/>
          <w:color w:val="000000" w:themeColor="text1"/>
          <w:sz w:val="24"/>
          <w:szCs w:val="24"/>
          <w:lang w:val="en-US"/>
        </w:rPr>
        <w:t>: Polity Press, 2017.</w:t>
      </w:r>
      <w:del w:id="1485" w:author="Larissa Silva | Tikinet" w:date="2022-07-07T17:29:00Z">
        <w:r>
          <w:rPr>
            <w:rFonts w:eastAsia="Times New Roman" w:cs="Times New Roman" w:ascii="Times New Roman" w:hAnsi="Times New Roman"/>
            <w:color w:val="000000" w:themeColor="text1"/>
            <w:sz w:val="24"/>
            <w:szCs w:val="24"/>
            <w:lang w:val="en-US"/>
          </w:rPr>
          <w:delText xml:space="preserve"> Disponível em: https://books.google.com.br/books?id=2HdNDwAAQBAJ&amp;printsec=frontcover&amp;dq=Platform+capitalism&amp;hl=pt-BR&amp;sa=X&amp;ved=0ahUKEwjY3_Hc1cfpAhWJJbkGHRf4BEQQuwUIMDAA#v=onepage&amp;q=Platform%20capitalism&amp;f=false. Acesso: 22 maio 2020.</w:delText>
        </w:r>
      </w:del>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lang w:val="en-US"/>
        </w:rPr>
        <w:t xml:space="preserve">STANDING, Guy. The Precariat and Class Struggle. </w:t>
      </w:r>
      <w:r>
        <w:rPr>
          <w:rFonts w:eastAsia="Times New Roman" w:cs="Times New Roman" w:ascii="Times New Roman" w:hAnsi="Times New Roman"/>
          <w:b/>
          <w:color w:val="000000" w:themeColor="text1"/>
          <w:sz w:val="24"/>
          <w:szCs w:val="24"/>
          <w:lang w:val="en-US"/>
        </w:rPr>
        <w:t>RCCS Annual Review</w:t>
      </w:r>
      <w:del w:id="1486" w:author="Larissa Silva | Tikinet" w:date="2022-07-07T17:29:00Z">
        <w:r>
          <w:rPr>
            <w:rFonts w:eastAsia="Times New Roman" w:cs="Times New Roman" w:ascii="Times New Roman" w:hAnsi="Times New Roman"/>
            <w:b/>
            <w:color w:val="000000" w:themeColor="text1"/>
            <w:sz w:val="24"/>
            <w:szCs w:val="24"/>
            <w:lang w:val="en-US"/>
          </w:rPr>
          <w:delText xml:space="preserve"> [Online]</w:delText>
        </w:r>
      </w:del>
      <w:r>
        <w:rPr>
          <w:rFonts w:eastAsia="Times New Roman" w:cs="Times New Roman" w:ascii="Times New Roman" w:hAnsi="Times New Roman"/>
          <w:color w:val="000000" w:themeColor="text1"/>
          <w:sz w:val="24"/>
          <w:szCs w:val="24"/>
          <w:lang w:val="en-US"/>
        </w:rPr>
        <w:t>,</w:t>
      </w:r>
      <w:ins w:id="1487" w:author="Larissa Silva | Tikinet" w:date="2022-07-07T17:32:00Z">
        <w:r>
          <w:rPr>
            <w:rFonts w:eastAsia="Times New Roman" w:cs="Times New Roman" w:ascii="Times New Roman" w:hAnsi="Times New Roman"/>
            <w:color w:val="000000" w:themeColor="text1"/>
            <w:sz w:val="24"/>
            <w:szCs w:val="24"/>
            <w:lang w:val="en-US"/>
          </w:rPr>
          <w:t xml:space="preserve"> Coimbra,</w:t>
        </w:r>
      </w:ins>
      <w:r>
        <w:rPr>
          <w:rFonts w:eastAsia="Times New Roman" w:cs="Times New Roman" w:ascii="Times New Roman" w:hAnsi="Times New Roman"/>
          <w:color w:val="000000" w:themeColor="text1"/>
          <w:sz w:val="24"/>
          <w:szCs w:val="24"/>
          <w:lang w:val="en-US"/>
        </w:rPr>
        <w:t xml:space="preserve"> n.</w:t>
      </w:r>
      <w:ins w:id="1488" w:author="Larissa Silva | Tikinet" w:date="2022-07-07T17:30:00Z">
        <w:r>
          <w:rPr>
            <w:rFonts w:eastAsia="Times New Roman" w:cs="Times New Roman" w:ascii="Times New Roman" w:hAnsi="Times New Roman"/>
            <w:color w:val="000000" w:themeColor="text1"/>
            <w:sz w:val="24"/>
            <w:szCs w:val="24"/>
            <w:lang w:val="en-US"/>
          </w:rPr>
          <w:t> </w:t>
        </w:r>
      </w:ins>
      <w:del w:id="1489" w:author="Larissa Silva | Tikinet" w:date="2022-07-07T17:30:00Z">
        <w:r>
          <w:rPr>
            <w:rFonts w:eastAsia="Times New Roman" w:cs="Times New Roman" w:ascii="Times New Roman" w:hAnsi="Times New Roman"/>
            <w:color w:val="000000" w:themeColor="text1"/>
            <w:sz w:val="24"/>
            <w:szCs w:val="24"/>
            <w:lang w:val="en-US"/>
          </w:rPr>
          <w:delText xml:space="preserve"> </w:delText>
        </w:r>
      </w:del>
      <w:r>
        <w:rPr>
          <w:rFonts w:eastAsia="Times New Roman" w:cs="Times New Roman" w:ascii="Times New Roman" w:hAnsi="Times New Roman"/>
          <w:color w:val="000000" w:themeColor="text1"/>
          <w:sz w:val="24"/>
          <w:szCs w:val="24"/>
        </w:rPr>
        <w:t>7</w:t>
      </w:r>
      <w:ins w:id="1490" w:author="Larissa Silva | Tikinet" w:date="2022-07-07T17:30:00Z">
        <w:r>
          <w:rPr>
            <w:rFonts w:eastAsia="Times New Roman" w:cs="Times New Roman" w:ascii="Times New Roman" w:hAnsi="Times New Roman"/>
            <w:color w:val="000000" w:themeColor="text1"/>
            <w:sz w:val="24"/>
            <w:szCs w:val="24"/>
          </w:rPr>
          <w:t>, p. 3-16,</w:t>
        </w:r>
      </w:ins>
      <w:r>
        <w:rPr>
          <w:rFonts w:eastAsia="Times New Roman" w:cs="Times New Roman" w:ascii="Times New Roman" w:hAnsi="Times New Roman"/>
          <w:color w:val="000000" w:themeColor="text1"/>
          <w:sz w:val="24"/>
          <w:szCs w:val="24"/>
        </w:rPr>
        <w:t xml:space="preserve"> 2015</w:t>
      </w:r>
      <w:ins w:id="1491" w:author="Larissa Silva | Tikinet" w:date="2022-07-07T17:30:00Z">
        <w:r>
          <w:rPr>
            <w:rFonts w:eastAsia="Times New Roman" w:cs="Times New Roman" w:ascii="Times New Roman" w:hAnsi="Times New Roman"/>
            <w:color w:val="000000" w:themeColor="text1"/>
            <w:sz w:val="24"/>
            <w:szCs w:val="24"/>
          </w:rPr>
          <w:t>.</w:t>
        </w:r>
      </w:ins>
      <w:del w:id="1492" w:author="Larissa Silva | Tikinet" w:date="2022-07-07T17:30:00Z">
        <w:r>
          <w:rPr>
            <w:rFonts w:eastAsia="Times New Roman" w:cs="Times New Roman" w:ascii="Times New Roman" w:hAnsi="Times New Roman"/>
            <w:color w:val="000000" w:themeColor="text1"/>
            <w:sz w:val="24"/>
            <w:szCs w:val="24"/>
          </w:rPr>
          <w:delText>, Online since 01 October 2015, connection on 29 January 2016.</w:delText>
        </w:r>
      </w:del>
    </w:p>
    <w:p>
      <w:pPr>
        <w:pStyle w:val="Normal"/>
        <w:spacing w:before="0" w:after="120"/>
        <w:jc w:val="both"/>
        <w:rPr>
          <w:rFonts w:ascii="Times New Roman" w:hAnsi="Times New Roman" w:eastAsia="Times New Roman" w:cs="Times New Roman"/>
          <w:color w:val="000000" w:themeColor="text1"/>
          <w:sz w:val="24"/>
          <w:szCs w:val="24"/>
        </w:rPr>
      </w:pPr>
      <w:ins w:id="1493" w:author="Larissa Silva | Tikinet" w:date="2022-07-07T17:34:00Z">
        <w:r>
          <w:rPr>
            <w:rFonts w:eastAsia="Times New Roman" w:cs="Times New Roman" w:ascii="Times New Roman" w:hAnsi="Times New Roman"/>
            <w:color w:val="000000" w:themeColor="text1"/>
            <w:sz w:val="24"/>
            <w:szCs w:val="24"/>
          </w:rPr>
          <w:t xml:space="preserve">DE </w:t>
        </w:r>
      </w:ins>
      <w:r>
        <w:rPr>
          <w:rFonts w:eastAsia="Times New Roman" w:cs="Times New Roman" w:ascii="Times New Roman" w:hAnsi="Times New Roman"/>
          <w:color w:val="000000" w:themeColor="text1"/>
          <w:sz w:val="24"/>
          <w:szCs w:val="24"/>
        </w:rPr>
        <w:t>STEFANO, Valerio</w:t>
      </w:r>
      <w:del w:id="1494" w:author="Larissa Silva | Tikinet" w:date="2022-07-07T17:34:00Z">
        <w:r>
          <w:rPr>
            <w:rFonts w:eastAsia="Times New Roman" w:cs="Times New Roman" w:ascii="Times New Roman" w:hAnsi="Times New Roman"/>
            <w:color w:val="000000" w:themeColor="text1"/>
            <w:sz w:val="24"/>
            <w:szCs w:val="24"/>
          </w:rPr>
          <w:delText xml:space="preserve"> De</w:delText>
        </w:r>
      </w:del>
      <w:r>
        <w:rPr>
          <w:rFonts w:eastAsia="Times New Roman" w:cs="Times New Roman" w:ascii="Times New Roman" w:hAnsi="Times New Roman"/>
          <w:color w:val="000000" w:themeColor="text1"/>
          <w:sz w:val="24"/>
          <w:szCs w:val="24"/>
        </w:rPr>
        <w:t xml:space="preserve">. Automação, inteligência artificial e proteção laboral: patrões algorítmicos e o que fazer com eles. </w:t>
      </w:r>
      <w:r>
        <w:rPr>
          <w:rFonts w:eastAsia="Times New Roman" w:cs="Times New Roman" w:ascii="Times New Roman" w:hAnsi="Times New Roman"/>
          <w:iCs/>
          <w:color w:val="000000" w:themeColor="text1"/>
          <w:sz w:val="24"/>
          <w:szCs w:val="24"/>
        </w:rPr>
        <w:t>In</w:t>
      </w:r>
      <w:r>
        <w:rPr>
          <w:rFonts w:eastAsia="Times New Roman" w:cs="Times New Roman" w:ascii="Times New Roman" w:hAnsi="Times New Roman"/>
          <w:color w:val="000000" w:themeColor="text1"/>
          <w:sz w:val="24"/>
          <w:szCs w:val="24"/>
        </w:rPr>
        <w:t xml:space="preserve">: CARELLI, </w:t>
      </w:r>
      <w:ins w:id="1495" w:author="Larissa Silva | Tikinet" w:date="2022-07-07T17:33:00Z">
        <w:r>
          <w:rPr>
            <w:rFonts w:eastAsia="Times New Roman" w:cs="Times New Roman" w:ascii="Times New Roman" w:hAnsi="Times New Roman"/>
            <w:color w:val="000000" w:themeColor="text1"/>
            <w:sz w:val="24"/>
            <w:szCs w:val="24"/>
          </w:rPr>
          <w:t>Rodrigo de Lacerda</w:t>
        </w:r>
      </w:ins>
      <w:del w:id="1496" w:author="Larissa Silva | Tikinet" w:date="2022-07-07T17:33:00Z">
        <w:r>
          <w:rPr>
            <w:rFonts w:eastAsia="Times New Roman" w:cs="Times New Roman" w:ascii="Times New Roman" w:hAnsi="Times New Roman"/>
            <w:color w:val="000000" w:themeColor="text1"/>
            <w:sz w:val="24"/>
            <w:szCs w:val="24"/>
          </w:rPr>
          <w:delText>R. de L.</w:delText>
        </w:r>
      </w:del>
      <w:r>
        <w:rPr>
          <w:rFonts w:eastAsia="Times New Roman" w:cs="Times New Roman" w:ascii="Times New Roman" w:hAnsi="Times New Roman"/>
          <w:color w:val="000000" w:themeColor="text1"/>
          <w:sz w:val="24"/>
          <w:szCs w:val="24"/>
        </w:rPr>
        <w:t xml:space="preserve">; CAVALCANTI, </w:t>
      </w:r>
      <w:ins w:id="1497" w:author="Larissa Silva | Tikinet" w:date="2022-07-07T17:33:00Z">
        <w:r>
          <w:rPr>
            <w:rFonts w:eastAsia="Times New Roman" w:cs="Times New Roman" w:ascii="Times New Roman" w:hAnsi="Times New Roman"/>
            <w:color w:val="000000" w:themeColor="text1"/>
            <w:sz w:val="24"/>
            <w:szCs w:val="24"/>
          </w:rPr>
          <w:t>Tiago Muniz</w:t>
        </w:r>
      </w:ins>
      <w:del w:id="1498" w:author="Larissa Silva | Tikinet" w:date="2022-07-07T17:33:00Z">
        <w:r>
          <w:rPr>
            <w:rFonts w:eastAsia="Times New Roman" w:cs="Times New Roman" w:ascii="Times New Roman" w:hAnsi="Times New Roman"/>
            <w:color w:val="000000" w:themeColor="text1"/>
            <w:sz w:val="24"/>
            <w:szCs w:val="24"/>
          </w:rPr>
          <w:delText>T.M.</w:delText>
        </w:r>
      </w:del>
      <w:r>
        <w:rPr>
          <w:rFonts w:eastAsia="Times New Roman" w:cs="Times New Roman" w:ascii="Times New Roman" w:hAnsi="Times New Roman"/>
          <w:color w:val="000000" w:themeColor="text1"/>
          <w:sz w:val="24"/>
          <w:szCs w:val="24"/>
        </w:rPr>
        <w:t xml:space="preserve">; FONSECA, </w:t>
      </w:r>
      <w:ins w:id="1499" w:author="Larissa Silva | Tikinet" w:date="2022-07-07T17:33:00Z">
        <w:r>
          <w:rPr>
            <w:rFonts w:eastAsia="Times New Roman" w:cs="Times New Roman" w:ascii="Times New Roman" w:hAnsi="Times New Roman"/>
            <w:color w:val="000000" w:themeColor="text1"/>
            <w:sz w:val="24"/>
            <w:szCs w:val="24"/>
          </w:rPr>
          <w:t>Vanessa Patriota da</w:t>
        </w:r>
      </w:ins>
      <w:del w:id="1500" w:author="Larissa Silva | Tikinet" w:date="2022-07-07T17:33:00Z">
        <w:r>
          <w:rPr>
            <w:rFonts w:eastAsia="Times New Roman" w:cs="Times New Roman" w:ascii="Times New Roman" w:hAnsi="Times New Roman"/>
            <w:color w:val="000000" w:themeColor="text1"/>
            <w:sz w:val="24"/>
            <w:szCs w:val="24"/>
          </w:rPr>
          <w:delText>V.P</w:delText>
        </w:r>
      </w:del>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b/>
          <w:color w:val="000000" w:themeColor="text1"/>
          <w:sz w:val="24"/>
          <w:szCs w:val="24"/>
        </w:rPr>
        <w:t>Futuro do trabalho</w:t>
      </w:r>
      <w:r>
        <w:rPr>
          <w:rFonts w:eastAsia="Times New Roman" w:cs="Times New Roman" w:ascii="Times New Roman" w:hAnsi="Times New Roman"/>
          <w:color w:val="000000" w:themeColor="text1"/>
          <w:sz w:val="24"/>
          <w:szCs w:val="24"/>
        </w:rPr>
        <w:t xml:space="preserve">: efeitos da revolução digital na sociedade. </w:t>
      </w:r>
      <w:del w:id="1501" w:author="Larissa Silva | Tikinet" w:date="2022-07-07T17:34:00Z">
        <w:r>
          <w:rPr>
            <w:rFonts w:eastAsia="Times New Roman" w:cs="Times New Roman" w:ascii="Times New Roman" w:hAnsi="Times New Roman"/>
            <w:color w:val="000000" w:themeColor="text1"/>
            <w:sz w:val="24"/>
            <w:szCs w:val="24"/>
          </w:rPr>
          <w:delText xml:space="preserve">Escola Superior do Ministério Público da União. </w:delText>
        </w:r>
      </w:del>
      <w:r>
        <w:rPr>
          <w:rFonts w:eastAsia="Times New Roman" w:cs="Times New Roman" w:ascii="Times New Roman" w:hAnsi="Times New Roman"/>
          <w:color w:val="000000" w:themeColor="text1"/>
          <w:sz w:val="24"/>
          <w:szCs w:val="24"/>
        </w:rPr>
        <w:t>Brasília</w:t>
      </w:r>
      <w:ins w:id="1502" w:author="Larissa Silva | Tikinet" w:date="2022-07-07T17:34:00Z">
        <w:r>
          <w:rPr>
            <w:rFonts w:eastAsia="Times New Roman" w:cs="Times New Roman" w:ascii="Times New Roman" w:hAnsi="Times New Roman"/>
            <w:color w:val="000000" w:themeColor="text1"/>
            <w:sz w:val="24"/>
            <w:szCs w:val="24"/>
          </w:rPr>
          <w:t>,</w:t>
        </w:r>
      </w:ins>
      <w:del w:id="1503" w:author="Larissa Silva | Tikinet" w:date="2022-07-07T17:34:00Z">
        <w:r>
          <w:rPr>
            <w:rFonts w:eastAsia="Times New Roman" w:cs="Times New Roman" w:ascii="Times New Roman" w:hAnsi="Times New Roman"/>
            <w:color w:val="000000" w:themeColor="text1"/>
            <w:sz w:val="24"/>
            <w:szCs w:val="24"/>
          </w:rPr>
          <w:delText xml:space="preserve"> –</w:delText>
        </w:r>
      </w:del>
      <w:r>
        <w:rPr>
          <w:rFonts w:eastAsia="Times New Roman" w:cs="Times New Roman" w:ascii="Times New Roman" w:hAnsi="Times New Roman"/>
          <w:color w:val="000000" w:themeColor="text1"/>
          <w:sz w:val="24"/>
          <w:szCs w:val="24"/>
        </w:rPr>
        <w:t xml:space="preserve"> DF</w:t>
      </w:r>
      <w:ins w:id="1504" w:author="Larissa Silva | Tikinet" w:date="2022-07-07T17:35:00Z">
        <w:r>
          <w:rPr>
            <w:rFonts w:eastAsia="Times New Roman" w:cs="Times New Roman" w:ascii="Times New Roman" w:hAnsi="Times New Roman"/>
            <w:color w:val="000000" w:themeColor="text1"/>
            <w:sz w:val="24"/>
            <w:szCs w:val="24"/>
          </w:rPr>
          <w:t>: ESMPU</w:t>
        </w:r>
      </w:ins>
      <w:r>
        <w:rPr>
          <w:rFonts w:eastAsia="Times New Roman" w:cs="Times New Roman" w:ascii="Times New Roman" w:hAnsi="Times New Roman"/>
          <w:color w:val="000000" w:themeColor="text1"/>
          <w:sz w:val="24"/>
          <w:szCs w:val="24"/>
        </w:rPr>
        <w:t>, 2020. p.</w:t>
      </w:r>
      <w:del w:id="1505" w:author="Larissa Silva | Tikinet" w:date="2022-07-07T17:35:00Z">
        <w:r>
          <w:rPr>
            <w:rFonts w:eastAsia="Times New Roman" w:cs="Times New Roman" w:ascii="Times New Roman" w:hAnsi="Times New Roman"/>
            <w:color w:val="000000" w:themeColor="text1"/>
            <w:sz w:val="24"/>
            <w:szCs w:val="24"/>
          </w:rPr>
          <w:delText xml:space="preserve"> </w:delText>
        </w:r>
      </w:del>
      <w:ins w:id="1506" w:author="Larissa Silva | Tikinet" w:date="2022-07-07T17:35: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21-64.</w:t>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TOFFLER, Alvin. </w:t>
      </w:r>
      <w:r>
        <w:rPr>
          <w:rFonts w:eastAsia="Times New Roman" w:cs="Times New Roman" w:ascii="Times New Roman" w:hAnsi="Times New Roman"/>
          <w:b/>
          <w:color w:val="000000" w:themeColor="text1"/>
          <w:sz w:val="24"/>
          <w:szCs w:val="24"/>
        </w:rPr>
        <w:t>A terceira onda</w:t>
      </w:r>
      <w:r>
        <w:rPr>
          <w:rFonts w:eastAsia="Times New Roman" w:cs="Times New Roman" w:ascii="Times New Roman" w:hAnsi="Times New Roman"/>
          <w:color w:val="000000" w:themeColor="text1"/>
          <w:sz w:val="24"/>
          <w:szCs w:val="24"/>
        </w:rPr>
        <w:t>: a morte do industrialismo e o nascimento de uma nova civilização. Rio de Janeiro: Record, 1981.</w:t>
      </w:r>
    </w:p>
    <w:p>
      <w:pPr>
        <w:pStyle w:val="Normal"/>
        <w:spacing w:before="0" w:after="120"/>
        <w:jc w:val="both"/>
        <w:rPr>
          <w:rFonts w:ascii="Times New Roman" w:hAnsi="Times New Roman" w:eastAsia="Times New Roman" w:cs="Times New Roman"/>
          <w:color w:val="000000" w:themeColor="text1"/>
          <w:sz w:val="24"/>
          <w:szCs w:val="24"/>
        </w:rPr>
      </w:pPr>
      <w:commentRangeStart w:id="11"/>
      <w:r>
        <w:rPr>
          <w:rFonts w:eastAsia="Times New Roman" w:cs="Times New Roman" w:ascii="Times New Roman" w:hAnsi="Times New Roman"/>
          <w:color w:val="000000" w:themeColor="text1"/>
          <w:sz w:val="24"/>
          <w:szCs w:val="24"/>
        </w:rPr>
        <w:t xml:space="preserve">UBER. </w:t>
      </w:r>
      <w:r>
        <w:rPr>
          <w:rFonts w:eastAsia="Times New Roman" w:cs="Times New Roman" w:ascii="Times New Roman" w:hAnsi="Times New Roman"/>
          <w:b/>
          <w:color w:val="000000" w:themeColor="text1"/>
          <w:sz w:val="24"/>
          <w:szCs w:val="24"/>
        </w:rPr>
        <w:t>Dirija com a Uber</w:t>
      </w:r>
      <w:r>
        <w:rPr>
          <w:rFonts w:eastAsia="Times New Roman" w:cs="Times New Roman" w:ascii="Times New Roman" w:hAnsi="Times New Roman"/>
          <w:bCs/>
          <w:color w:val="000000" w:themeColor="text1"/>
          <w:sz w:val="24"/>
          <w:szCs w:val="24"/>
        </w:rPr>
        <w:t xml:space="preserve">: </w:t>
      </w:r>
      <w:r>
        <w:rPr>
          <w:rFonts w:eastAsia="Times New Roman" w:cs="Times New Roman" w:ascii="Times New Roman" w:hAnsi="Times New Roman"/>
          <w:color w:val="000000" w:themeColor="text1"/>
          <w:sz w:val="24"/>
          <w:szCs w:val="24"/>
        </w:rPr>
        <w:t>ganhe dinheiro no seu horário</w:t>
      </w:r>
      <w:r>
        <w:rPr>
          <w:rFonts w:eastAsia="Times New Roman" w:cs="Times New Roman" w:ascii="Times New Roman" w:hAnsi="Times New Roman"/>
          <w:bCs/>
          <w:color w:val="000000" w:themeColor="text1"/>
          <w:sz w:val="24"/>
          <w:szCs w:val="24"/>
        </w:rPr>
        <w:t xml:space="preserve">. </w:t>
      </w:r>
      <w:r>
        <w:rPr>
          <w:rFonts w:eastAsia="Times New Roman" w:cs="Times New Roman" w:ascii="Times New Roman" w:hAnsi="Times New Roman"/>
          <w:color w:val="000000" w:themeColor="text1"/>
          <w:sz w:val="24"/>
          <w:szCs w:val="24"/>
        </w:rPr>
        <w:t>Disponível em</w:t>
      </w:r>
      <w:r>
        <w:rPr>
          <w:rFonts w:eastAsia="Times New Roman" w:cs="Times New Roman" w:ascii="Times New Roman" w:hAnsi="Times New Roman"/>
          <w:bCs/>
          <w:color w:val="000000" w:themeColor="text1"/>
          <w:sz w:val="24"/>
          <w:szCs w:val="24"/>
        </w:rPr>
        <w:t xml:space="preserve">: </w:t>
      </w:r>
      <w:r>
        <w:rPr>
          <w:rFonts w:eastAsia="Times New Roman" w:cs="Times New Roman" w:ascii="Times New Roman" w:hAnsi="Times New Roman"/>
          <w:color w:val="000000" w:themeColor="text1"/>
          <w:sz w:val="24"/>
          <w:szCs w:val="24"/>
        </w:rPr>
        <w:t>https://www.uber.com/a/join-new?territory_id=1333. Acesso em: 14 jul. 2020.</w:t>
      </w:r>
      <w:commentRangeEnd w:id="11"/>
      <w:r>
        <w:commentReference w:id="11"/>
      </w:r>
      <w:r>
        <w:rPr>
          <w:rFonts w:eastAsia="Times New Roman" w:cs="Times New Roman" w:ascii="Times New Roman" w:hAnsi="Times New Roman"/>
          <w:color w:val="000000" w:themeColor="text1"/>
          <w:sz w:val="24"/>
          <w:szCs w:val="24"/>
        </w:rPr>
      </w:r>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VACLAVIK</w:t>
      </w:r>
      <w:ins w:id="1507" w:author="Larissa Silva | Tikinet" w:date="2022-07-07T17:44:00Z">
        <w:r>
          <w:rPr>
            <w:rFonts w:eastAsia="Times New Roman" w:cs="Times New Roman" w:ascii="Times New Roman" w:hAnsi="Times New Roman"/>
            <w:color w:val="000000" w:themeColor="text1"/>
            <w:sz w:val="24"/>
            <w:szCs w:val="24"/>
          </w:rPr>
          <w:t>,</w:t>
        </w:r>
      </w:ins>
      <w:r>
        <w:rPr>
          <w:rFonts w:eastAsia="Times New Roman" w:cs="Times New Roman" w:ascii="Times New Roman" w:hAnsi="Times New Roman"/>
          <w:color w:val="000000" w:themeColor="text1"/>
          <w:sz w:val="24"/>
          <w:szCs w:val="24"/>
        </w:rPr>
        <w:t xml:space="preserve"> Marcia; ROCHA-DE-OLIVEIRA, Sidinei</w:t>
      </w:r>
      <w:ins w:id="1508" w:author="Larissa Silva | Tikinet" w:date="2022-07-07T17:44:00Z">
        <w:r>
          <w:rPr>
            <w:rFonts w:eastAsia="Times New Roman" w:cs="Times New Roman" w:ascii="Times New Roman" w:hAnsi="Times New Roman"/>
            <w:color w:val="000000" w:themeColor="text1"/>
            <w:sz w:val="24"/>
            <w:szCs w:val="24"/>
          </w:rPr>
          <w:t>;</w:t>
        </w:r>
      </w:ins>
      <w:del w:id="1509" w:author="Larissa Silva | Tikinet" w:date="2022-07-07T17:45:00Z">
        <w:r>
          <w:rPr>
            <w:rFonts w:eastAsia="Times New Roman" w:cs="Times New Roman" w:ascii="Times New Roman" w:hAnsi="Times New Roman"/>
            <w:color w:val="000000" w:themeColor="text1"/>
            <w:sz w:val="24"/>
            <w:szCs w:val="24"/>
          </w:rPr>
          <w:delText xml:space="preserve"> e</w:delText>
        </w:r>
      </w:del>
      <w:r>
        <w:rPr>
          <w:rFonts w:eastAsia="Times New Roman" w:cs="Times New Roman" w:ascii="Times New Roman" w:hAnsi="Times New Roman"/>
          <w:color w:val="000000" w:themeColor="text1"/>
          <w:sz w:val="24"/>
          <w:szCs w:val="24"/>
        </w:rPr>
        <w:t xml:space="preserve"> OLTRAMARI, Andrea. Empresariando a informalidade: um debate teórico à luz dos novos modos de organização do trabalho. </w:t>
      </w:r>
      <w:ins w:id="1510" w:author="Larissa Silva | Tikinet" w:date="2022-07-07T17:46:00Z">
        <w:r>
          <w:rPr>
            <w:rFonts w:eastAsia="Times New Roman" w:cs="Times New Roman" w:ascii="Times New Roman" w:hAnsi="Times New Roman"/>
            <w:color w:val="000000" w:themeColor="text1"/>
            <w:sz w:val="24"/>
            <w:szCs w:val="24"/>
          </w:rPr>
          <w:t xml:space="preserve">In: </w:t>
        </w:r>
      </w:ins>
      <w:del w:id="1511" w:author="Larissa Silva | Tikinet" w:date="2022-07-07T17:45:00Z">
        <w:r>
          <w:rPr>
            <w:rFonts w:eastAsia="Times New Roman" w:cs="Times New Roman" w:ascii="Times New Roman" w:hAnsi="Times New Roman"/>
            <w:bCs/>
            <w:color w:val="000000" w:themeColor="text1"/>
            <w:sz w:val="24"/>
            <w:szCs w:val="24"/>
          </w:rPr>
          <w:delText>16</w:delText>
        </w:r>
      </w:del>
      <w:ins w:id="1512" w:author="Larissa Silva | Tikinet" w:date="2022-07-07T17:45:00Z">
        <w:r>
          <w:rPr>
            <w:rFonts w:eastAsia="Times New Roman" w:cs="Times New Roman" w:ascii="Times New Roman" w:hAnsi="Times New Roman"/>
            <w:bCs/>
            <w:color w:val="000000" w:themeColor="text1"/>
            <w:sz w:val="24"/>
            <w:szCs w:val="24"/>
          </w:rPr>
          <w:t>XVI</w:t>
        </w:r>
      </w:ins>
      <w:r>
        <w:rPr>
          <w:rFonts w:eastAsia="Times New Roman" w:cs="Times New Roman" w:ascii="Times New Roman" w:hAnsi="Times New Roman"/>
          <w:bCs/>
          <w:color w:val="000000" w:themeColor="text1"/>
          <w:sz w:val="24"/>
          <w:szCs w:val="24"/>
        </w:rPr>
        <w:t>°</w:t>
      </w:r>
      <w:del w:id="1513" w:author="Larissa Silva | Tikinet" w:date="2022-07-07T17:44:00Z">
        <w:r>
          <w:rPr>
            <w:rFonts w:eastAsia="Times New Roman" w:cs="Times New Roman" w:ascii="Times New Roman" w:hAnsi="Times New Roman"/>
            <w:bCs/>
            <w:color w:val="000000" w:themeColor="text1"/>
            <w:sz w:val="24"/>
            <w:szCs w:val="24"/>
          </w:rPr>
          <w:delText xml:space="preserve"> </w:delText>
        </w:r>
      </w:del>
      <w:r>
        <w:rPr>
          <w:rFonts w:eastAsia="Times New Roman" w:cs="Times New Roman" w:ascii="Times New Roman" w:hAnsi="Times New Roman"/>
          <w:bCs/>
          <w:color w:val="000000" w:themeColor="text1"/>
          <w:sz w:val="24"/>
          <w:szCs w:val="24"/>
        </w:rPr>
        <w:t>ENCONTRO NACIONAL DA ABET</w:t>
      </w:r>
      <w:ins w:id="1514" w:author="Larissa Silva | Tikinet" w:date="2022-07-07T17:45:00Z">
        <w:r>
          <w:rPr>
            <w:rFonts w:eastAsia="Times New Roman" w:cs="Times New Roman" w:ascii="Times New Roman" w:hAnsi="Times New Roman"/>
            <w:bCs/>
            <w:color w:val="000000" w:themeColor="text1"/>
            <w:sz w:val="24"/>
            <w:szCs w:val="24"/>
          </w:rPr>
          <w:t>, 16.</w:t>
        </w:r>
      </w:ins>
      <w:r>
        <w:rPr>
          <w:rFonts w:eastAsia="Times New Roman" w:cs="Times New Roman" w:ascii="Times New Roman" w:hAnsi="Times New Roman"/>
          <w:bCs/>
          <w:color w:val="000000" w:themeColor="text1"/>
          <w:sz w:val="24"/>
          <w:szCs w:val="24"/>
        </w:rPr>
        <w:t>,</w:t>
      </w:r>
      <w:ins w:id="1515" w:author="Larissa Silva | Tikinet" w:date="2022-07-07T17:45:00Z">
        <w:r>
          <w:rPr>
            <w:rFonts w:eastAsia="Times New Roman" w:cs="Times New Roman" w:ascii="Times New Roman" w:hAnsi="Times New Roman"/>
            <w:bCs/>
            <w:color w:val="000000" w:themeColor="text1"/>
            <w:sz w:val="24"/>
            <w:szCs w:val="24"/>
          </w:rPr>
          <w:t xml:space="preserve"> 2018,</w:t>
        </w:r>
      </w:ins>
      <w:r>
        <w:rPr>
          <w:rFonts w:eastAsia="Times New Roman" w:cs="Times New Roman" w:ascii="Times New Roman" w:hAnsi="Times New Roman"/>
          <w:bCs/>
          <w:color w:val="000000" w:themeColor="text1"/>
          <w:sz w:val="24"/>
          <w:szCs w:val="24"/>
        </w:rPr>
        <w:t xml:space="preserve"> </w:t>
      </w:r>
      <w:r>
        <w:rPr>
          <w:rFonts w:eastAsia="Times New Roman" w:cs="Times New Roman" w:ascii="Times New Roman" w:hAnsi="Times New Roman"/>
          <w:color w:val="000000" w:themeColor="text1"/>
          <w:sz w:val="24"/>
          <w:szCs w:val="24"/>
        </w:rPr>
        <w:t>Salvador</w:t>
      </w:r>
      <w:ins w:id="1516" w:author="Larissa Silva | Tikinet" w:date="2022-07-07T17:45:00Z">
        <w:r>
          <w:rPr>
            <w:rFonts w:eastAsia="Times New Roman" w:cs="Times New Roman" w:ascii="Times New Roman" w:hAnsi="Times New Roman"/>
            <w:color w:val="000000" w:themeColor="text1"/>
            <w:sz w:val="24"/>
            <w:szCs w:val="24"/>
          </w:rPr>
          <w:t xml:space="preserve">. </w:t>
        </w:r>
      </w:ins>
      <w:ins w:id="1517" w:author="Larissa Silva | Tikinet" w:date="2022-07-07T17:45:00Z">
        <w:r>
          <w:rPr>
            <w:rFonts w:eastAsia="Times New Roman" w:cs="Times New Roman" w:ascii="Times New Roman" w:hAnsi="Times New Roman"/>
            <w:b/>
            <w:bCs/>
            <w:color w:val="000000" w:themeColor="text1"/>
            <w:sz w:val="24"/>
            <w:szCs w:val="24"/>
          </w:rPr>
          <w:t>Anais</w:t>
        </w:r>
      </w:ins>
      <w:ins w:id="1518" w:author="Larissa Silva | Tikinet" w:date="2022-07-07T17:46:00Z">
        <w:r>
          <w:rPr>
            <w:rFonts w:eastAsia="Times New Roman" w:cs="Times New Roman" w:ascii="Times New Roman" w:hAnsi="Times New Roman"/>
            <w:color w:val="000000" w:themeColor="text1"/>
            <w:sz w:val="24"/>
            <w:szCs w:val="24"/>
          </w:rPr>
          <w:t xml:space="preserve"> […]</w:t>
        </w:r>
      </w:ins>
      <w:del w:id="1519" w:author="Larissa Silva | Tikinet" w:date="2022-07-07T17:45:00Z">
        <w:r>
          <w:rPr>
            <w:rFonts w:eastAsia="Times New Roman" w:cs="Times New Roman" w:ascii="Times New Roman" w:hAnsi="Times New Roman"/>
            <w:color w:val="000000" w:themeColor="text1"/>
            <w:sz w:val="24"/>
            <w:szCs w:val="24"/>
          </w:rPr>
          <w:delText xml:space="preserve"> (BA).</w:delText>
        </w:r>
      </w:del>
      <w:ins w:id="1520" w:author="Larissa Silva | Tikinet" w:date="2022-07-07T17:46:00Z">
        <w:r>
          <w:rPr>
            <w:rFonts w:eastAsia="Times New Roman" w:cs="Times New Roman" w:ascii="Times New Roman" w:hAnsi="Times New Roman"/>
            <w:color w:val="000000" w:themeColor="text1"/>
            <w:sz w:val="24"/>
            <w:szCs w:val="24"/>
          </w:rPr>
          <w:t xml:space="preserve">. Salvador: UFBA, </w:t>
        </w:r>
      </w:ins>
      <w:del w:id="1521" w:author="Larissa Silva | Tikinet" w:date="2022-07-07T17:46:00Z">
        <w:r>
          <w:rPr>
            <w:rFonts w:eastAsia="Times New Roman" w:cs="Times New Roman" w:ascii="Times New Roman" w:hAnsi="Times New Roman"/>
            <w:color w:val="000000" w:themeColor="text1"/>
            <w:sz w:val="24"/>
            <w:szCs w:val="24"/>
          </w:rPr>
          <w:delText xml:space="preserve"> </w:delText>
        </w:r>
      </w:del>
      <w:del w:id="1522" w:author="Larissa Silva | Tikinet" w:date="2022-07-07T17:45:00Z">
        <w:r>
          <w:rPr>
            <w:rFonts w:eastAsia="Times New Roman" w:cs="Times New Roman" w:ascii="Times New Roman" w:hAnsi="Times New Roman"/>
            <w:color w:val="000000" w:themeColor="text1"/>
            <w:sz w:val="24"/>
            <w:szCs w:val="24"/>
          </w:rPr>
          <w:delText xml:space="preserve">25p. </w:delText>
        </w:r>
      </w:del>
      <w:r>
        <w:rPr>
          <w:rFonts w:eastAsia="Times New Roman" w:cs="Times New Roman" w:ascii="Times New Roman" w:hAnsi="Times New Roman"/>
          <w:color w:val="000000" w:themeColor="text1"/>
          <w:sz w:val="24"/>
          <w:szCs w:val="24"/>
        </w:rPr>
        <w:t>2018.</w:t>
      </w:r>
    </w:p>
    <w:p>
      <w:pPr>
        <w:pStyle w:val="Normal"/>
        <w:spacing w:before="0" w:after="120"/>
        <w:jc w:val="both"/>
        <w:rPr>
          <w:rFonts w:ascii="Times New Roman" w:hAnsi="Times New Roman" w:eastAsia="Times New Roman" w:cs="Times New Roman"/>
          <w:color w:val="000000" w:themeColor="text1"/>
          <w:sz w:val="24"/>
          <w:szCs w:val="24"/>
          <w:del w:id="1534" w:author="Larissa Silva | Tikinet" w:date="2022-07-07T17:49:00Z"/>
        </w:rPr>
      </w:pPr>
      <w:r>
        <w:rPr>
          <w:rFonts w:eastAsia="Times New Roman" w:cs="Times New Roman" w:ascii="Times New Roman" w:hAnsi="Times New Roman"/>
          <w:color w:val="000000" w:themeColor="text1"/>
          <w:sz w:val="24"/>
          <w:szCs w:val="24"/>
        </w:rPr>
        <w:t xml:space="preserve">VENCO, Selma. Situação de quasi-uberização dos docentes paulistas? </w:t>
      </w:r>
      <w:r>
        <w:rPr>
          <w:rFonts w:eastAsia="Times New Roman" w:cs="Times New Roman" w:ascii="Times New Roman" w:hAnsi="Times New Roman"/>
          <w:b/>
          <w:color w:val="000000" w:themeColor="text1"/>
          <w:sz w:val="24"/>
          <w:szCs w:val="24"/>
        </w:rPr>
        <w:t>Revista da ABET</w:t>
      </w:r>
      <w:r>
        <w:rPr>
          <w:rFonts w:eastAsia="Times New Roman" w:cs="Times New Roman" w:ascii="Times New Roman" w:hAnsi="Times New Roman"/>
          <w:color w:val="000000" w:themeColor="text1"/>
          <w:sz w:val="24"/>
          <w:szCs w:val="24"/>
        </w:rPr>
        <w:t>,</w:t>
      </w:r>
      <w:ins w:id="1523" w:author="Larissa Silva | Tikinet" w:date="2022-07-07T17:49:00Z">
        <w:r>
          <w:rPr>
            <w:rFonts w:eastAsia="Times New Roman" w:cs="Times New Roman" w:ascii="Times New Roman" w:hAnsi="Times New Roman"/>
            <w:color w:val="000000" w:themeColor="text1"/>
            <w:sz w:val="24"/>
            <w:szCs w:val="24"/>
          </w:rPr>
          <w:t xml:space="preserve"> João Pessoa,</w:t>
        </w:r>
      </w:ins>
      <w:r>
        <w:rPr>
          <w:rFonts w:eastAsia="Times New Roman" w:cs="Times New Roman" w:ascii="Times New Roman" w:hAnsi="Times New Roman"/>
          <w:color w:val="000000" w:themeColor="text1"/>
          <w:sz w:val="24"/>
          <w:szCs w:val="24"/>
        </w:rPr>
        <w:t xml:space="preserve"> v.</w:t>
      </w:r>
      <w:ins w:id="1524" w:author="Larissa Silva | Tikinet" w:date="2022-07-07T17:48:00Z">
        <w:r>
          <w:rPr>
            <w:rFonts w:eastAsia="Times New Roman" w:cs="Times New Roman" w:ascii="Times New Roman" w:hAnsi="Times New Roman"/>
            <w:color w:val="000000" w:themeColor="text1"/>
            <w:sz w:val="24"/>
            <w:szCs w:val="24"/>
          </w:rPr>
          <w:t> </w:t>
        </w:r>
      </w:ins>
      <w:r>
        <w:rPr>
          <w:rFonts w:eastAsia="Times New Roman" w:cs="Times New Roman" w:ascii="Times New Roman" w:hAnsi="Times New Roman"/>
          <w:color w:val="000000" w:themeColor="text1"/>
          <w:sz w:val="24"/>
          <w:szCs w:val="24"/>
        </w:rPr>
        <w:t>17, n.</w:t>
      </w:r>
      <w:ins w:id="1525" w:author="Larissa Silva | Tikinet" w:date="2022-07-07T17:49:00Z">
        <w:r>
          <w:rPr>
            <w:rFonts w:eastAsia="Times New Roman" w:cs="Times New Roman" w:ascii="Times New Roman" w:hAnsi="Times New Roman"/>
            <w:color w:val="000000" w:themeColor="text1"/>
            <w:sz w:val="24"/>
            <w:szCs w:val="24"/>
          </w:rPr>
          <w:t> </w:t>
        </w:r>
      </w:ins>
      <w:del w:id="1526" w:author="Larissa Silva | Tikinet" w:date="2022-07-07T17:49:00Z">
        <w:r>
          <w:rPr>
            <w:rFonts w:eastAsia="Times New Roman" w:cs="Times New Roman" w:ascii="Times New Roman" w:hAnsi="Times New Roman"/>
            <w:color w:val="000000" w:themeColor="text1"/>
            <w:sz w:val="24"/>
            <w:szCs w:val="24"/>
          </w:rPr>
          <w:delText xml:space="preserve"> </w:delText>
        </w:r>
      </w:del>
      <w:r>
        <w:rPr>
          <w:rFonts w:eastAsia="Times New Roman" w:cs="Times New Roman" w:ascii="Times New Roman" w:hAnsi="Times New Roman"/>
          <w:color w:val="000000" w:themeColor="text1"/>
          <w:sz w:val="24"/>
          <w:szCs w:val="24"/>
        </w:rPr>
        <w:t xml:space="preserve">1, </w:t>
      </w:r>
      <w:del w:id="1527" w:author="Larissa Silva | Tikinet" w:date="2022-07-07T17:49:00Z">
        <w:r>
          <w:rPr>
            <w:rFonts w:eastAsia="Times New Roman" w:cs="Times New Roman" w:ascii="Times New Roman" w:hAnsi="Times New Roman"/>
            <w:color w:val="000000" w:themeColor="text1"/>
            <w:sz w:val="24"/>
            <w:szCs w:val="24"/>
          </w:rPr>
          <w:delText xml:space="preserve">jan./jun. </w:delText>
        </w:r>
      </w:del>
      <w:ins w:id="1528" w:author="Larissa Silva | Tikinet" w:date="2022-07-07T17:49:00Z">
        <w:bookmarkStart w:id="8" w:name="move108108577"/>
        <w:r>
          <w:rPr>
            <w:rFonts w:eastAsia="Times New Roman" w:cs="Times New Roman" w:ascii="Times New Roman" w:hAnsi="Times New Roman"/>
            <w:color w:val="000000" w:themeColor="text1"/>
            <w:sz w:val="24"/>
            <w:szCs w:val="24"/>
          </w:rPr>
          <w:t>p. 94-104,</w:t>
        </w:r>
      </w:ins>
      <w:ins w:id="1529" w:author="Larissa Silva | Tikinet" w:date="2022-07-07T17:49:00Z">
        <w:bookmarkEnd w:id="8"/>
        <w:r>
          <w:rPr>
            <w:rFonts w:eastAsia="Times New Roman" w:cs="Times New Roman" w:ascii="Times New Roman" w:hAnsi="Times New Roman"/>
            <w:color w:val="000000" w:themeColor="text1"/>
            <w:sz w:val="24"/>
            <w:szCs w:val="24"/>
          </w:rPr>
          <w:t xml:space="preserve"> </w:t>
        </w:r>
      </w:ins>
      <w:del w:id="1530" w:author="Larissa Silva | Tikinet" w:date="2022-07-07T17:49:00Z">
        <w:r>
          <w:rPr>
            <w:rFonts w:eastAsia="Times New Roman" w:cs="Times New Roman" w:ascii="Times New Roman" w:hAnsi="Times New Roman"/>
            <w:color w:val="000000" w:themeColor="text1"/>
            <w:sz w:val="24"/>
            <w:szCs w:val="24"/>
          </w:rPr>
          <w:delText xml:space="preserve">de </w:delText>
        </w:r>
      </w:del>
      <w:r>
        <w:rPr>
          <w:rFonts w:eastAsia="Times New Roman" w:cs="Times New Roman" w:ascii="Times New Roman" w:hAnsi="Times New Roman"/>
          <w:color w:val="000000" w:themeColor="text1"/>
          <w:sz w:val="24"/>
          <w:szCs w:val="24"/>
        </w:rPr>
        <w:t>2018</w:t>
      </w:r>
      <w:ins w:id="1531" w:author="Larissa Silva | Tikinet" w:date="2022-07-07T17:49:00Z">
        <w:r>
          <w:rPr>
            <w:rFonts w:eastAsia="Times New Roman" w:cs="Times New Roman" w:ascii="Times New Roman" w:hAnsi="Times New Roman"/>
            <w:color w:val="000000" w:themeColor="text1"/>
            <w:sz w:val="24"/>
            <w:szCs w:val="24"/>
          </w:rPr>
          <w:t>.</w:t>
        </w:r>
      </w:ins>
      <w:del w:id="1532" w:author="Larissa Silva | Tikinet" w:date="2022-07-07T17:49:00Z">
        <w:r>
          <w:rPr>
            <w:rFonts w:eastAsia="Times New Roman" w:cs="Times New Roman" w:ascii="Times New Roman" w:hAnsi="Times New Roman"/>
            <w:color w:val="000000" w:themeColor="text1"/>
            <w:sz w:val="24"/>
            <w:szCs w:val="24"/>
          </w:rPr>
          <w:delText xml:space="preserve">, </w:delText>
        </w:r>
      </w:del>
      <w:del w:id="1533" w:author="Larissa Silva | Tikinet" w:date="2022-07-07T17:49:00Z">
        <w:bookmarkStart w:id="9" w:name="move10810857711"/>
        <w:r>
          <w:rPr>
            <w:rFonts w:eastAsia="Times New Roman" w:cs="Times New Roman" w:ascii="Times New Roman" w:hAnsi="Times New Roman"/>
            <w:color w:val="000000" w:themeColor="text1"/>
            <w:sz w:val="24"/>
            <w:szCs w:val="24"/>
          </w:rPr>
          <w:delText>p. 94-104.</w:delText>
        </w:r>
      </w:del>
      <w:bookmarkEnd w:id="9"/>
    </w:p>
    <w:p>
      <w:pPr>
        <w:pStyle w:val="Normal"/>
        <w:spacing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WEIL, Pierre. </w:t>
      </w:r>
      <w:r>
        <w:rPr>
          <w:rFonts w:eastAsia="Times New Roman" w:cs="Times New Roman" w:ascii="Times New Roman" w:hAnsi="Times New Roman"/>
          <w:b/>
          <w:color w:val="000000" w:themeColor="text1"/>
          <w:sz w:val="24"/>
          <w:szCs w:val="24"/>
        </w:rPr>
        <w:t>Organizações e tecnologias para o terceiro milênio</w:t>
      </w:r>
      <w:r>
        <w:rPr>
          <w:rFonts w:eastAsia="Times New Roman" w:cs="Times New Roman" w:ascii="Times New Roman" w:hAnsi="Times New Roman"/>
          <w:color w:val="000000" w:themeColor="text1"/>
          <w:sz w:val="24"/>
          <w:szCs w:val="24"/>
        </w:rPr>
        <w:t xml:space="preserve">: a nova cultura organizacional holística. </w:t>
      </w:r>
      <w:ins w:id="1535" w:author="Larissa Silva | Tikinet" w:date="2022-07-07T17:50:00Z">
        <w:r>
          <w:rPr>
            <w:rFonts w:eastAsia="Times New Roman" w:cs="Times New Roman" w:ascii="Times New Roman" w:hAnsi="Times New Roman"/>
            <w:color w:val="000000" w:themeColor="text1"/>
            <w:sz w:val="24"/>
            <w:szCs w:val="24"/>
          </w:rPr>
          <w:t xml:space="preserve">4. ed. </w:t>
        </w:r>
      </w:ins>
      <w:r>
        <w:rPr>
          <w:rFonts w:eastAsia="Times New Roman" w:cs="Times New Roman" w:ascii="Times New Roman" w:hAnsi="Times New Roman"/>
          <w:color w:val="000000" w:themeColor="text1"/>
          <w:sz w:val="24"/>
          <w:szCs w:val="24"/>
        </w:rPr>
        <w:t>São Paulo: Rosa dos Tempos, 1993.</w:t>
      </w:r>
    </w:p>
    <w:p>
      <w:pPr>
        <w:pStyle w:val="Normal"/>
        <w:spacing w:before="0" w:after="120"/>
        <w:jc w:val="both"/>
        <w:rPr>
          <w:rFonts w:ascii="Times New Roman" w:hAnsi="Times New Roman" w:eastAsia="Times New Roman" w:cs="Times New Roman"/>
          <w:color w:val="000000" w:themeColor="text1"/>
          <w:ins w:id="1537" w:author="Tiago Cardoso Rocha" w:date="2022-07-17T19:36:00Z"/>
          <w:sz w:val="24"/>
          <w:szCs w:val="24"/>
        </w:rPr>
      </w:pPr>
      <w:r>
        <w:rPr>
          <w:rFonts w:eastAsia="Times New Roman" w:cs="Times New Roman" w:ascii="Times New Roman" w:hAnsi="Times New Roman"/>
          <w:color w:val="000000" w:themeColor="text1"/>
          <w:sz w:val="24"/>
          <w:szCs w:val="24"/>
        </w:rPr>
        <w:t>YIN, Robert</w:t>
      </w:r>
      <w:del w:id="1536" w:author="Larissa Silva | Tikinet" w:date="2022-07-07T17:51:00Z">
        <w:r>
          <w:rPr>
            <w:rFonts w:eastAsia="Times New Roman" w:cs="Times New Roman" w:ascii="Times New Roman" w:hAnsi="Times New Roman"/>
            <w:color w:val="000000" w:themeColor="text1"/>
            <w:sz w:val="24"/>
            <w:szCs w:val="24"/>
          </w:rPr>
          <w:delText xml:space="preserve"> K</w:delText>
        </w:r>
      </w:del>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b/>
          <w:color w:val="000000" w:themeColor="text1"/>
          <w:sz w:val="24"/>
          <w:szCs w:val="24"/>
        </w:rPr>
        <w:t>Pesquisa qualitativa do início ao fim</w:t>
      </w:r>
      <w:r>
        <w:rPr>
          <w:rFonts w:eastAsia="Times New Roman" w:cs="Times New Roman" w:ascii="Times New Roman" w:hAnsi="Times New Roman"/>
          <w:color w:val="000000" w:themeColor="text1"/>
          <w:sz w:val="24"/>
          <w:szCs w:val="24"/>
        </w:rPr>
        <w:t>. Porto Alegre: Penso, 2016.</w:t>
      </w:r>
    </w:p>
    <w:p>
      <w:pPr>
        <w:pStyle w:val="Normal"/>
        <w:spacing w:before="0" w:after="120"/>
        <w:jc w:val="both"/>
        <w:rPr>
          <w:rFonts w:ascii="Times New Roman" w:hAnsi="Times New Roman" w:eastAsia="Times New Roman" w:cs="Times New Roman"/>
          <w:color w:val="000000" w:themeColor="text1"/>
          <w:ins w:id="1539" w:author="Tiago Cardoso Rocha" w:date="2022-07-17T19:36:00Z"/>
          <w:sz w:val="24"/>
          <w:szCs w:val="24"/>
        </w:rPr>
      </w:pPr>
      <w:ins w:id="1538" w:author="Tiago Cardoso Rocha" w:date="2022-07-17T19:36:00Z">
        <w:r>
          <w:rPr>
            <w:rFonts w:eastAsia="Times New Roman" w:cs="Times New Roman" w:ascii="Times New Roman" w:hAnsi="Times New Roman"/>
            <w:color w:val="000000" w:themeColor="text1"/>
            <w:sz w:val="24"/>
            <w:szCs w:val="24"/>
          </w:rPr>
        </w:r>
      </w:ins>
    </w:p>
    <w:p>
      <w:pPr>
        <w:pStyle w:val="Normal"/>
        <w:jc w:val="right"/>
        <w:rPr/>
      </w:pPr>
      <w:r>
        <w:rPr/>
        <w:t>Recebido em: 14/10/2020</w:t>
      </w:r>
    </w:p>
    <w:p>
      <w:pPr>
        <w:pStyle w:val="Normal"/>
        <w:jc w:val="right"/>
        <w:rPr/>
      </w:pPr>
      <w:r>
        <w:rPr/>
        <w:t>Aceito para publicação em: 08/09/2021</w:t>
      </w:r>
    </w:p>
    <w:p>
      <w:pPr>
        <w:pStyle w:val="Normal"/>
        <w:spacing w:before="0" w:after="120"/>
        <w:jc w:val="both"/>
        <w:rPr>
          <w:rFonts w:ascii="Times New Roman" w:hAnsi="Times New Roman" w:eastAsia="Times New Roman" w:cs="Times New Roman"/>
          <w:color w:val="000000" w:themeColor="text1"/>
          <w:sz w:val="24"/>
          <w:szCs w:val="24"/>
        </w:rPr>
      </w:pPr>
      <w:r>
        <w:rPr/>
      </w:r>
    </w:p>
    <w:sectPr>
      <w:footnotePr>
        <w:numFmt w:val="decimal"/>
      </w:footnotePr>
      <w:type w:val="nextPage"/>
      <w:pgSz w:w="11906" w:h="16838"/>
      <w:pgMar w:left="1418" w:right="1418" w:header="0" w:top="1418" w:footer="0" w:bottom="1418"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arissa Silva | Tikinet" w:date="2022-07-08T15:30:00Z" w:initials="LS">
    <w:p>
      <w:r>
        <w:rPr>
          <w:rFonts w:ascii="Liberation Serif" w:hAnsi="Liberation Serif" w:eastAsia="DejaVu Sans" w:cs="Noto Sans Arabic UI"/>
          <w:sz w:val="24"/>
          <w:szCs w:val="24"/>
          <w:lang w:val="en-US" w:eastAsia="en-US" w:bidi="en-US"/>
        </w:rPr>
        <w:t>Autores, favor atentar para as orientações de submissão da ABET, que estabelecem um limite de 60.000 caracteres para os artigos, contando as referências e as notas de rodapé.</w:t>
      </w:r>
    </w:p>
  </w:comment>
  <w:comment w:id="1" w:author="Larissa Silva | Tikinet" w:date="2022-07-07T18:02:00Z" w:initials="LS">
    <w:p>
      <w:r>
        <w:rPr>
          <w:rFonts w:ascii="Liberation Serif" w:hAnsi="Liberation Serif" w:eastAsia="DejaVu Sans" w:cs="Noto Sans Arabic UI"/>
          <w:sz w:val="24"/>
          <w:szCs w:val="24"/>
          <w:lang w:val="en-US" w:eastAsia="en-US" w:bidi="en-US"/>
        </w:rPr>
        <w:t>Autores, favor conferir grafia dos nomes e as afiliações nas notas de rodapé.</w:t>
      </w:r>
    </w:p>
  </w:comment>
  <w:comment w:id="2" w:author="Larissa Silva | Tikinet" w:date="2022-07-07T18:01:00Z" w:initials="LS">
    <w:p>
      <w:r>
        <w:rPr>
          <w:rFonts w:ascii="Liberation Serif" w:hAnsi="Liberation Serif" w:eastAsia="DejaVu Sans" w:cs="Noto Sans Arabic UI"/>
          <w:sz w:val="24"/>
          <w:szCs w:val="24"/>
          <w:lang w:val="en-US" w:eastAsia="en-US" w:bidi="en-US"/>
        </w:rPr>
        <w:t>Autores, favor atentar para as orientações de submissão da ABET, que estabelecem um limite de 150 palavras para resumos e abstracts.</w:t>
      </w:r>
    </w:p>
  </w:comment>
  <w:comment w:id="3" w:author="Larissa Silva | Tikinet" w:date="2022-07-07T17:52:00Z" w:initials="LS">
    <w:p>
      <w:r>
        <w:rPr>
          <w:rFonts w:ascii="Liberation Serif" w:hAnsi="Liberation Serif" w:eastAsia="DejaVu Sans" w:cs="Noto Sans Arabic UI"/>
          <w:sz w:val="24"/>
          <w:szCs w:val="24"/>
          <w:lang w:val="en-US" w:eastAsia="en-US" w:bidi="en-US"/>
        </w:rPr>
        <w:t>cb pelo Volp.</w:t>
      </w:r>
    </w:p>
  </w:comment>
  <w:comment w:id="4" w:author="Larissa Silva | Tikinet" w:date="2022-07-08T12:10:00Z" w:initials="LS">
    <w:p>
      <w:r>
        <w:rPr>
          <w:rFonts w:ascii="Liberation Serif" w:hAnsi="Liberation Serif" w:eastAsia="DejaVu Sans" w:cs="Noto Sans Arabic UI"/>
          <w:sz w:val="24"/>
          <w:szCs w:val="24"/>
          <w:lang w:val="en-US" w:eastAsia="en-US" w:bidi="en-US"/>
        </w:rPr>
        <w:t>Autores, a informação está correta? Favor verificar faixa etária.</w:t>
      </w:r>
    </w:p>
  </w:comment>
  <w:comment w:id="5" w:author="Larissa Silva | Tikinet" w:date="2022-07-08T12:28:00Z" w:initials="LS">
    <w:p>
      <w:r>
        <w:rPr>
          <w:rFonts w:ascii="Liberation Serif" w:hAnsi="Liberation Serif" w:eastAsia="DejaVu Sans" w:cs="Noto Sans Arabic UI"/>
          <w:sz w:val="24"/>
          <w:szCs w:val="24"/>
          <w:lang w:val="en-US" w:eastAsia="en-US" w:bidi="en-US"/>
        </w:rPr>
        <w:t xml:space="preserve">Autores, porque esse grupo seria menos propenso? Por contarem com empregos fixos e direitos de proteção trabalhistas, não seriam </w:t>
      </w:r>
      <w:r>
        <w:rPr>
          <w:rFonts w:ascii="Liberation Serif" w:hAnsi="Liberation Serif" w:eastAsia="DejaVu Sans" w:cs="Noto Sans Arabic UI"/>
          <w:i/>
          <w:iCs/>
          <w:sz w:val="24"/>
          <w:szCs w:val="24"/>
          <w:lang w:val="en-US" w:eastAsia="en-US" w:bidi="en-US"/>
        </w:rPr>
        <w:t>mais</w:t>
      </w:r>
      <w:r>
        <w:rPr>
          <w:rFonts w:ascii="Liberation Serif" w:hAnsi="Liberation Serif" w:eastAsia="DejaVu Sans" w:cs="Noto Sans Arabic UI"/>
          <w:sz w:val="24"/>
          <w:szCs w:val="24"/>
          <w:lang w:val="en-US" w:eastAsia="en-US" w:bidi="en-US"/>
        </w:rPr>
        <w:t xml:space="preserve"> propensos a arriscarem o diálogo com essas empresas?</w:t>
      </w:r>
    </w:p>
    <w:p>
      <w:r>
        <w:rPr>
          <w:rFonts w:ascii="Liberation Serif" w:hAnsi="Liberation Serif" w:eastAsia="DejaVu Sans" w:cs="Noto Sans Arabic UI"/>
          <w:sz w:val="24"/>
          <w:szCs w:val="24"/>
          <w:lang w:val="en-US" w:eastAsia="en-US" w:bidi="en-US"/>
        </w:rPr>
        <w:t>O uso de "por outro lado", na frase seguinte, também implica nessa conclusão. Enquanto os assalariados são mais propensos a buscar esse reconhecimento, os trabalhadores que possuem apenas a plataforma [por outro lado] tendem a aceitar as condições precárias com mais facilidade.</w:t>
      </w:r>
    </w:p>
  </w:comment>
  <w:comment w:id="6" w:author="Larissa Silva | Tikinet" w:date="2022-07-08T13:58:00Z" w:initials="LS">
    <w:p>
      <w:r>
        <w:rPr>
          <w:rFonts w:ascii="Liberation Serif" w:hAnsi="Liberation Serif" w:eastAsia="DejaVu Sans" w:cs="Noto Sans Arabic UI"/>
          <w:sz w:val="24"/>
          <w:szCs w:val="24"/>
          <w:lang w:val="en-US" w:eastAsia="en-US" w:bidi="en-US"/>
        </w:rPr>
        <w:t>Sugiro que insiram uma nota de rodapé que explique (sucintamente) essa iniciativa do governo.</w:t>
      </w:r>
    </w:p>
  </w:comment>
  <w:comment w:id="7" w:author="Larissa Silva | Tikinet" w:date="2022-07-07T16:02:00Z" w:initials="LS">
    <w:p>
      <w:r>
        <w:rPr>
          <w:rFonts w:ascii="Liberation Serif" w:hAnsi="Liberation Serif" w:eastAsia="DejaVu Sans" w:cs="Noto Sans Arabic UI"/>
          <w:sz w:val="24"/>
          <w:szCs w:val="24"/>
          <w:lang w:val="en-US" w:eastAsia="en-US" w:bidi="en-US"/>
        </w:rPr>
        <w:t>Autores, a data de acesso está correta? Favor verificar.</w:t>
      </w:r>
    </w:p>
  </w:comment>
  <w:comment w:id="8" w:author="Larissa Silva | Tikinet" w:date="2022-07-07T16:12:00Z" w:initials="LS">
    <w:p>
      <w:r>
        <w:rPr>
          <w:rFonts w:ascii="Liberation Serif" w:hAnsi="Liberation Serif" w:eastAsia="DejaVu Sans" w:cs="Noto Sans Arabic UI"/>
          <w:sz w:val="24"/>
          <w:szCs w:val="24"/>
          <w:lang w:val="en-US" w:eastAsia="en-US" w:bidi="en-US"/>
        </w:rPr>
        <w:t>Correto?</w:t>
      </w:r>
    </w:p>
  </w:comment>
  <w:comment w:id="9" w:author="Larissa Silva | Tikinet" w:date="2022-07-07T16:13:00Z" w:initials="LS">
    <w:p>
      <w:r>
        <w:rPr>
          <w:rFonts w:ascii="Liberation Serif" w:hAnsi="Liberation Serif" w:eastAsia="DejaVu Sans" w:cs="Noto Sans Arabic UI"/>
          <w:sz w:val="24"/>
          <w:szCs w:val="24"/>
          <w:lang w:val="en-US" w:eastAsia="en-US" w:bidi="en-US"/>
        </w:rPr>
        <w:t>Autores, saberiam informar que edição é essa?</w:t>
      </w:r>
    </w:p>
  </w:comment>
  <w:comment w:id="10" w:author="Larissa Silva | Tikinet" w:date="2022-07-07T16:55:00Z" w:initials="LS">
    <w:p>
      <w:r>
        <w:rPr>
          <w:rFonts w:ascii="Liberation Serif" w:hAnsi="Liberation Serif" w:eastAsia="DejaVu Sans" w:cs="Noto Sans Arabic UI"/>
          <w:sz w:val="24"/>
          <w:szCs w:val="24"/>
          <w:lang w:val="en-US" w:eastAsia="en-US" w:bidi="en-US"/>
        </w:rPr>
        <w:t>Autores, como no pdf não há nenhuma indicação de publicação ou data, sugiro que atualizem o link para algum repositório (</w:t>
      </w:r>
      <w:hyperlink r:id="rId1">
        <w:r>
          <w:rPr>
            <w:rFonts w:ascii="Liberation Serif" w:hAnsi="Liberation Serif" w:eastAsia="DejaVu Sans" w:cs="Noto Sans Arabic UI"/>
            <w:sz w:val="24"/>
            <w:szCs w:val="24"/>
            <w:lang w:val="en-US" w:eastAsia="en-US" w:bidi="en-US"/>
          </w:rPr>
          <w:t>https://www.economia.unicamp.br/covid19/pandemia-e-desemprego-analise-e-perspectivas</w:t>
        </w:r>
      </w:hyperlink>
      <w:r>
        <w:rPr>
          <w:rFonts w:ascii="Liberation Serif" w:hAnsi="Liberation Serif" w:eastAsia="DejaVu Sans" w:cs="Noto Sans Arabic UI"/>
          <w:sz w:val="24"/>
          <w:szCs w:val="24"/>
          <w:lang w:val="en-US" w:eastAsia="en-US" w:bidi="en-US"/>
        </w:rPr>
        <w:t xml:space="preserve"> ou </w:t>
      </w:r>
      <w:hyperlink r:id="rId2">
        <w:r>
          <w:rPr>
            <w:rFonts w:ascii="Liberation Serif" w:hAnsi="Liberation Serif" w:eastAsia="DejaVu Sans" w:cs="Noto Sans Arabic UI"/>
            <w:sz w:val="24"/>
            <w:szCs w:val="24"/>
            <w:lang w:val="en-US" w:eastAsia="en-US" w:bidi="en-US"/>
          </w:rPr>
          <w:t>https://www.cesit.net.br/pandemia-e-desemprego-analise-e-perspectivas/</w:t>
        </w:r>
      </w:hyperlink>
      <w:r>
        <w:rPr>
          <w:rFonts w:ascii="Liberation Serif" w:hAnsi="Liberation Serif" w:eastAsia="DejaVu Sans" w:cs="Noto Sans Arabic UI"/>
          <w:sz w:val="24"/>
          <w:szCs w:val="24"/>
          <w:lang w:val="en-US" w:eastAsia="en-US" w:bidi="en-US"/>
        </w:rPr>
        <w:t>, por exemplo)</w:t>
      </w:r>
    </w:p>
  </w:comment>
  <w:comment w:id="11" w:author="Larissa Silva | Tikinet" w:date="2022-07-07T17:39:00Z" w:initials="LS">
    <w:p>
      <w:r>
        <w:rPr>
          <w:rFonts w:ascii="Liberation Serif" w:hAnsi="Liberation Serif" w:eastAsia="DejaVu Sans" w:cs="Noto Sans Arabic UI"/>
          <w:sz w:val="24"/>
          <w:szCs w:val="24"/>
          <w:lang w:val="en-US" w:eastAsia="en-US" w:bidi="en-US"/>
        </w:rPr>
        <w:t>Autores, essa referência seria ao aplicativo em si? A página corresponde à parte de cadastramento do app. Sugiro que essa ref. seja suprimida ou colocada em nota de rodapé, se realmente necessária.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Garamond">
    <w:charset w:val="01"/>
    <w:family w:val="roman"/>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jc w:val="both"/>
        <w:rPr>
          <w:rFonts w:ascii="Times New Roman" w:hAnsi="Times New Roman" w:eastAsia="Times New Roman" w:cs="Times New Roman"/>
          <w:sz w:val="20"/>
          <w:szCs w:val="20"/>
        </w:rPr>
      </w:pPr>
      <w:r>
        <w:rPr>
          <w:rStyle w:val="FootnoteCharacters"/>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Doutora em Sociologia pela Universidade de São Paulo </w:t>
      </w:r>
      <w:del w:id="1540" w:author="Larissa Silva | Tikinet" w:date="2022-07-07T15:28:00Z">
        <w:r>
          <w:rPr>
            <w:rFonts w:eastAsia="Times New Roman" w:cs="Times New Roman" w:ascii="Times New Roman" w:hAnsi="Times New Roman"/>
            <w:sz w:val="20"/>
            <w:szCs w:val="20"/>
          </w:rPr>
          <w:delText xml:space="preserve">– </w:delText>
        </w:r>
      </w:del>
      <w:ins w:id="1541" w:author="Larissa Silva | Tikinet" w:date="2022-07-07T15:28:00Z">
        <w:r>
          <w:rPr>
            <w:rFonts w:eastAsia="Times New Roman" w:cs="Times New Roman" w:ascii="Times New Roman" w:hAnsi="Times New Roman"/>
            <w:sz w:val="20"/>
            <w:szCs w:val="20"/>
          </w:rPr>
          <w:t>(</w:t>
        </w:r>
      </w:ins>
      <w:r>
        <w:rPr>
          <w:rFonts w:eastAsia="Times New Roman" w:cs="Times New Roman" w:ascii="Times New Roman" w:hAnsi="Times New Roman"/>
          <w:sz w:val="20"/>
          <w:szCs w:val="20"/>
        </w:rPr>
        <w:t>USP</w:t>
      </w:r>
      <w:ins w:id="1542" w:author="Larissa Silva | Tikinet" w:date="2022-07-07T15:28:00Z">
        <w:r>
          <w:rPr>
            <w:rFonts w:eastAsia="Times New Roman" w:cs="Times New Roman" w:ascii="Times New Roman" w:hAnsi="Times New Roman"/>
            <w:sz w:val="20"/>
            <w:szCs w:val="20"/>
          </w:rPr>
          <w:t>)</w:t>
        </w:r>
      </w:ins>
      <w:r>
        <w:rPr>
          <w:rFonts w:eastAsia="Times New Roman" w:cs="Times New Roman" w:ascii="Times New Roman" w:hAnsi="Times New Roman"/>
          <w:sz w:val="20"/>
          <w:szCs w:val="20"/>
        </w:rPr>
        <w:t xml:space="preserve"> e Universidade de Paris 8</w:t>
      </w:r>
      <w:ins w:id="1543" w:author="Larissa Silva | Tikinet" w:date="2022-07-07T15:28:00Z">
        <w:r>
          <w:rPr>
            <w:rFonts w:eastAsia="Times New Roman" w:cs="Times New Roman" w:ascii="Times New Roman" w:hAnsi="Times New Roman"/>
            <w:sz w:val="20"/>
            <w:szCs w:val="20"/>
          </w:rPr>
          <w:t>.</w:t>
        </w:r>
      </w:ins>
      <w:del w:id="1544" w:author="Larissa Silva | Tikinet" w:date="2022-07-07T15:28:00Z">
        <w:r>
          <w:rPr>
            <w:rFonts w:eastAsia="Times New Roman" w:cs="Times New Roman" w:ascii="Times New Roman" w:hAnsi="Times New Roman"/>
            <w:sz w:val="20"/>
            <w:szCs w:val="20"/>
          </w:rPr>
          <w:delText>,</w:delText>
        </w:r>
      </w:del>
      <w:r>
        <w:rPr>
          <w:rFonts w:eastAsia="Times New Roman" w:cs="Times New Roman" w:ascii="Times New Roman" w:hAnsi="Times New Roman"/>
          <w:sz w:val="20"/>
          <w:szCs w:val="20"/>
        </w:rPr>
        <w:t xml:space="preserve"> </w:t>
      </w:r>
      <w:del w:id="1545" w:author="Larissa Silva | Tikinet" w:date="2022-07-07T15:28:00Z">
        <w:r>
          <w:rPr>
            <w:rFonts w:eastAsia="Times New Roman" w:cs="Times New Roman" w:ascii="Times New Roman" w:hAnsi="Times New Roman"/>
            <w:sz w:val="20"/>
            <w:szCs w:val="20"/>
          </w:rPr>
          <w:delText>tendo r</w:delText>
        </w:r>
      </w:del>
      <w:ins w:id="1546" w:author="Larissa Silva | Tikinet" w:date="2022-07-07T15:29:00Z">
        <w:r>
          <w:rPr>
            <w:rFonts w:eastAsia="Times New Roman" w:cs="Times New Roman" w:ascii="Times New Roman" w:hAnsi="Times New Roman"/>
            <w:sz w:val="20"/>
            <w:szCs w:val="20"/>
          </w:rPr>
          <w:t>Pesquisadora</w:t>
        </w:r>
      </w:ins>
      <w:del w:id="1547" w:author="Larissa Silva | Tikinet" w:date="2022-07-07T15:29:00Z">
        <w:r>
          <w:rPr>
            <w:rFonts w:eastAsia="Times New Roman" w:cs="Times New Roman" w:ascii="Times New Roman" w:hAnsi="Times New Roman"/>
            <w:sz w:val="20"/>
            <w:szCs w:val="20"/>
          </w:rPr>
          <w:delText>ealiz</w:delText>
        </w:r>
      </w:del>
      <w:del w:id="1548" w:author="Larissa Silva | Tikinet" w:date="2022-07-07T15:28:00Z">
        <w:r>
          <w:rPr>
            <w:rFonts w:eastAsia="Times New Roman" w:cs="Times New Roman" w:ascii="Times New Roman" w:hAnsi="Times New Roman"/>
            <w:sz w:val="20"/>
            <w:szCs w:val="20"/>
          </w:rPr>
          <w:delText>ado</w:delText>
        </w:r>
      </w:del>
      <w:del w:id="1549" w:author="Larissa Silva | Tikinet" w:date="2022-07-07T15:29:00Z">
        <w:r>
          <w:rPr>
            <w:rFonts w:eastAsia="Times New Roman" w:cs="Times New Roman" w:ascii="Times New Roman" w:hAnsi="Times New Roman"/>
            <w:sz w:val="20"/>
            <w:szCs w:val="20"/>
          </w:rPr>
          <w:delText xml:space="preserve"> pesquisa</w:delText>
        </w:r>
      </w:del>
      <w:r>
        <w:rPr>
          <w:rFonts w:eastAsia="Times New Roman" w:cs="Times New Roman" w:ascii="Times New Roman" w:hAnsi="Times New Roman"/>
          <w:sz w:val="20"/>
          <w:szCs w:val="20"/>
        </w:rPr>
        <w:t xml:space="preserve"> pós-doutoral </w:t>
      </w:r>
      <w:del w:id="1550" w:author="Larissa Silva | Tikinet" w:date="2022-07-07T15:29:00Z">
        <w:r>
          <w:rPr>
            <w:rFonts w:eastAsia="Times New Roman" w:cs="Times New Roman" w:ascii="Times New Roman" w:hAnsi="Times New Roman"/>
            <w:sz w:val="20"/>
            <w:szCs w:val="20"/>
          </w:rPr>
          <w:delText xml:space="preserve">pelo </w:delText>
        </w:r>
      </w:del>
      <w:ins w:id="1551" w:author="Larissa Silva | Tikinet" w:date="2022-07-07T15:29:00Z">
        <w:r>
          <w:rPr>
            <w:rFonts w:eastAsia="Times New Roman" w:cs="Times New Roman" w:ascii="Times New Roman" w:hAnsi="Times New Roman"/>
            <w:sz w:val="20"/>
            <w:szCs w:val="20"/>
          </w:rPr>
          <w:t xml:space="preserve">do </w:t>
        </w:r>
      </w:ins>
      <w:r>
        <w:rPr>
          <w:rFonts w:eastAsia="Times New Roman" w:cs="Times New Roman" w:ascii="Times New Roman" w:hAnsi="Times New Roman"/>
          <w:sz w:val="20"/>
          <w:szCs w:val="20"/>
        </w:rPr>
        <w:t xml:space="preserve">Centre de Recherche Sociologique et Politique de Paris </w:t>
      </w:r>
      <w:del w:id="1552" w:author="Larissa Silva | Tikinet" w:date="2022-07-07T15:28:00Z">
        <w:r>
          <w:rPr>
            <w:rFonts w:eastAsia="Times New Roman" w:cs="Times New Roman" w:ascii="Times New Roman" w:hAnsi="Times New Roman"/>
            <w:sz w:val="20"/>
            <w:szCs w:val="20"/>
          </w:rPr>
          <w:delText xml:space="preserve">– </w:delText>
        </w:r>
      </w:del>
      <w:ins w:id="1553" w:author="Larissa Silva | Tikinet" w:date="2022-07-07T15:28:00Z">
        <w:r>
          <w:rPr>
            <w:rFonts w:eastAsia="Times New Roman" w:cs="Times New Roman" w:ascii="Times New Roman" w:hAnsi="Times New Roman"/>
            <w:sz w:val="20"/>
            <w:szCs w:val="20"/>
          </w:rPr>
          <w:t>(</w:t>
        </w:r>
      </w:ins>
      <w:r>
        <w:rPr>
          <w:rFonts w:eastAsia="Times New Roman" w:cs="Times New Roman" w:ascii="Times New Roman" w:hAnsi="Times New Roman"/>
          <w:sz w:val="20"/>
          <w:szCs w:val="20"/>
        </w:rPr>
        <w:t>Cresppa</w:t>
      </w:r>
      <w:ins w:id="1554" w:author="Larissa Silva | Tikinet" w:date="2022-07-07T15:28:00Z">
        <w:r>
          <w:rPr>
            <w:rFonts w:eastAsia="Times New Roman" w:cs="Times New Roman" w:ascii="Times New Roman" w:hAnsi="Times New Roman"/>
            <w:sz w:val="20"/>
            <w:szCs w:val="20"/>
          </w:rPr>
          <w:t>)</w:t>
        </w:r>
      </w:ins>
      <w:del w:id="1555" w:author="Larissa Silva | Tikinet" w:date="2022-07-07T15:29:00Z">
        <w:r>
          <w:rPr>
            <w:rFonts w:eastAsia="Times New Roman" w:cs="Times New Roman" w:ascii="Times New Roman" w:hAnsi="Times New Roman"/>
            <w:sz w:val="20"/>
            <w:szCs w:val="20"/>
          </w:rPr>
          <w:delText>.</w:delText>
        </w:r>
      </w:del>
      <w:ins w:id="1556" w:author="Larissa Silva | Tikinet" w:date="2022-07-07T15:29:00Z">
        <w:r>
          <w:rPr>
            <w:rFonts w:eastAsia="Times New Roman" w:cs="Times New Roman" w:ascii="Times New Roman" w:hAnsi="Times New Roman"/>
            <w:sz w:val="20"/>
            <w:szCs w:val="20"/>
          </w:rPr>
          <w:t>.</w:t>
        </w:r>
      </w:ins>
      <w:r>
        <w:rPr>
          <w:rFonts w:eastAsia="Times New Roman" w:cs="Times New Roman" w:ascii="Times New Roman" w:hAnsi="Times New Roman"/>
          <w:sz w:val="20"/>
          <w:szCs w:val="20"/>
        </w:rPr>
        <w:t xml:space="preserve"> Pesquisadora da Universidade Federal de Juiz de Fora e do GT Trabalho Digital da Rede de Estudos e Monitoramento da Reforma Trabalhista (Remir).</w:t>
      </w:r>
    </w:p>
  </w:footnote>
  <w:footnote w:id="3">
    <w:p>
      <w:pPr>
        <w:pStyle w:val="Normal"/>
        <w:jc w:val="both"/>
        <w:rPr>
          <w:rFonts w:ascii="Times New Roman" w:hAnsi="Times New Roman" w:cs="Times New Roman"/>
          <w:sz w:val="20"/>
          <w:szCs w:val="20"/>
        </w:rPr>
      </w:pPr>
      <w:r>
        <w:rPr>
          <w:rStyle w:val="FootnoteCharacters"/>
        </w:rPr>
        <w:footnoteRef/>
      </w:r>
      <w:r>
        <w:rPr>
          <w:rFonts w:cs="Times New Roman" w:ascii="Times New Roman" w:hAnsi="Times New Roman"/>
          <w:sz w:val="20"/>
          <w:szCs w:val="20"/>
        </w:rPr>
        <w:t xml:space="preserve"> </w:t>
      </w:r>
      <w:r>
        <w:rPr>
          <w:rFonts w:eastAsia="Times New Roman" w:cs="Times New Roman" w:ascii="Times New Roman" w:hAnsi="Times New Roman"/>
          <w:sz w:val="20"/>
          <w:szCs w:val="20"/>
        </w:rPr>
        <w:t>Doutor em Administração pela Escola Brasileira de Administração Pública e de Empresas da Fundação Getulio Vargas</w:t>
      </w:r>
      <w:ins w:id="1557" w:author="Larissa Silva | Tikinet" w:date="2022-07-07T15:30:00Z">
        <w:r>
          <w:rPr>
            <w:rFonts w:eastAsia="Times New Roman" w:cs="Times New Roman" w:ascii="Times New Roman" w:hAnsi="Times New Roman"/>
            <w:sz w:val="20"/>
            <w:szCs w:val="20"/>
          </w:rPr>
          <w:t xml:space="preserve"> (Ebape/FGV)</w:t>
        </w:r>
      </w:ins>
      <w:r>
        <w:rPr>
          <w:rFonts w:eastAsia="Times New Roman" w:cs="Times New Roman" w:ascii="Times New Roman" w:hAnsi="Times New Roman"/>
          <w:sz w:val="20"/>
          <w:szCs w:val="20"/>
        </w:rPr>
        <w:t xml:space="preserve">. Professor Associado </w:t>
      </w:r>
      <w:del w:id="1558" w:author="Larissa Silva | Tikinet" w:date="2022-07-07T15:31:00Z">
        <w:r>
          <w:rPr>
            <w:rFonts w:eastAsia="Times New Roman" w:cs="Times New Roman" w:ascii="Times New Roman" w:hAnsi="Times New Roman"/>
            <w:sz w:val="20"/>
            <w:szCs w:val="20"/>
          </w:rPr>
          <w:delText xml:space="preserve">da Universidade Federal de Juiz de Fora </w:delText>
        </w:r>
      </w:del>
      <w:r>
        <w:rPr>
          <w:rFonts w:eastAsia="Times New Roman" w:cs="Times New Roman" w:ascii="Times New Roman" w:hAnsi="Times New Roman"/>
          <w:sz w:val="20"/>
          <w:szCs w:val="20"/>
        </w:rPr>
        <w:t>e líder do Grupo de Estudos e Pesquisas em Pessoas e Organizações (Geppo)</w:t>
      </w:r>
      <w:ins w:id="1559" w:author="Larissa Silva | Tikinet" w:date="2022-07-07T15:31:00Z">
        <w:r>
          <w:rPr>
            <w:rFonts w:eastAsia="Times New Roman" w:cs="Times New Roman" w:ascii="Times New Roman" w:hAnsi="Times New Roman"/>
            <w:sz w:val="20"/>
            <w:szCs w:val="20"/>
          </w:rPr>
          <w:t xml:space="preserve"> da Universidade Federal de Juiz de Fora (UFJF)</w:t>
        </w:r>
      </w:ins>
      <w:r>
        <w:rPr>
          <w:rFonts w:eastAsia="Times New Roman" w:cs="Times New Roman" w:ascii="Times New Roman" w:hAnsi="Times New Roman"/>
          <w:sz w:val="20"/>
          <w:szCs w:val="20"/>
        </w:rPr>
        <w:t>.</w:t>
      </w:r>
    </w:p>
  </w:footnote>
  <w:footnote w:id="4">
    <w:p>
      <w:pPr>
        <w:pStyle w:val="Normal"/>
        <w:jc w:val="both"/>
        <w:rPr>
          <w:rFonts w:ascii="Times New Roman" w:hAnsi="Times New Roman" w:cs="Times New Roman"/>
          <w:sz w:val="20"/>
          <w:szCs w:val="20"/>
        </w:rPr>
      </w:pPr>
      <w:r>
        <w:rPr>
          <w:rStyle w:val="FootnoteCharacters"/>
        </w:rPr>
        <w:footnoteRef/>
      </w:r>
      <w:r>
        <w:rPr>
          <w:rFonts w:cs="Times New Roman" w:ascii="Times New Roman" w:hAnsi="Times New Roman"/>
          <w:sz w:val="20"/>
          <w:szCs w:val="20"/>
        </w:rPr>
        <w:t xml:space="preserve"> </w:t>
      </w:r>
      <w:r>
        <w:rPr>
          <w:rFonts w:eastAsia="Times New Roman" w:cs="Times New Roman" w:ascii="Times New Roman" w:hAnsi="Times New Roman"/>
          <w:sz w:val="20"/>
          <w:szCs w:val="20"/>
        </w:rPr>
        <w:t xml:space="preserve">Doutor em Modelagem Computacional pelo Laboratório Nacional de Computação Científica (LNCC). Professor Associado </w:t>
      </w:r>
      <w:ins w:id="1560" w:author="Larissa Silva | Tikinet" w:date="2022-07-07T15:31:00Z">
        <w:r>
          <w:rPr>
            <w:rFonts w:eastAsia="Times New Roman" w:cs="Times New Roman" w:ascii="Times New Roman" w:hAnsi="Times New Roman"/>
            <w:sz w:val="20"/>
            <w:szCs w:val="20"/>
          </w:rPr>
          <w:t xml:space="preserve">do </w:t>
        </w:r>
      </w:ins>
      <w:r>
        <w:rPr>
          <w:rFonts w:eastAsia="Times New Roman" w:cs="Times New Roman" w:ascii="Times New Roman" w:hAnsi="Times New Roman"/>
          <w:sz w:val="20"/>
          <w:szCs w:val="20"/>
        </w:rPr>
        <w:t xml:space="preserve">Departamento de Mecânica Aplicada e Computacional </w:t>
      </w:r>
      <w:del w:id="1561" w:author="Larissa Silva | Tikinet" w:date="2022-07-07T15:32:00Z">
        <w:r>
          <w:rPr>
            <w:rFonts w:eastAsia="Times New Roman" w:cs="Times New Roman" w:ascii="Times New Roman" w:hAnsi="Times New Roman"/>
            <w:sz w:val="20"/>
            <w:szCs w:val="20"/>
          </w:rPr>
          <w:delText xml:space="preserve">da Universidade Federal de Juiz de Fora (UFJF) </w:delText>
        </w:r>
      </w:del>
      <w:r>
        <w:rPr>
          <w:rFonts w:eastAsia="Times New Roman" w:cs="Times New Roman" w:ascii="Times New Roman" w:hAnsi="Times New Roman"/>
          <w:sz w:val="20"/>
          <w:szCs w:val="20"/>
        </w:rPr>
        <w:t xml:space="preserve">e pesquisador no Programa de Pós-graduação em Modelagem Computacional </w:t>
      </w:r>
      <w:ins w:id="1562" w:author="Larissa Silva | Tikinet" w:date="2022-07-07T15:32:00Z">
        <w:r>
          <w:rPr>
            <w:rFonts w:eastAsia="Times New Roman" w:cs="Times New Roman" w:ascii="Times New Roman" w:hAnsi="Times New Roman"/>
            <w:sz w:val="20"/>
            <w:szCs w:val="20"/>
          </w:rPr>
          <w:t xml:space="preserve">da Universidade Federal de Juiz de Fora </w:t>
        </w:r>
      </w:ins>
      <w:r>
        <w:rPr>
          <w:rFonts w:eastAsia="Times New Roman" w:cs="Times New Roman" w:ascii="Times New Roman" w:hAnsi="Times New Roman"/>
          <w:sz w:val="20"/>
          <w:szCs w:val="20"/>
        </w:rPr>
        <w:t>(UFJF).</w:t>
      </w:r>
    </w:p>
  </w:footnote>
  <w:footnote w:id="5">
    <w:p>
      <w:pPr>
        <w:pStyle w:val="Normal"/>
        <w:jc w:val="both"/>
        <w:rPr>
          <w:rFonts w:ascii="Times New Roman" w:hAnsi="Times New Roman" w:eastAsia="Times New Roman" w:cs="Times New Roman"/>
          <w:sz w:val="20"/>
          <w:szCs w:val="20"/>
        </w:rPr>
      </w:pPr>
      <w:r>
        <w:rPr>
          <w:rStyle w:val="FootnoteCharacters"/>
        </w:rPr>
        <w:footnoteRef/>
      </w:r>
      <w:r>
        <w:rPr>
          <w:rFonts w:cs="Times New Roman" w:ascii="Times New Roman" w:hAnsi="Times New Roman"/>
          <w:sz w:val="20"/>
          <w:szCs w:val="20"/>
        </w:rPr>
        <w:t xml:space="preserve"> </w:t>
      </w:r>
      <w:r>
        <w:rPr>
          <w:rFonts w:eastAsia="Times New Roman" w:cs="Times New Roman" w:ascii="Times New Roman" w:hAnsi="Times New Roman"/>
          <w:sz w:val="20"/>
          <w:szCs w:val="20"/>
        </w:rPr>
        <w:t xml:space="preserve">Doutoranda em Ciências Sociais pelo Programa de </w:t>
      </w:r>
      <w:del w:id="1563" w:author="Beatriz dos Santos | Tikinet" w:date="2022-07-11T18:09:00Z">
        <w:r>
          <w:rPr>
            <w:rFonts w:eastAsia="Times New Roman" w:cs="Times New Roman" w:ascii="Times New Roman" w:hAnsi="Times New Roman"/>
            <w:sz w:val="20"/>
            <w:szCs w:val="20"/>
          </w:rPr>
          <w:delText>Pós Graduação</w:delText>
        </w:r>
      </w:del>
      <w:ins w:id="1564" w:author="Beatriz dos Santos | Tikinet" w:date="2022-07-11T18:09:00Z">
        <w:r>
          <w:rPr>
            <w:rFonts w:eastAsia="Times New Roman" w:cs="Times New Roman" w:ascii="Times New Roman" w:hAnsi="Times New Roman"/>
            <w:sz w:val="20"/>
            <w:szCs w:val="20"/>
          </w:rPr>
          <w:t>Pós-graduação</w:t>
        </w:r>
      </w:ins>
      <w:r>
        <w:rPr>
          <w:rFonts w:eastAsia="Times New Roman" w:cs="Times New Roman" w:ascii="Times New Roman" w:hAnsi="Times New Roman"/>
          <w:sz w:val="20"/>
          <w:szCs w:val="20"/>
        </w:rPr>
        <w:t xml:space="preserve"> em Ciências Sociais da Universidade Federal de Juiz de Fora (PPGCSO</w:t>
      </w:r>
      <w:del w:id="1565" w:author="Larissa Silva | Tikinet" w:date="2022-07-07T15:32:00Z">
        <w:r>
          <w:rPr>
            <w:rFonts w:eastAsia="Times New Roman" w:cs="Times New Roman" w:ascii="Times New Roman" w:hAnsi="Times New Roman"/>
            <w:sz w:val="20"/>
            <w:szCs w:val="20"/>
          </w:rPr>
          <w:delText>-</w:delText>
        </w:r>
      </w:del>
      <w:ins w:id="1566" w:author="Larissa Silva | Tikinet" w:date="2022-07-07T15:32:00Z">
        <w:r>
          <w:rPr>
            <w:rFonts w:eastAsia="Times New Roman" w:cs="Times New Roman" w:ascii="Times New Roman" w:hAnsi="Times New Roman"/>
            <w:sz w:val="20"/>
            <w:szCs w:val="20"/>
          </w:rPr>
          <w:t>/</w:t>
        </w:r>
      </w:ins>
      <w:r>
        <w:rPr>
          <w:rFonts w:eastAsia="Times New Roman" w:cs="Times New Roman" w:ascii="Times New Roman" w:hAnsi="Times New Roman"/>
          <w:sz w:val="20"/>
          <w:szCs w:val="20"/>
        </w:rPr>
        <w:t>UFJF). Pesquisadora no Grupo de Modelagem Computacional Aplicada (GMCA</w:t>
      </w:r>
      <w:del w:id="1567" w:author="Larissa Silva | Tikinet" w:date="2022-07-07T15:32:00Z">
        <w:r>
          <w:rPr>
            <w:rFonts w:eastAsia="Times New Roman" w:cs="Times New Roman" w:ascii="Times New Roman" w:hAnsi="Times New Roman"/>
            <w:sz w:val="20"/>
            <w:szCs w:val="20"/>
          </w:rPr>
          <w:delText>-</w:delText>
        </w:r>
      </w:del>
      <w:ins w:id="1568" w:author="Larissa Silva | Tikinet" w:date="2022-07-07T15:32:00Z">
        <w:r>
          <w:rPr>
            <w:rFonts w:eastAsia="Times New Roman" w:cs="Times New Roman" w:ascii="Times New Roman" w:hAnsi="Times New Roman"/>
            <w:sz w:val="20"/>
            <w:szCs w:val="20"/>
          </w:rPr>
          <w:t>/</w:t>
        </w:r>
      </w:ins>
      <w:r>
        <w:rPr>
          <w:rFonts w:eastAsia="Times New Roman" w:cs="Times New Roman" w:ascii="Times New Roman" w:hAnsi="Times New Roman"/>
          <w:sz w:val="20"/>
          <w:szCs w:val="20"/>
        </w:rPr>
        <w:t>UFJF).</w:t>
      </w:r>
    </w:p>
  </w:footnote>
  <w:footnote w:id="6">
    <w:p>
      <w:pPr>
        <w:pStyle w:val="Normal"/>
        <w:jc w:val="both"/>
        <w:rPr>
          <w:rFonts w:ascii="Times New Roman" w:hAnsi="Times New Roman" w:cs="Times New Roman"/>
          <w:sz w:val="20"/>
          <w:szCs w:val="20"/>
        </w:rPr>
      </w:pPr>
      <w:r>
        <w:rPr>
          <w:rStyle w:val="FootnoteCharacters"/>
        </w:rPr>
        <w:footnoteRef/>
      </w:r>
      <w:r>
        <w:rPr>
          <w:rFonts w:cs="Times New Roman" w:ascii="Times New Roman" w:hAnsi="Times New Roman"/>
          <w:sz w:val="20"/>
          <w:szCs w:val="20"/>
        </w:rPr>
        <w:t xml:space="preserve"> </w:t>
      </w:r>
      <w:r>
        <w:rPr>
          <w:rFonts w:eastAsia="Times New Roman" w:cs="Times New Roman" w:ascii="Times New Roman" w:hAnsi="Times New Roman"/>
          <w:sz w:val="20"/>
          <w:szCs w:val="20"/>
        </w:rPr>
        <w:t>Doutorando em Antropologia pela Universidad</w:t>
      </w:r>
      <w:del w:id="1569" w:author="Larissa Silva | Tikinet" w:date="2022-07-07T15:33:00Z">
        <w:r>
          <w:rPr>
            <w:rFonts w:eastAsia="Times New Roman" w:cs="Times New Roman" w:ascii="Times New Roman" w:hAnsi="Times New Roman"/>
            <w:sz w:val="20"/>
            <w:szCs w:val="20"/>
          </w:rPr>
          <w:delText>e</w:delText>
        </w:r>
      </w:del>
      <w:r>
        <w:rPr>
          <w:rFonts w:eastAsia="Times New Roman" w:cs="Times New Roman" w:ascii="Times New Roman" w:hAnsi="Times New Roman"/>
          <w:sz w:val="20"/>
          <w:szCs w:val="20"/>
        </w:rPr>
        <w:t xml:space="preserve"> d</w:t>
      </w:r>
      <w:ins w:id="1570" w:author="Larissa Silva | Tikinet" w:date="2022-07-07T15:33:00Z">
        <w:r>
          <w:rPr>
            <w:rFonts w:eastAsia="Times New Roman" w:cs="Times New Roman" w:ascii="Times New Roman" w:hAnsi="Times New Roman"/>
            <w:sz w:val="20"/>
            <w:szCs w:val="20"/>
          </w:rPr>
          <w:t>e la</w:t>
        </w:r>
      </w:ins>
      <w:del w:id="1571" w:author="Larissa Silva | Tikinet" w:date="2022-07-07T15:33:00Z">
        <w:r>
          <w:rPr>
            <w:rFonts w:eastAsia="Times New Roman" w:cs="Times New Roman" w:ascii="Times New Roman" w:hAnsi="Times New Roman"/>
            <w:sz w:val="20"/>
            <w:szCs w:val="20"/>
          </w:rPr>
          <w:delText>a</w:delText>
        </w:r>
      </w:del>
      <w:r>
        <w:rPr>
          <w:rFonts w:eastAsia="Times New Roman" w:cs="Times New Roman" w:ascii="Times New Roman" w:hAnsi="Times New Roman"/>
          <w:sz w:val="20"/>
          <w:szCs w:val="20"/>
        </w:rPr>
        <w:t xml:space="preserve"> República Uruguay. Mestre em Ciências Sociais pela Universidade Federal de Juiz de Fora (UFJF).</w:t>
      </w:r>
    </w:p>
  </w:footnote>
  <w:footnote w:id="7">
    <w:p>
      <w:pPr>
        <w:pStyle w:val="Footnote"/>
        <w:rPr>
          <w:sz w:val="20"/>
          <w:szCs w:val="20"/>
        </w:rPr>
      </w:pPr>
      <w:ins w:id="1572" w:author="Larissa Silva | Tikinet" w:date="2022-07-07T18:06:00Z">
        <w:r>
          <w:rPr>
            <w:rStyle w:val="FootnoteCharacters"/>
          </w:rPr>
          <w:footnoteRef/>
        </w:r>
      </w:ins>
      <w:ins w:id="1573" w:author="Larissa Silva | Tikinet" w:date="2022-07-07T18:06:00Z">
        <w:r>
          <w:rPr>
            <w:sz w:val="20"/>
            <w:szCs w:val="20"/>
          </w:rPr>
          <w:t xml:space="preserve"> </w:t>
        </w:r>
      </w:ins>
      <w:ins w:id="1574" w:author="Larissa Silva | Tikinet" w:date="2022-07-07T18:06:00Z">
        <w:r>
          <w:rPr>
            <w:rFonts w:eastAsia="Times New Roman"/>
            <w:color w:val="000000" w:themeColor="text1"/>
            <w:sz w:val="20"/>
            <w:szCs w:val="20"/>
          </w:rPr>
          <w:t xml:space="preserve">O termo é aqui utilizado para referir-se a toda a diversidade de pessoas no que diz respeito à cor, à etnia e </w:t>
        </w:r>
      </w:ins>
      <w:ins w:id="1575" w:author="Larissa Silva | Tikinet" w:date="2022-07-07T18:07:00Z">
        <w:r>
          <w:rPr>
            <w:rFonts w:eastAsia="Times New Roman"/>
            <w:color w:val="000000" w:themeColor="text1"/>
            <w:sz w:val="20"/>
            <w:szCs w:val="20"/>
          </w:rPr>
          <w:t xml:space="preserve">à </w:t>
        </w:r>
      </w:ins>
      <w:ins w:id="1576" w:author="Larissa Silva | Tikinet" w:date="2022-07-07T18:06:00Z">
        <w:r>
          <w:rPr>
            <w:rFonts w:eastAsia="Times New Roman"/>
            <w:color w:val="000000" w:themeColor="text1"/>
            <w:sz w:val="20"/>
            <w:szCs w:val="20"/>
          </w:rPr>
          <w:t>identidade de gênero.</w:t>
        </w:r>
      </w:ins>
    </w:p>
  </w:footnote>
  <w:footnote w:id="8">
    <w:p>
      <w:pPr>
        <w:pStyle w:val="Footnote"/>
        <w:rPr>
          <w:sz w:val="20"/>
          <w:szCs w:val="20"/>
        </w:rPr>
      </w:pPr>
      <w:ins w:id="1577" w:author="Larissa Silva | Tikinet" w:date="2022-07-08T12:18:00Z">
        <w:r>
          <w:rPr>
            <w:rStyle w:val="FootnoteCharacters"/>
          </w:rPr>
          <w:footnoteRef/>
        </w:r>
      </w:ins>
      <w:ins w:id="1578" w:author="Larissa Silva | Tikinet" w:date="2022-07-08T12:18:00Z">
        <w:r>
          <w:rPr>
            <w:sz w:val="20"/>
            <w:szCs w:val="20"/>
          </w:rPr>
          <w:t xml:space="preserve"> </w:t>
        </w:r>
      </w:ins>
      <w:ins w:id="1579" w:author="Larissa Silva | Tikinet" w:date="2022-07-08T12:19:00Z">
        <w:r>
          <w:rPr>
            <w:sz w:val="20"/>
            <w:szCs w:val="20"/>
          </w:rPr>
          <w:t>O</w:t>
        </w:r>
      </w:ins>
      <w:ins w:id="1580" w:author="Larissa Silva | Tikinet" w:date="2022-07-08T12:18:00Z">
        <w:r>
          <w:rPr>
            <w:rFonts w:eastAsia="Times New Roman"/>
            <w:color w:val="000000" w:themeColor="text1"/>
            <w:sz w:val="20"/>
            <w:szCs w:val="20"/>
          </w:rPr>
          <w:t xml:space="preserve"> total ultrapassa 100%, pois foram permitidas múltiplas respostas</w:t>
        </w:r>
      </w:ins>
      <w:ins w:id="1581" w:author="Larissa Silva | Tikinet" w:date="2022-07-08T12:19:00Z">
        <w:r>
          <w:rPr>
            <w:rFonts w:eastAsia="Times New Roman"/>
            <w:color w:val="000000" w:themeColor="text1"/>
            <w:sz w:val="20"/>
            <w:szCs w:val="20"/>
          </w:rPr>
          <w:t>.</w:t>
        </w:r>
      </w:ins>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Calibri"/>
      <w:color w:val="auto"/>
      <w:kern w:val="0"/>
      <w:sz w:val="22"/>
      <w:szCs w:val="22"/>
      <w:lang w:val="pt-BR" w:eastAsia="pt-BR" w:bidi="ar-SA"/>
    </w:rPr>
  </w:style>
  <w:style w:type="paragraph" w:styleId="Heading1">
    <w:name w:val="Heading 1"/>
    <w:basedOn w:val="Normal"/>
    <w:next w:val="Normal"/>
    <w:link w:val="Ttulo1Char"/>
    <w:uiPriority w:val="9"/>
    <w:qFormat/>
    <w:rsid w:val="001a3e16"/>
    <w:pPr>
      <w:keepNext w:val="true"/>
      <w:keepLines/>
      <w:spacing w:before="240" w:after="480"/>
      <w:outlineLvl w:val="0"/>
    </w:pPr>
    <w:rPr>
      <w:rFonts w:ascii="Times New Roman" w:hAnsi="Times New Roman" w:eastAsia="" w:cs="" w:cstheme="majorBidi" w:eastAsiaTheme="majorEastAsia"/>
      <w:b/>
      <w:sz w:val="24"/>
      <w:szCs w:val="32"/>
    </w:rPr>
  </w:style>
  <w:style w:type="paragraph" w:styleId="Heading2">
    <w:name w:val="Heading 2"/>
    <w:basedOn w:val="Normal"/>
    <w:next w:val="Normal"/>
    <w:link w:val="Ttulo2Char"/>
    <w:uiPriority w:val="9"/>
    <w:semiHidden/>
    <w:unhideWhenUsed/>
    <w:qFormat/>
    <w:rsid w:val="0061629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har"/>
    <w:uiPriority w:val="9"/>
    <w:semiHidden/>
    <w:unhideWhenUsed/>
    <w:qFormat/>
    <w:rsid w:val="00425ccb"/>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1a3e16"/>
    <w:rPr>
      <w:rFonts w:ascii="Times New Roman" w:hAnsi="Times New Roman" w:eastAsia="" w:cs="" w:cstheme="majorBidi" w:eastAsiaTheme="majorEastAsia"/>
      <w:b/>
      <w:sz w:val="24"/>
      <w:szCs w:val="32"/>
    </w:rPr>
  </w:style>
  <w:style w:type="character" w:styleId="InternetLink">
    <w:name w:val="Hyperlink"/>
    <w:basedOn w:val="DefaultParagraphFont"/>
    <w:uiPriority w:val="99"/>
    <w:unhideWhenUsed/>
    <w:rsid w:val="00ea4540"/>
    <w:rPr>
      <w:color w:val="0000FF"/>
      <w:u w:val="single"/>
    </w:rPr>
  </w:style>
  <w:style w:type="character" w:styleId="TextodenotaderodapChar" w:customStyle="1">
    <w:name w:val="Texto de nota de rodapé Char"/>
    <w:basedOn w:val="DefaultParagraphFont"/>
    <w:link w:val="Textodenotaderodap"/>
    <w:uiPriority w:val="99"/>
    <w:qFormat/>
    <w:rsid w:val="00761081"/>
    <w:rPr>
      <w:rFonts w:ascii="Times New Roman" w:hAnsi="Times New Roman" w:cs="Times New Roman"/>
      <w:sz w:val="24"/>
      <w:szCs w:val="24"/>
    </w:rPr>
  </w:style>
  <w:style w:type="character" w:styleId="FootnoteCharacters">
    <w:name w:val="Footnote Characters"/>
    <w:basedOn w:val="DefaultParagraphFont"/>
    <w:uiPriority w:val="99"/>
    <w:semiHidden/>
    <w:unhideWhenUsed/>
    <w:qFormat/>
    <w:rsid w:val="00ea4540"/>
    <w:rPr>
      <w:vertAlign w:val="superscript"/>
    </w:rPr>
  </w:style>
  <w:style w:type="character" w:styleId="FootnoteAnchor" w:customStyle="1">
    <w:name w:val="Footnote Anchor"/>
    <w:rPr>
      <w:vertAlign w:val="superscript"/>
    </w:rPr>
  </w:style>
  <w:style w:type="character" w:styleId="Normaltextrun" w:customStyle="1">
    <w:name w:val="normaltextrun"/>
    <w:basedOn w:val="DefaultParagraphFont"/>
    <w:qFormat/>
    <w:rsid w:val="00761081"/>
    <w:rPr/>
  </w:style>
  <w:style w:type="character" w:styleId="Annotationreference">
    <w:name w:val="annotation reference"/>
    <w:basedOn w:val="DefaultParagraphFont"/>
    <w:uiPriority w:val="99"/>
    <w:semiHidden/>
    <w:unhideWhenUsed/>
    <w:qFormat/>
    <w:rsid w:val="007068b9"/>
    <w:rPr>
      <w:sz w:val="16"/>
      <w:szCs w:val="16"/>
    </w:rPr>
  </w:style>
  <w:style w:type="character" w:styleId="TextodecomentrioChar" w:customStyle="1">
    <w:name w:val="Texto de comentário Char"/>
    <w:basedOn w:val="DefaultParagraphFont"/>
    <w:link w:val="Textodecomentrio"/>
    <w:uiPriority w:val="99"/>
    <w:qFormat/>
    <w:rsid w:val="007068b9"/>
    <w:rPr>
      <w:sz w:val="20"/>
      <w:szCs w:val="20"/>
    </w:rPr>
  </w:style>
  <w:style w:type="character" w:styleId="AssuntodocomentrioChar" w:customStyle="1">
    <w:name w:val="Assunto do comentário Char"/>
    <w:basedOn w:val="TextodecomentrioChar"/>
    <w:link w:val="Assuntodocomentrio"/>
    <w:uiPriority w:val="99"/>
    <w:semiHidden/>
    <w:qFormat/>
    <w:rsid w:val="007068b9"/>
    <w:rPr>
      <w:b/>
      <w:bCs/>
      <w:sz w:val="20"/>
      <w:szCs w:val="20"/>
    </w:rPr>
  </w:style>
  <w:style w:type="character" w:styleId="TextodebaloChar" w:customStyle="1">
    <w:name w:val="Texto de balão Char"/>
    <w:basedOn w:val="DefaultParagraphFont"/>
    <w:link w:val="Textodebalo"/>
    <w:uiPriority w:val="99"/>
    <w:semiHidden/>
    <w:qFormat/>
    <w:rsid w:val="007068b9"/>
    <w:rPr>
      <w:rFonts w:ascii="Segoe UI" w:hAnsi="Segoe UI" w:cs="Segoe UI"/>
      <w:sz w:val="18"/>
      <w:szCs w:val="18"/>
    </w:rPr>
  </w:style>
  <w:style w:type="character" w:styleId="Eop" w:customStyle="1">
    <w:name w:val="eop"/>
    <w:basedOn w:val="DefaultParagraphFont"/>
    <w:qFormat/>
    <w:rsid w:val="00092309"/>
    <w:rPr/>
  </w:style>
  <w:style w:type="character" w:styleId="Emphasis">
    <w:name w:val="Emphasis"/>
    <w:basedOn w:val="DefaultParagraphFont"/>
    <w:uiPriority w:val="20"/>
    <w:qFormat/>
    <w:rsid w:val="00f401ee"/>
    <w:rPr>
      <w:i/>
      <w:iCs/>
    </w:rPr>
  </w:style>
  <w:style w:type="character" w:styleId="Strong">
    <w:name w:val="Strong"/>
    <w:basedOn w:val="DefaultParagraphFont"/>
    <w:uiPriority w:val="22"/>
    <w:qFormat/>
    <w:rsid w:val="00830b61"/>
    <w:rPr>
      <w:b/>
      <w:bCs/>
    </w:rPr>
  </w:style>
  <w:style w:type="character" w:styleId="TextodecomentrioChar1" w:customStyle="1">
    <w:name w:val="Texto de comentário Char1"/>
    <w:uiPriority w:val="99"/>
    <w:semiHidden/>
    <w:qFormat/>
    <w:rsid w:val="001523da"/>
    <w:rPr>
      <w:sz w:val="20"/>
      <w:szCs w:val="20"/>
    </w:rPr>
  </w:style>
  <w:style w:type="character" w:styleId="MenoPendente1" w:customStyle="1">
    <w:name w:val="Menção Pendente1"/>
    <w:basedOn w:val="DefaultParagraphFont"/>
    <w:uiPriority w:val="99"/>
    <w:semiHidden/>
    <w:unhideWhenUsed/>
    <w:qFormat/>
    <w:rsid w:val="00e81604"/>
    <w:rPr>
      <w:color w:val="605E5C"/>
      <w:shd w:fill="E1DFDD" w:val="clear"/>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Ttulo2Char" w:customStyle="1">
    <w:name w:val="Título 2 Char"/>
    <w:basedOn w:val="DefaultParagraphFont"/>
    <w:link w:val="Ttulo2"/>
    <w:uiPriority w:val="9"/>
    <w:semiHidden/>
    <w:qFormat/>
    <w:rsid w:val="0061629d"/>
    <w:rPr>
      <w:rFonts w:ascii="Calibri Light" w:hAnsi="Calibri Light" w:eastAsia="" w:cs="" w:asciiTheme="majorHAnsi" w:cstheme="majorBidi" w:eastAsiaTheme="majorEastAsia" w:hAnsiTheme="majorHAnsi"/>
      <w:color w:val="2E74B5" w:themeColor="accent1" w:themeShade="bf"/>
      <w:sz w:val="26"/>
      <w:szCs w:val="26"/>
    </w:rPr>
  </w:style>
  <w:style w:type="character" w:styleId="MenoPendente2" w:customStyle="1">
    <w:name w:val="Menção Pendente2"/>
    <w:basedOn w:val="DefaultParagraphFont"/>
    <w:uiPriority w:val="99"/>
    <w:semiHidden/>
    <w:unhideWhenUsed/>
    <w:qFormat/>
    <w:rsid w:val="002c123a"/>
    <w:rPr>
      <w:color w:val="605E5C"/>
      <w:shd w:fill="E1DFDD" w:val="clear"/>
    </w:rPr>
  </w:style>
  <w:style w:type="character" w:styleId="TextodasRefernciasBibliogrficasChar" w:customStyle="1">
    <w:name w:val="Texto das Referências Bibliográficas Char"/>
    <w:basedOn w:val="DefaultParagraphFont"/>
    <w:link w:val="TextodasRefernciasBibliogrficas"/>
    <w:qFormat/>
    <w:rsid w:val="00a106cc"/>
    <w:rPr>
      <w:rFonts w:ascii="Garamond" w:hAnsi="Garamond"/>
      <w:sz w:val="26"/>
      <w:szCs w:val="26"/>
    </w:rPr>
  </w:style>
  <w:style w:type="character" w:styleId="CabealhoChar" w:customStyle="1">
    <w:name w:val="Cabeçalho Char"/>
    <w:basedOn w:val="DefaultParagraphFont"/>
    <w:link w:val="Cabealho"/>
    <w:uiPriority w:val="99"/>
    <w:qFormat/>
    <w:rsid w:val="00f85ba2"/>
    <w:rPr/>
  </w:style>
  <w:style w:type="character" w:styleId="RodapChar" w:customStyle="1">
    <w:name w:val="Rodapé Char"/>
    <w:basedOn w:val="DefaultParagraphFont"/>
    <w:link w:val="Rodap"/>
    <w:uiPriority w:val="99"/>
    <w:qFormat/>
    <w:rsid w:val="00f85ba2"/>
    <w:rPr/>
  </w:style>
  <w:style w:type="character" w:styleId="Ttulo3Char" w:customStyle="1">
    <w:name w:val="Título 3 Char"/>
    <w:basedOn w:val="DefaultParagraphFont"/>
    <w:link w:val="Ttulo3"/>
    <w:uiPriority w:val="9"/>
    <w:semiHidden/>
    <w:qFormat/>
    <w:rsid w:val="00425ccb"/>
    <w:rPr>
      <w:rFonts w:ascii="Calibri Light" w:hAnsi="Calibri Light" w:eastAsia="" w:cs="" w:asciiTheme="majorHAnsi" w:cstheme="majorBidi" w:eastAsiaTheme="majorEastAsia" w:hAnsiTheme="majorHAnsi"/>
      <w:color w:val="1F4D78" w:themeColor="accent1" w:themeShade="7f"/>
      <w:sz w:val="24"/>
      <w:szCs w:val="24"/>
    </w:rPr>
  </w:style>
  <w:style w:type="character" w:styleId="UnresolvedMention">
    <w:name w:val="Unresolved Mention"/>
    <w:basedOn w:val="DefaultParagraphFont"/>
    <w:uiPriority w:val="99"/>
    <w:semiHidden/>
    <w:unhideWhenUsed/>
    <w:qFormat/>
    <w:rsid w:val="00800d1a"/>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691852"/>
    <w:pPr>
      <w:spacing w:before="0" w:after="0"/>
      <w:ind w:left="720" w:hanging="0"/>
      <w:contextualSpacing/>
    </w:pPr>
    <w:rPr/>
  </w:style>
  <w:style w:type="paragraph" w:styleId="Footnote">
    <w:name w:val="Footnote Text"/>
    <w:basedOn w:val="Normal"/>
    <w:link w:val="TextodenotaderodapChar"/>
    <w:uiPriority w:val="99"/>
    <w:unhideWhenUsed/>
    <w:rsid w:val="00761081"/>
    <w:pPr/>
    <w:rPr>
      <w:rFonts w:ascii="Times New Roman" w:hAnsi="Times New Roman" w:cs="Times New Roman"/>
      <w:sz w:val="24"/>
      <w:szCs w:val="24"/>
    </w:rPr>
  </w:style>
  <w:style w:type="paragraph" w:styleId="Paragraph" w:customStyle="1">
    <w:name w:val="paragraph"/>
    <w:basedOn w:val="Normal"/>
    <w:qFormat/>
    <w:rsid w:val="00761081"/>
    <w:pPr>
      <w:spacing w:beforeAutospacing="1" w:afterAutospacing="1"/>
    </w:pPr>
    <w:rPr>
      <w:rFonts w:ascii="Times New Roman" w:hAnsi="Times New Roman" w:cs="Times New Roman"/>
      <w:sz w:val="24"/>
      <w:szCs w:val="24"/>
      <w:lang w:val="en-US"/>
    </w:rPr>
  </w:style>
  <w:style w:type="paragraph" w:styleId="Annotationtext">
    <w:name w:val="annotation text"/>
    <w:basedOn w:val="Normal"/>
    <w:link w:val="TextodecomentrioChar"/>
    <w:uiPriority w:val="99"/>
    <w:unhideWhenUsed/>
    <w:qFormat/>
    <w:rsid w:val="007068b9"/>
    <w:pPr/>
    <w:rPr>
      <w:sz w:val="20"/>
      <w:szCs w:val="20"/>
    </w:rPr>
  </w:style>
  <w:style w:type="paragraph" w:styleId="Annotationsubject">
    <w:name w:val="annotation subject"/>
    <w:basedOn w:val="Annotationtext"/>
    <w:link w:val="AssuntodocomentrioChar"/>
    <w:uiPriority w:val="99"/>
    <w:semiHidden/>
    <w:unhideWhenUsed/>
    <w:qFormat/>
    <w:rsid w:val="007068b9"/>
    <w:pPr/>
    <w:rPr>
      <w:b/>
      <w:bCs/>
    </w:rPr>
  </w:style>
  <w:style w:type="paragraph" w:styleId="BalloonText">
    <w:name w:val="Balloon Text"/>
    <w:basedOn w:val="Normal"/>
    <w:link w:val="TextodebaloChar"/>
    <w:uiPriority w:val="99"/>
    <w:semiHidden/>
    <w:unhideWhenUsed/>
    <w:qFormat/>
    <w:rsid w:val="007068b9"/>
    <w:pPr/>
    <w:rPr>
      <w:rFonts w:ascii="Segoe UI" w:hAnsi="Segoe UI" w:cs="Segoe UI"/>
      <w:sz w:val="18"/>
      <w:szCs w:val="18"/>
    </w:rPr>
  </w:style>
  <w:style w:type="paragraph" w:styleId="NormalWeb">
    <w:name w:val="Normal (Web)"/>
    <w:basedOn w:val="Normal"/>
    <w:uiPriority w:val="99"/>
    <w:unhideWhenUsed/>
    <w:qFormat/>
    <w:rsid w:val="007b2510"/>
    <w:pPr>
      <w:spacing w:beforeAutospacing="1" w:afterAutospacing="1"/>
    </w:pPr>
    <w:rPr>
      <w:rFonts w:ascii="Times New Roman" w:hAnsi="Times New Roman" w:eastAsia="Times New Roman" w:cs="Times New Roman"/>
      <w:sz w:val="24"/>
      <w:szCs w:val="24"/>
      <w:lang w:val="en-US"/>
    </w:rPr>
  </w:style>
  <w:style w:type="paragraph" w:styleId="Revision">
    <w:name w:val="Revision"/>
    <w:uiPriority w:val="99"/>
    <w:semiHidden/>
    <w:qFormat/>
    <w:rsid w:val="007d5ed5"/>
    <w:pPr>
      <w:widowControl/>
      <w:bidi w:val="0"/>
      <w:spacing w:before="0" w:after="0"/>
      <w:jc w:val="left"/>
    </w:pPr>
    <w:rPr>
      <w:rFonts w:ascii="Calibri" w:hAnsi="Calibri" w:eastAsia="Calibri" w:cs="Calibri"/>
      <w:color w:val="auto"/>
      <w:kern w:val="0"/>
      <w:sz w:val="22"/>
      <w:szCs w:val="22"/>
      <w:lang w:val="pt-BR" w:eastAsia="pt-BR" w:bidi="ar-SA"/>
    </w:rPr>
  </w:style>
  <w:style w:type="paragraph" w:styleId="Default" w:customStyle="1">
    <w:name w:val="Default"/>
    <w:qFormat/>
    <w:rsid w:val="008c1516"/>
    <w:pPr>
      <w:widowControl/>
      <w:bidi w:val="0"/>
      <w:spacing w:before="0" w:after="0"/>
      <w:jc w:val="left"/>
    </w:pPr>
    <w:rPr>
      <w:rFonts w:ascii="Arial" w:hAnsi="Arial" w:cs="Arial" w:eastAsia="Calibri"/>
      <w:color w:val="000000"/>
      <w:kern w:val="0"/>
      <w:sz w:val="24"/>
      <w:szCs w:val="24"/>
      <w:lang w:val="pt-BR" w:eastAsia="pt-BR" w:bidi="ar-SA"/>
    </w:rPr>
  </w:style>
  <w:style w:type="paragraph" w:styleId="TextodasRefernciasBibliogrficas" w:customStyle="1">
    <w:name w:val="Texto das Referências Bibliográficas"/>
    <w:basedOn w:val="Normal"/>
    <w:link w:val="TextodasRefernciasBibliogrficasChar"/>
    <w:qFormat/>
    <w:rsid w:val="00a106cc"/>
    <w:pPr>
      <w:spacing w:lineRule="auto" w:line="276" w:before="0" w:after="100"/>
      <w:jc w:val="both"/>
    </w:pPr>
    <w:rPr>
      <w:rFonts w:ascii="Garamond" w:hAnsi="Garamond"/>
      <w:sz w:val="26"/>
      <w:szCs w:val="26"/>
    </w:rPr>
  </w:style>
  <w:style w:type="paragraph" w:styleId="HeaderandFooter">
    <w:name w:val="Header and Footer"/>
    <w:basedOn w:val="Normal"/>
    <w:qFormat/>
    <w:pPr/>
    <w:rPr/>
  </w:style>
  <w:style w:type="paragraph" w:styleId="Header">
    <w:name w:val="Header"/>
    <w:basedOn w:val="Normal"/>
    <w:link w:val="CabealhoChar"/>
    <w:uiPriority w:val="99"/>
    <w:unhideWhenUsed/>
    <w:rsid w:val="00f85ba2"/>
    <w:pPr>
      <w:tabs>
        <w:tab w:val="clear" w:pos="720"/>
        <w:tab w:val="center" w:pos="4252" w:leader="none"/>
        <w:tab w:val="right" w:pos="8504" w:leader="none"/>
      </w:tabs>
    </w:pPr>
    <w:rPr/>
  </w:style>
  <w:style w:type="paragraph" w:styleId="Footer">
    <w:name w:val="Footer"/>
    <w:basedOn w:val="Normal"/>
    <w:link w:val="RodapChar"/>
    <w:uiPriority w:val="99"/>
    <w:unhideWhenUsed/>
    <w:rsid w:val="00f85ba2"/>
    <w:pPr>
      <w:tabs>
        <w:tab w:val="clear" w:pos="720"/>
        <w:tab w:val="center" w:pos="4252" w:leader="none"/>
        <w:tab w:val="right" w:pos="8504" w:leader="none"/>
      </w:tabs>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ww.economia.unicamp.br/covid19/pandemia-e-desemprego-analise-e-perspectivas" TargetMode="External"/><Relationship Id="rId2" Type="http://schemas.openxmlformats.org/officeDocument/2006/relationships/hyperlink" Target="https://www.cesit.net.br/pandemia-e-desemprego-analise-e-perspectivas/"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oiH96+x6YsOaClESA9+ryk2SDWA==">AMUW2mU4u+DfEzwST38MTznQd8sztLCp+DfO2MRQMQuGOGfL9HGytJfcusGTC9nbE6rigUbuBMBYKfsQ9V7JSCiUbNWAh4iLDqmYcZ2Q12rd2u2/VZwI7K3AdYzXZ5EYX/sxSBkGf9GE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Application>LibreOffice/6.4.7.2$Linux_X86_64 LibreOffice_project/40$Build-2</Application>
  <Pages>24</Pages>
  <Words>9838</Words>
  <Characters>56649</Characters>
  <CharactersWithSpaces>66327</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2021-07-19T09:22:00Z</dcterms:created>
  <dc:creator>Victor Cláudio Paradela Ferreira</dc:creator>
  <dc:description/>
  <dc:language>pt-BR</dc:language>
  <cp:lastModifiedBy/>
  <dcterms:modified xsi:type="dcterms:W3CDTF">2022-07-20T20:42:01Z</dcterms:modified>
  <cp:revision>2853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